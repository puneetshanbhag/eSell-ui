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C9D31" w14:textId="77777777" w:rsidR="00B50E74" w:rsidRPr="006C761C" w:rsidRDefault="002F3863" w:rsidP="00B50E74">
      <w:pPr>
        <w:tabs>
          <w:tab w:val="right" w:pos="10800"/>
        </w:tabs>
        <w:spacing w:after="0" w:line="240" w:lineRule="auto"/>
        <w:jc w:val="center"/>
        <w:rPr>
          <w:b/>
          <w:color w:val="70AD47" w:themeColor="accent6"/>
          <w:sz w:val="28"/>
        </w:rPr>
      </w:pPr>
      <w:r>
        <w:rPr>
          <w:noProof/>
        </w:rPr>
        <w:drawing>
          <wp:anchor distT="0" distB="0" distL="114300" distR="114300" simplePos="0" relativeHeight="251659264" behindDoc="1" locked="0" layoutInCell="1" allowOverlap="1" wp14:anchorId="54A0ABF2" wp14:editId="32F13A0F">
            <wp:simplePos x="0" y="0"/>
            <wp:positionH relativeFrom="column">
              <wp:posOffset>0</wp:posOffset>
            </wp:positionH>
            <wp:positionV relativeFrom="paragraph">
              <wp:posOffset>-282766</wp:posOffset>
            </wp:positionV>
            <wp:extent cx="1120140" cy="350520"/>
            <wp:effectExtent l="0" t="0" r="3810" b="0"/>
            <wp:wrapNone/>
            <wp:docPr id="21" name="Picture 21" descr="cid:image002.png@01D48C91.8379A140">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 name="Picture 12" descr="cid:image002.png@01D48C91.8379A140">
                      <a:hlinkClick r:id="rId8"/>
                    </pic:cNvPr>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20140" cy="350520"/>
                    </a:xfrm>
                    <a:prstGeom prst="rect">
                      <a:avLst/>
                    </a:prstGeom>
                    <a:noFill/>
                    <a:ln>
                      <a:noFill/>
                    </a:ln>
                  </pic:spPr>
                </pic:pic>
              </a:graphicData>
            </a:graphic>
          </wp:anchor>
        </w:drawing>
      </w:r>
      <w:r w:rsidR="00B50E74" w:rsidRPr="006C761C">
        <w:rPr>
          <w:b/>
          <w:color w:val="70AD47" w:themeColor="accent6"/>
          <w:sz w:val="28"/>
        </w:rPr>
        <w:t>ORDER FORM</w:t>
      </w:r>
    </w:p>
    <w:p w14:paraId="0A371C5F" w14:textId="77777777" w:rsidR="00265588" w:rsidRPr="00156C8D" w:rsidRDefault="00265588" w:rsidP="00E41D23">
      <w:pPr>
        <w:tabs>
          <w:tab w:val="right" w:pos="10800"/>
        </w:tabs>
        <w:spacing w:after="0" w:line="240" w:lineRule="auto"/>
        <w:rPr>
          <w:b/>
          <w:sz w:val="6"/>
        </w:rPr>
      </w:pP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5386"/>
        <w:gridCol w:w="5384"/>
      </w:tblGrid>
      <w:tr w:rsidR="00E41D23" w14:paraId="0EB98FD1" w14:textId="77777777" w:rsidTr="008712BB">
        <w:tc>
          <w:tcPr>
            <w:tcW w:w="10770" w:type="dxa"/>
            <w:gridSpan w:val="2"/>
            <w:tcBorders>
              <w:top w:val="single" w:sz="12" w:space="0" w:color="auto"/>
              <w:left w:val="single" w:sz="12" w:space="0" w:color="auto"/>
              <w:bottom w:val="single" w:sz="4" w:space="0" w:color="auto"/>
              <w:right w:val="single" w:sz="12" w:space="0" w:color="auto"/>
            </w:tcBorders>
            <w:shd w:val="clear" w:color="auto" w:fill="A8D08D" w:themeFill="accent6" w:themeFillTint="99"/>
          </w:tcPr>
          <w:p w14:paraId="7F482B7E" w14:textId="77777777" w:rsidR="00E41D23" w:rsidRDefault="00E41D23" w:rsidP="005D64E2">
            <w:r w:rsidRPr="00E41D23">
              <w:rPr>
                <w:b/>
              </w:rPr>
              <w:t>Customer Information</w:t>
            </w:r>
            <w:r w:rsidR="009C74CF">
              <w:rPr>
                <w:b/>
              </w:rPr>
              <w:t xml:space="preserve"> </w:t>
            </w:r>
            <w:r w:rsidR="009C74CF">
              <w:rPr>
                <w:sz w:val="20"/>
              </w:rPr>
              <w:t>(“</w:t>
            </w:r>
            <w:r w:rsidR="009C74CF" w:rsidRPr="009C74CF">
              <w:rPr>
                <w:b/>
                <w:sz w:val="20"/>
              </w:rPr>
              <w:t>Customer</w:t>
            </w:r>
            <w:r w:rsidR="009C74CF">
              <w:rPr>
                <w:sz w:val="20"/>
              </w:rPr>
              <w:t>”)</w:t>
            </w:r>
          </w:p>
        </w:tc>
      </w:tr>
      <w:tr w:rsidR="00AB586E" w14:paraId="0DEA8286" w14:textId="77777777" w:rsidTr="008712BB">
        <w:tc>
          <w:tcPr>
            <w:tcW w:w="5386" w:type="dxa"/>
            <w:tcBorders>
              <w:top w:val="nil"/>
              <w:left w:val="single" w:sz="12" w:space="0" w:color="auto"/>
            </w:tcBorders>
          </w:tcPr>
          <w:p w14:paraId="7FCEEEF5" w14:textId="77777777" w:rsidR="00AB586E" w:rsidRPr="00156C8D" w:rsidRDefault="00D72B07" w:rsidP="00AB586E">
            <w:pPr>
              <w:tabs>
                <w:tab w:val="left" w:pos="360"/>
                <w:tab w:val="left" w:pos="5760"/>
                <w:tab w:val="left" w:pos="6120"/>
              </w:tabs>
              <w:rPr>
                <w:sz w:val="20"/>
              </w:rPr>
            </w:pPr>
            <w:r>
              <w:rPr>
                <w:sz w:val="20"/>
              </w:rPr>
              <w:t>Customer</w:t>
            </w:r>
            <w:r w:rsidR="00AB586E" w:rsidRPr="00156C8D">
              <w:rPr>
                <w:sz w:val="20"/>
              </w:rPr>
              <w:t xml:space="preserve"> Name:</w:t>
            </w:r>
          </w:p>
        </w:tc>
        <w:tc>
          <w:tcPr>
            <w:tcW w:w="5384" w:type="dxa"/>
            <w:tcBorders>
              <w:top w:val="nil"/>
              <w:right w:val="single" w:sz="12" w:space="0" w:color="auto"/>
            </w:tcBorders>
          </w:tcPr>
          <w:p w14:paraId="40B22963" w14:textId="77777777" w:rsidR="00AB586E" w:rsidRPr="00156C8D" w:rsidRDefault="008712BB" w:rsidP="00AB586E">
            <w:pPr>
              <w:tabs>
                <w:tab w:val="left" w:pos="360"/>
                <w:tab w:val="left" w:pos="5760"/>
                <w:tab w:val="left" w:pos="6120"/>
              </w:tabs>
              <w:rPr>
                <w:sz w:val="20"/>
              </w:rPr>
            </w:pPr>
            <w:r w:rsidRPr="008712BB">
              <w:rPr>
                <w:sz w:val="20"/>
              </w:rPr>
              <w:t>Billing Contact Name:</w:t>
            </w:r>
          </w:p>
        </w:tc>
      </w:tr>
      <w:tr w:rsidR="008712BB" w14:paraId="0910A23A" w14:textId="77777777" w:rsidTr="008712BB">
        <w:tc>
          <w:tcPr>
            <w:tcW w:w="5386" w:type="dxa"/>
            <w:tcBorders>
              <w:top w:val="nil"/>
              <w:left w:val="single" w:sz="12" w:space="0" w:color="auto"/>
            </w:tcBorders>
          </w:tcPr>
          <w:p w14:paraId="789E140F" w14:textId="77777777" w:rsidR="008712BB" w:rsidRDefault="008712BB" w:rsidP="00AB586E">
            <w:pPr>
              <w:tabs>
                <w:tab w:val="left" w:pos="360"/>
                <w:tab w:val="left" w:pos="5760"/>
                <w:tab w:val="left" w:pos="6120"/>
              </w:tabs>
              <w:rPr>
                <w:sz w:val="20"/>
              </w:rPr>
            </w:pPr>
            <w:r>
              <w:rPr>
                <w:sz w:val="20"/>
              </w:rPr>
              <w:t xml:space="preserve">Corp Type:  </w:t>
            </w:r>
          </w:p>
        </w:tc>
        <w:tc>
          <w:tcPr>
            <w:tcW w:w="5384" w:type="dxa"/>
            <w:tcBorders>
              <w:top w:val="nil"/>
              <w:right w:val="single" w:sz="12" w:space="0" w:color="auto"/>
            </w:tcBorders>
          </w:tcPr>
          <w:p w14:paraId="63748B4B" w14:textId="77777777" w:rsidR="008712BB" w:rsidRPr="00156C8D" w:rsidRDefault="008712BB" w:rsidP="00AB586E">
            <w:pPr>
              <w:tabs>
                <w:tab w:val="left" w:pos="360"/>
                <w:tab w:val="left" w:pos="5760"/>
                <w:tab w:val="left" w:pos="6120"/>
              </w:tabs>
              <w:rPr>
                <w:sz w:val="20"/>
              </w:rPr>
            </w:pPr>
            <w:r w:rsidRPr="00156C8D">
              <w:rPr>
                <w:sz w:val="20"/>
              </w:rPr>
              <w:t>Billing Email Address:</w:t>
            </w:r>
          </w:p>
        </w:tc>
      </w:tr>
      <w:tr w:rsidR="008712BB" w14:paraId="4B2E1AE1" w14:textId="77777777" w:rsidTr="008712BB">
        <w:tc>
          <w:tcPr>
            <w:tcW w:w="5386" w:type="dxa"/>
            <w:tcBorders>
              <w:top w:val="nil"/>
              <w:left w:val="single" w:sz="12" w:space="0" w:color="auto"/>
            </w:tcBorders>
          </w:tcPr>
          <w:p w14:paraId="5E2C46B6" w14:textId="77777777" w:rsidR="008712BB" w:rsidRDefault="008712BB" w:rsidP="00AB586E">
            <w:pPr>
              <w:tabs>
                <w:tab w:val="left" w:pos="360"/>
                <w:tab w:val="left" w:pos="5760"/>
                <w:tab w:val="left" w:pos="6120"/>
              </w:tabs>
              <w:rPr>
                <w:sz w:val="20"/>
              </w:rPr>
            </w:pPr>
            <w:r>
              <w:rPr>
                <w:sz w:val="20"/>
              </w:rPr>
              <w:t>State of Incorporation:</w:t>
            </w:r>
          </w:p>
        </w:tc>
        <w:tc>
          <w:tcPr>
            <w:tcW w:w="5384" w:type="dxa"/>
            <w:tcBorders>
              <w:top w:val="nil"/>
              <w:right w:val="single" w:sz="12" w:space="0" w:color="auto"/>
            </w:tcBorders>
          </w:tcPr>
          <w:p w14:paraId="63A1A46F" w14:textId="77777777" w:rsidR="008712BB" w:rsidRPr="00156C8D" w:rsidRDefault="008712BB" w:rsidP="00AB586E">
            <w:pPr>
              <w:tabs>
                <w:tab w:val="left" w:pos="360"/>
                <w:tab w:val="left" w:pos="5760"/>
                <w:tab w:val="left" w:pos="6120"/>
              </w:tabs>
              <w:rPr>
                <w:sz w:val="20"/>
              </w:rPr>
            </w:pPr>
            <w:r w:rsidRPr="008712BB">
              <w:rPr>
                <w:sz w:val="20"/>
              </w:rPr>
              <w:t>Billing Phone:</w:t>
            </w:r>
          </w:p>
        </w:tc>
      </w:tr>
      <w:tr w:rsidR="008712BB" w14:paraId="6CF3296A" w14:textId="77777777" w:rsidTr="008712BB">
        <w:tc>
          <w:tcPr>
            <w:tcW w:w="5386" w:type="dxa"/>
            <w:tcBorders>
              <w:left w:val="single" w:sz="12" w:space="0" w:color="auto"/>
            </w:tcBorders>
          </w:tcPr>
          <w:p w14:paraId="42C9FA70" w14:textId="77777777" w:rsidR="008712BB" w:rsidRPr="00156C8D" w:rsidRDefault="00873C33" w:rsidP="008712BB">
            <w:pPr>
              <w:tabs>
                <w:tab w:val="left" w:pos="360"/>
                <w:tab w:val="left" w:pos="5760"/>
                <w:tab w:val="left" w:pos="6120"/>
              </w:tabs>
              <w:rPr>
                <w:sz w:val="20"/>
              </w:rPr>
            </w:pPr>
            <w:r>
              <w:rPr>
                <w:sz w:val="20"/>
              </w:rPr>
              <w:t xml:space="preserve">Corporate Address: </w:t>
            </w:r>
          </w:p>
        </w:tc>
        <w:tc>
          <w:tcPr>
            <w:tcW w:w="5384" w:type="dxa"/>
            <w:tcBorders>
              <w:right w:val="single" w:sz="12" w:space="0" w:color="auto"/>
            </w:tcBorders>
          </w:tcPr>
          <w:p w14:paraId="59996637" w14:textId="77777777" w:rsidR="008712BB" w:rsidRPr="00156C8D" w:rsidRDefault="008712BB" w:rsidP="008712BB">
            <w:pPr>
              <w:tabs>
                <w:tab w:val="left" w:pos="360"/>
                <w:tab w:val="left" w:pos="5760"/>
                <w:tab w:val="left" w:pos="6120"/>
              </w:tabs>
              <w:rPr>
                <w:sz w:val="20"/>
              </w:rPr>
            </w:pPr>
            <w:r w:rsidRPr="008712BB">
              <w:rPr>
                <w:sz w:val="20"/>
              </w:rPr>
              <w:t xml:space="preserve">Billing </w:t>
            </w:r>
            <w:r>
              <w:rPr>
                <w:sz w:val="20"/>
              </w:rPr>
              <w:t>Address</w:t>
            </w:r>
            <w:r w:rsidRPr="008712BB">
              <w:rPr>
                <w:sz w:val="20"/>
              </w:rPr>
              <w:t>:</w:t>
            </w:r>
          </w:p>
        </w:tc>
      </w:tr>
      <w:tr w:rsidR="008712BB" w14:paraId="0EE3D22E" w14:textId="77777777" w:rsidTr="003D2D20">
        <w:trPr>
          <w:trHeight w:val="68"/>
        </w:trPr>
        <w:tc>
          <w:tcPr>
            <w:tcW w:w="5386" w:type="dxa"/>
            <w:tcBorders>
              <w:left w:val="single" w:sz="12" w:space="0" w:color="auto"/>
              <w:bottom w:val="single" w:sz="12" w:space="0" w:color="auto"/>
            </w:tcBorders>
          </w:tcPr>
          <w:p w14:paraId="4788B4C1" w14:textId="77777777" w:rsidR="008712BB" w:rsidRPr="00156C8D" w:rsidRDefault="008712BB" w:rsidP="008712BB">
            <w:pPr>
              <w:tabs>
                <w:tab w:val="left" w:pos="360"/>
                <w:tab w:val="left" w:pos="5760"/>
                <w:tab w:val="left" w:pos="6120"/>
              </w:tabs>
              <w:rPr>
                <w:sz w:val="20"/>
              </w:rPr>
            </w:pPr>
          </w:p>
        </w:tc>
        <w:tc>
          <w:tcPr>
            <w:tcW w:w="5384" w:type="dxa"/>
            <w:tcBorders>
              <w:bottom w:val="single" w:sz="12" w:space="0" w:color="auto"/>
              <w:right w:val="single" w:sz="12" w:space="0" w:color="auto"/>
            </w:tcBorders>
          </w:tcPr>
          <w:p w14:paraId="628B23A8" w14:textId="77777777" w:rsidR="008712BB" w:rsidRPr="00156C8D" w:rsidRDefault="008712BB" w:rsidP="008712BB">
            <w:pPr>
              <w:tabs>
                <w:tab w:val="left" w:pos="360"/>
                <w:tab w:val="left" w:pos="5760"/>
                <w:tab w:val="left" w:pos="6120"/>
              </w:tabs>
              <w:rPr>
                <w:sz w:val="20"/>
              </w:rPr>
            </w:pPr>
          </w:p>
        </w:tc>
      </w:tr>
    </w:tbl>
    <w:p w14:paraId="5502E2A3" w14:textId="77777777" w:rsidR="00162A60" w:rsidRDefault="00162A60" w:rsidP="000E66F6">
      <w:pPr>
        <w:spacing w:after="0" w:line="240" w:lineRule="auto"/>
        <w:rPr>
          <w:sz w:val="12"/>
        </w:rPr>
      </w:pP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70"/>
      </w:tblGrid>
      <w:tr w:rsidR="00162A60" w14:paraId="7D8C0FE7" w14:textId="77777777" w:rsidTr="00511734">
        <w:tc>
          <w:tcPr>
            <w:tcW w:w="10790" w:type="dxa"/>
            <w:shd w:val="clear" w:color="auto" w:fill="A8D08D" w:themeFill="accent6" w:themeFillTint="99"/>
          </w:tcPr>
          <w:p w14:paraId="6ABD5C55" w14:textId="77777777" w:rsidR="00162A60" w:rsidRDefault="00162A60" w:rsidP="00DB187E">
            <w:pPr>
              <w:pStyle w:val="ListParagraph"/>
              <w:numPr>
                <w:ilvl w:val="0"/>
                <w:numId w:val="1"/>
              </w:numPr>
              <w:ind w:left="253" w:hanging="270"/>
            </w:pPr>
            <w:r w:rsidRPr="002E70AE">
              <w:rPr>
                <w:b/>
              </w:rPr>
              <w:t>Term</w:t>
            </w:r>
          </w:p>
        </w:tc>
      </w:tr>
      <w:tr w:rsidR="00162A60" w14:paraId="36755440" w14:textId="77777777" w:rsidTr="00511734">
        <w:trPr>
          <w:trHeight w:val="816"/>
        </w:trPr>
        <w:tc>
          <w:tcPr>
            <w:tcW w:w="10790" w:type="dxa"/>
          </w:tcPr>
          <w:p w14:paraId="014B07C2" w14:textId="77777777" w:rsidR="00162A60" w:rsidRPr="002C77A0" w:rsidRDefault="00162A60" w:rsidP="005D64E2">
            <w:pPr>
              <w:tabs>
                <w:tab w:val="left" w:pos="360"/>
                <w:tab w:val="left" w:pos="5760"/>
                <w:tab w:val="left" w:pos="6120"/>
              </w:tabs>
              <w:jc w:val="both"/>
              <w:rPr>
                <w:sz w:val="19"/>
                <w:szCs w:val="19"/>
              </w:rPr>
            </w:pPr>
            <w:r w:rsidRPr="002C77A0">
              <w:rPr>
                <w:sz w:val="19"/>
                <w:szCs w:val="19"/>
              </w:rPr>
              <w:t xml:space="preserve">The term of this </w:t>
            </w:r>
            <w:r w:rsidR="00D72B07" w:rsidRPr="002C77A0">
              <w:rPr>
                <w:sz w:val="19"/>
                <w:szCs w:val="19"/>
              </w:rPr>
              <w:t>Subscription Service Order Form (“</w:t>
            </w:r>
            <w:r w:rsidR="00D72B07" w:rsidRPr="002C77A0">
              <w:rPr>
                <w:b/>
                <w:sz w:val="19"/>
                <w:szCs w:val="19"/>
              </w:rPr>
              <w:t>Order</w:t>
            </w:r>
            <w:r w:rsidR="00D72B07" w:rsidRPr="002C77A0">
              <w:rPr>
                <w:sz w:val="19"/>
                <w:szCs w:val="19"/>
              </w:rPr>
              <w:t xml:space="preserve">”) </w:t>
            </w:r>
            <w:r w:rsidRPr="002C77A0">
              <w:rPr>
                <w:sz w:val="19"/>
                <w:szCs w:val="19"/>
              </w:rPr>
              <w:t xml:space="preserve">shall begin on the date of </w:t>
            </w:r>
            <w:r w:rsidR="00D72B07" w:rsidRPr="002C77A0">
              <w:rPr>
                <w:sz w:val="19"/>
                <w:szCs w:val="19"/>
              </w:rPr>
              <w:t>last signed by the parties (“</w:t>
            </w:r>
            <w:r w:rsidR="00D72B07" w:rsidRPr="002C77A0">
              <w:rPr>
                <w:b/>
                <w:sz w:val="19"/>
                <w:szCs w:val="19"/>
              </w:rPr>
              <w:t>Order Start Date</w:t>
            </w:r>
            <w:r w:rsidR="00D72B07" w:rsidRPr="002C77A0">
              <w:rPr>
                <w:sz w:val="19"/>
                <w:szCs w:val="19"/>
              </w:rPr>
              <w:t xml:space="preserve">”) </w:t>
            </w:r>
            <w:r w:rsidRPr="002C77A0">
              <w:rPr>
                <w:sz w:val="19"/>
                <w:szCs w:val="19"/>
              </w:rPr>
              <w:t xml:space="preserve">and end </w:t>
            </w:r>
            <w:sdt>
              <w:sdtPr>
                <w:rPr>
                  <w:b/>
                  <w:sz w:val="19"/>
                  <w:szCs w:val="19"/>
                </w:rPr>
                <w:alias w:val="Term"/>
                <w:tag w:val="Term"/>
                <w:id w:val="-1318251078"/>
                <w:lock w:val="sdtLocked"/>
                <w:placeholder>
                  <w:docPart w:val="DefaultPlaceholder_-1854013439"/>
                </w:placeholder>
                <w:showingPlcHdr/>
                <w:dropDownList>
                  <w:listItem w:value="Choose an item."/>
                  <w:listItem w:displayText="12" w:value="12"/>
                  <w:listItem w:displayText="15" w:value="15"/>
                  <w:listItem w:displayText="24" w:value="24"/>
                  <w:listItem w:displayText="36" w:value="36"/>
                </w:dropDownList>
              </w:sdtPr>
              <w:sdtEndPr/>
              <w:sdtContent>
                <w:r w:rsidR="002A6121" w:rsidRPr="00F57333">
                  <w:rPr>
                    <w:rStyle w:val="PlaceholderText"/>
                  </w:rPr>
                  <w:t>Choose an item.</w:t>
                </w:r>
              </w:sdtContent>
            </w:sdt>
            <w:r w:rsidR="006D49B2">
              <w:rPr>
                <w:b/>
                <w:color w:val="FF0000"/>
                <w:sz w:val="19"/>
                <w:szCs w:val="19"/>
              </w:rPr>
              <w:t xml:space="preserve"> </w:t>
            </w:r>
            <w:r w:rsidR="002A6121" w:rsidRPr="002A6121">
              <w:rPr>
                <w:sz w:val="19"/>
                <w:szCs w:val="19"/>
              </w:rPr>
              <w:t>months</w:t>
            </w:r>
            <w:r w:rsidR="002A6121" w:rsidRPr="002A6121">
              <w:rPr>
                <w:b/>
                <w:sz w:val="19"/>
                <w:szCs w:val="19"/>
              </w:rPr>
              <w:t xml:space="preserve"> </w:t>
            </w:r>
            <w:r w:rsidR="00D72B07" w:rsidRPr="002C77A0">
              <w:rPr>
                <w:sz w:val="19"/>
                <w:szCs w:val="19"/>
              </w:rPr>
              <w:t>after Service Commencement</w:t>
            </w:r>
            <w:r w:rsidRPr="002C77A0">
              <w:rPr>
                <w:sz w:val="19"/>
                <w:szCs w:val="19"/>
              </w:rPr>
              <w:t xml:space="preserve"> (the “</w:t>
            </w:r>
            <w:r w:rsidRPr="002C77A0">
              <w:rPr>
                <w:b/>
                <w:sz w:val="19"/>
                <w:szCs w:val="19"/>
              </w:rPr>
              <w:t>Initial Term</w:t>
            </w:r>
            <w:r w:rsidR="002A6121">
              <w:rPr>
                <w:sz w:val="19"/>
                <w:szCs w:val="19"/>
              </w:rPr>
              <w:t xml:space="preserve">”).  </w:t>
            </w:r>
            <w:r w:rsidRPr="002C77A0">
              <w:rPr>
                <w:sz w:val="19"/>
                <w:szCs w:val="19"/>
              </w:rPr>
              <w:t>Unless written notice of non-renewal is given by either party to the other party at least 60 days prior to the expiratio</w:t>
            </w:r>
            <w:r w:rsidR="00D72B07" w:rsidRPr="002C77A0">
              <w:rPr>
                <w:sz w:val="19"/>
                <w:szCs w:val="19"/>
              </w:rPr>
              <w:t>n of the then-current term, the</w:t>
            </w:r>
            <w:r w:rsidRPr="002C77A0">
              <w:rPr>
                <w:sz w:val="19"/>
                <w:szCs w:val="19"/>
              </w:rPr>
              <w:t xml:space="preserve"> </w:t>
            </w:r>
            <w:r w:rsidR="00D72B07" w:rsidRPr="002C77A0">
              <w:rPr>
                <w:sz w:val="19"/>
                <w:szCs w:val="19"/>
              </w:rPr>
              <w:t>Services in this Order</w:t>
            </w:r>
            <w:r w:rsidRPr="002C77A0">
              <w:rPr>
                <w:sz w:val="19"/>
                <w:szCs w:val="19"/>
              </w:rPr>
              <w:t xml:space="preserve"> shall aut</w:t>
            </w:r>
            <w:r w:rsidR="00D72B07" w:rsidRPr="002C77A0">
              <w:rPr>
                <w:sz w:val="19"/>
                <w:szCs w:val="19"/>
              </w:rPr>
              <w:t xml:space="preserve">omatically renew for successive </w:t>
            </w:r>
            <w:r w:rsidR="00D72B07" w:rsidRPr="002A6121">
              <w:rPr>
                <w:sz w:val="19"/>
                <w:szCs w:val="19"/>
              </w:rPr>
              <w:t xml:space="preserve">one (1) </w:t>
            </w:r>
            <w:r w:rsidRPr="002C77A0">
              <w:rPr>
                <w:sz w:val="19"/>
                <w:szCs w:val="19"/>
              </w:rPr>
              <w:t>year periods thereafter (each, a “</w:t>
            </w:r>
            <w:r w:rsidRPr="002C77A0">
              <w:rPr>
                <w:b/>
                <w:sz w:val="19"/>
                <w:szCs w:val="19"/>
              </w:rPr>
              <w:t>Renewal Term</w:t>
            </w:r>
            <w:r w:rsidRPr="002C77A0">
              <w:rPr>
                <w:sz w:val="19"/>
                <w:szCs w:val="19"/>
              </w:rPr>
              <w:t>” and together with the Initial Term, each a “</w:t>
            </w:r>
            <w:r w:rsidRPr="002C77A0">
              <w:rPr>
                <w:b/>
                <w:sz w:val="19"/>
                <w:szCs w:val="19"/>
              </w:rPr>
              <w:t>Term</w:t>
            </w:r>
            <w:r w:rsidRPr="002C77A0">
              <w:rPr>
                <w:sz w:val="19"/>
                <w:szCs w:val="19"/>
              </w:rPr>
              <w:t xml:space="preserve">”) and all fees provided for in this </w:t>
            </w:r>
            <w:r w:rsidR="00D72B07" w:rsidRPr="002C77A0">
              <w:rPr>
                <w:sz w:val="19"/>
                <w:szCs w:val="19"/>
              </w:rPr>
              <w:t>Order</w:t>
            </w:r>
            <w:r w:rsidRPr="002C77A0">
              <w:rPr>
                <w:sz w:val="19"/>
                <w:szCs w:val="19"/>
              </w:rPr>
              <w:t xml:space="preserve"> shall automatically increase by an amount equal to 5% of the fees in effect on the expir</w:t>
            </w:r>
            <w:r w:rsidR="004B60E1" w:rsidRPr="002C77A0">
              <w:rPr>
                <w:sz w:val="19"/>
                <w:szCs w:val="19"/>
              </w:rPr>
              <w:t>ation date of the previous Term.</w:t>
            </w:r>
          </w:p>
        </w:tc>
      </w:tr>
    </w:tbl>
    <w:p w14:paraId="4E2DEC9F" w14:textId="77777777" w:rsidR="00162A60" w:rsidRPr="000E66F6" w:rsidRDefault="00162A60" w:rsidP="000E66F6">
      <w:pPr>
        <w:spacing w:after="0" w:line="240" w:lineRule="auto"/>
        <w:rPr>
          <w:sz w:val="12"/>
        </w:rPr>
      </w:pPr>
    </w:p>
    <w:tbl>
      <w:tblPr>
        <w:tblStyle w:val="TableGrid"/>
        <w:tblW w:w="10777" w:type="dxa"/>
        <w:tblBorders>
          <w:insideH w:val="none" w:sz="0" w:space="0" w:color="auto"/>
          <w:insideV w:val="none" w:sz="0" w:space="0" w:color="auto"/>
        </w:tblBorders>
        <w:tblLayout w:type="fixed"/>
        <w:tblCellMar>
          <w:left w:w="115" w:type="dxa"/>
          <w:right w:w="115" w:type="dxa"/>
        </w:tblCellMar>
        <w:tblLook w:val="04A0" w:firstRow="1" w:lastRow="0" w:firstColumn="1" w:lastColumn="0" w:noHBand="0" w:noVBand="1"/>
        <w:tblPrChange w:id="0" w:author="Kashif Rather" w:date="2020-01-06T15:13:00Z">
          <w:tblPr>
            <w:tblStyle w:val="TableGrid"/>
            <w:tblW w:w="10785" w:type="dxa"/>
            <w:tblBorders>
              <w:insideH w:val="none" w:sz="0" w:space="0" w:color="auto"/>
              <w:insideV w:val="none" w:sz="0" w:space="0" w:color="auto"/>
            </w:tblBorders>
            <w:tblCellMar>
              <w:left w:w="115" w:type="dxa"/>
              <w:right w:w="115" w:type="dxa"/>
            </w:tblCellMar>
            <w:tblLook w:val="04A0" w:firstRow="1" w:lastRow="0" w:firstColumn="1" w:lastColumn="0" w:noHBand="0" w:noVBand="1"/>
          </w:tblPr>
        </w:tblPrChange>
      </w:tblPr>
      <w:tblGrid>
        <w:gridCol w:w="6657"/>
        <w:gridCol w:w="2519"/>
        <w:gridCol w:w="1601"/>
        <w:tblGridChange w:id="1">
          <w:tblGrid>
            <w:gridCol w:w="6657"/>
            <w:gridCol w:w="2519"/>
            <w:gridCol w:w="5096"/>
          </w:tblGrid>
        </w:tblGridChange>
      </w:tblGrid>
      <w:tr w:rsidR="001D7DD7" w14:paraId="49A80580" w14:textId="77777777" w:rsidTr="00651CAB">
        <w:tc>
          <w:tcPr>
            <w:tcW w:w="10777" w:type="dxa"/>
            <w:gridSpan w:val="3"/>
            <w:tcBorders>
              <w:top w:val="single" w:sz="18" w:space="0" w:color="auto"/>
              <w:left w:val="single" w:sz="18" w:space="0" w:color="auto"/>
              <w:bottom w:val="single" w:sz="12" w:space="0" w:color="auto"/>
              <w:right w:val="single" w:sz="18" w:space="0" w:color="auto"/>
            </w:tcBorders>
            <w:shd w:val="clear" w:color="auto" w:fill="A8D08D" w:themeFill="accent6" w:themeFillTint="99"/>
            <w:tcPrChange w:id="2" w:author="Kashif Rather" w:date="2020-01-06T15:13:00Z">
              <w:tcPr>
                <w:tcW w:w="10785" w:type="dxa"/>
                <w:gridSpan w:val="3"/>
                <w:tcBorders>
                  <w:top w:val="single" w:sz="18" w:space="0" w:color="auto"/>
                  <w:left w:val="single" w:sz="18" w:space="0" w:color="auto"/>
                  <w:bottom w:val="single" w:sz="12" w:space="0" w:color="auto"/>
                  <w:right w:val="single" w:sz="18" w:space="0" w:color="auto"/>
                </w:tcBorders>
                <w:shd w:val="clear" w:color="auto" w:fill="A8D08D" w:themeFill="accent6" w:themeFillTint="99"/>
              </w:tcPr>
            </w:tcPrChange>
          </w:tcPr>
          <w:p w14:paraId="52DB7F1B" w14:textId="77777777" w:rsidR="001D7DD7" w:rsidRPr="007F1DDE" w:rsidRDefault="00E777F2" w:rsidP="00DB187E">
            <w:pPr>
              <w:pStyle w:val="ListParagraph"/>
              <w:numPr>
                <w:ilvl w:val="0"/>
                <w:numId w:val="1"/>
              </w:numPr>
              <w:ind w:left="319"/>
              <w:rPr>
                <w:b/>
              </w:rPr>
            </w:pPr>
            <w:r>
              <w:rPr>
                <w:b/>
              </w:rPr>
              <w:t>Platform</w:t>
            </w:r>
            <w:r w:rsidR="001D7DD7" w:rsidRPr="007F1DDE">
              <w:rPr>
                <w:b/>
              </w:rPr>
              <w:t xml:space="preserve"> Fees</w:t>
            </w:r>
            <w:bookmarkStart w:id="3" w:name="_GoBack"/>
            <w:bookmarkEnd w:id="3"/>
          </w:p>
        </w:tc>
      </w:tr>
      <w:tr w:rsidR="00E777F2" w14:paraId="537285CD" w14:textId="77777777" w:rsidTr="00651CAB">
        <w:tc>
          <w:tcPr>
            <w:tcW w:w="10777" w:type="dxa"/>
            <w:gridSpan w:val="3"/>
            <w:tcBorders>
              <w:top w:val="single" w:sz="18" w:space="0" w:color="auto"/>
              <w:left w:val="single" w:sz="18" w:space="0" w:color="auto"/>
              <w:bottom w:val="single" w:sz="12" w:space="0" w:color="auto"/>
              <w:right w:val="single" w:sz="18" w:space="0" w:color="auto"/>
            </w:tcBorders>
            <w:shd w:val="clear" w:color="auto" w:fill="auto"/>
            <w:tcPrChange w:id="4" w:author="Kashif Rather" w:date="2020-01-06T15:13:00Z">
              <w:tcPr>
                <w:tcW w:w="10785" w:type="dxa"/>
                <w:gridSpan w:val="3"/>
                <w:tcBorders>
                  <w:top w:val="single" w:sz="18" w:space="0" w:color="auto"/>
                  <w:left w:val="single" w:sz="18" w:space="0" w:color="auto"/>
                  <w:bottom w:val="single" w:sz="12" w:space="0" w:color="auto"/>
                  <w:right w:val="single" w:sz="18" w:space="0" w:color="auto"/>
                </w:tcBorders>
                <w:shd w:val="clear" w:color="auto" w:fill="auto"/>
              </w:tcPr>
            </w:tcPrChange>
          </w:tcPr>
          <w:p w14:paraId="4DE7DF68" w14:textId="77777777" w:rsidR="00E777F2" w:rsidRPr="00E777F2" w:rsidRDefault="00E777F2" w:rsidP="00E777F2">
            <w:pPr>
              <w:pStyle w:val="ListParagraph"/>
              <w:ind w:left="-45"/>
              <w:jc w:val="both"/>
              <w:rPr>
                <w:b/>
                <w:sz w:val="19"/>
                <w:szCs w:val="19"/>
              </w:rPr>
            </w:pPr>
            <w:r w:rsidRPr="00E777F2">
              <w:rPr>
                <w:sz w:val="19"/>
                <w:szCs w:val="19"/>
              </w:rPr>
              <w:t xml:space="preserve">Customer’s billing cycle begins (i.e. </w:t>
            </w:r>
            <w:proofErr w:type="spellStart"/>
            <w:r w:rsidRPr="00E777F2">
              <w:rPr>
                <w:sz w:val="19"/>
                <w:szCs w:val="19"/>
              </w:rPr>
              <w:t>Tangoe</w:t>
            </w:r>
            <w:proofErr w:type="spellEnd"/>
            <w:r w:rsidRPr="00E777F2">
              <w:rPr>
                <w:sz w:val="19"/>
                <w:szCs w:val="19"/>
              </w:rPr>
              <w:t xml:space="preserve"> will begin invoicing Customer for recurring fees) on the Schedule Effective Date. Minimum Monthly Fees will be invoiced monthly in advance in accordance with the fees as set forth in the table below. </w:t>
            </w:r>
            <w:r>
              <w:rPr>
                <w:sz w:val="19"/>
                <w:szCs w:val="19"/>
              </w:rPr>
              <w:t xml:space="preserve">Applicable </w:t>
            </w:r>
            <w:r w:rsidRPr="00E777F2">
              <w:rPr>
                <w:sz w:val="19"/>
                <w:szCs w:val="19"/>
              </w:rPr>
              <w:t>Additional Fees will be invoiced monthly in arrears</w:t>
            </w:r>
            <w:r>
              <w:rPr>
                <w:sz w:val="19"/>
                <w:szCs w:val="19"/>
              </w:rPr>
              <w:t xml:space="preserve"> </w:t>
            </w:r>
            <w:r w:rsidRPr="00E777F2">
              <w:rPr>
                <w:sz w:val="19"/>
                <w:szCs w:val="19"/>
              </w:rPr>
              <w:t xml:space="preserve">in accordance with the table below. For purposes of calculating Spend and </w:t>
            </w:r>
            <w:r>
              <w:rPr>
                <w:sz w:val="19"/>
                <w:szCs w:val="19"/>
              </w:rPr>
              <w:t xml:space="preserve">the </w:t>
            </w:r>
            <w:r w:rsidRPr="00E777F2">
              <w:rPr>
                <w:sz w:val="19"/>
                <w:szCs w:val="19"/>
              </w:rPr>
              <w:t xml:space="preserve">number of devices, </w:t>
            </w:r>
            <w:proofErr w:type="spellStart"/>
            <w:r w:rsidRPr="00E777F2">
              <w:rPr>
                <w:sz w:val="19"/>
                <w:szCs w:val="19"/>
              </w:rPr>
              <w:t>Tangoe</w:t>
            </w:r>
            <w:proofErr w:type="spellEnd"/>
            <w:r w:rsidRPr="00E777F2">
              <w:rPr>
                <w:sz w:val="19"/>
                <w:szCs w:val="19"/>
              </w:rPr>
              <w:t xml:space="preserve"> shall use the Spend </w:t>
            </w:r>
            <w:r>
              <w:rPr>
                <w:sz w:val="19"/>
                <w:szCs w:val="19"/>
              </w:rPr>
              <w:t xml:space="preserve">and devices </w:t>
            </w:r>
            <w:r w:rsidRPr="00E777F2">
              <w:rPr>
                <w:sz w:val="19"/>
                <w:szCs w:val="19"/>
              </w:rPr>
              <w:t xml:space="preserve">loaded in the </w:t>
            </w:r>
            <w:proofErr w:type="spellStart"/>
            <w:r>
              <w:rPr>
                <w:sz w:val="19"/>
                <w:szCs w:val="19"/>
              </w:rPr>
              <w:t>Tangoe</w:t>
            </w:r>
            <w:proofErr w:type="spellEnd"/>
            <w:r>
              <w:rPr>
                <w:sz w:val="19"/>
                <w:szCs w:val="19"/>
              </w:rPr>
              <w:t xml:space="preserve"> Platform</w:t>
            </w:r>
            <w:r w:rsidRPr="00E777F2">
              <w:rPr>
                <w:sz w:val="19"/>
                <w:szCs w:val="19"/>
              </w:rPr>
              <w:t>.</w:t>
            </w:r>
          </w:p>
        </w:tc>
      </w:tr>
      <w:tr w:rsidR="000E1E4E" w14:paraId="475F2189" w14:textId="77777777" w:rsidTr="00651CAB">
        <w:trPr>
          <w:ins w:id="5" w:author="Kashif Rather" w:date="2020-01-06T15:06:00Z"/>
        </w:trPr>
        <w:tc>
          <w:tcPr>
            <w:tcW w:w="10777" w:type="dxa"/>
            <w:gridSpan w:val="3"/>
            <w:tcBorders>
              <w:top w:val="single" w:sz="18" w:space="0" w:color="auto"/>
              <w:left w:val="single" w:sz="18" w:space="0" w:color="auto"/>
              <w:bottom w:val="single" w:sz="12" w:space="0" w:color="auto"/>
              <w:right w:val="single" w:sz="18" w:space="0" w:color="auto"/>
            </w:tcBorders>
            <w:shd w:val="clear" w:color="auto" w:fill="auto"/>
            <w:tcPrChange w:id="6" w:author="Kashif Rather" w:date="2020-01-06T15:13:00Z">
              <w:tcPr>
                <w:tcW w:w="10785" w:type="dxa"/>
                <w:gridSpan w:val="3"/>
                <w:tcBorders>
                  <w:top w:val="single" w:sz="18" w:space="0" w:color="auto"/>
                  <w:left w:val="single" w:sz="18" w:space="0" w:color="auto"/>
                  <w:bottom w:val="single" w:sz="12" w:space="0" w:color="auto"/>
                  <w:right w:val="single" w:sz="18" w:space="0" w:color="auto"/>
                </w:tcBorders>
                <w:shd w:val="clear" w:color="auto" w:fill="auto"/>
              </w:tcPr>
            </w:tcPrChange>
          </w:tcPr>
          <w:tbl>
            <w:tblPr>
              <w:tblW w:w="11392" w:type="dxa"/>
              <w:tblLayout w:type="fixed"/>
              <w:tblLook w:val="04A0" w:firstRow="1" w:lastRow="0" w:firstColumn="1" w:lastColumn="0" w:noHBand="0" w:noVBand="1"/>
              <w:tblPrChange w:id="7" w:author="Kashif Rather" w:date="2020-01-06T15:24:00Z">
                <w:tblPr>
                  <w:tblW w:w="10800" w:type="dxa"/>
                  <w:tblLayout w:type="fixed"/>
                  <w:tblLook w:val="04A0" w:firstRow="1" w:lastRow="0" w:firstColumn="1" w:lastColumn="0" w:noHBand="0" w:noVBand="1"/>
                </w:tblPr>
              </w:tblPrChange>
            </w:tblPr>
            <w:tblGrid>
              <w:gridCol w:w="2520"/>
              <w:gridCol w:w="1780"/>
              <w:gridCol w:w="1422"/>
              <w:gridCol w:w="938"/>
              <w:gridCol w:w="1170"/>
              <w:gridCol w:w="796"/>
              <w:gridCol w:w="246"/>
              <w:gridCol w:w="2520"/>
              <w:tblGridChange w:id="8">
                <w:tblGrid>
                  <w:gridCol w:w="1780"/>
                  <w:gridCol w:w="592"/>
                  <w:gridCol w:w="1188"/>
                  <w:gridCol w:w="148"/>
                  <w:gridCol w:w="444"/>
                  <w:gridCol w:w="830"/>
                  <w:gridCol w:w="592"/>
                  <w:gridCol w:w="398"/>
                  <w:gridCol w:w="540"/>
                  <w:gridCol w:w="52"/>
                  <w:gridCol w:w="38"/>
                  <w:gridCol w:w="450"/>
                  <w:gridCol w:w="630"/>
                  <w:gridCol w:w="81"/>
                  <w:gridCol w:w="369"/>
                  <w:gridCol w:w="346"/>
                  <w:gridCol w:w="246"/>
                  <w:gridCol w:w="1928"/>
                  <w:gridCol w:w="148"/>
                  <w:gridCol w:w="444"/>
                </w:tblGrid>
              </w:tblGridChange>
            </w:tblGrid>
            <w:tr w:rsidR="00651CAB" w:rsidRPr="00651CAB" w14:paraId="1DA09B40" w14:textId="77777777" w:rsidTr="00B930B8">
              <w:trPr>
                <w:trHeight w:val="214"/>
                <w:ins w:id="9" w:author="Kashif Rather" w:date="2020-01-06T15:06:00Z"/>
                <w:trPrChange w:id="10" w:author="Kashif Rather" w:date="2020-01-06T15:24:00Z">
                  <w:trPr>
                    <w:gridAfter w:val="0"/>
                    <w:trHeight w:val="214"/>
                  </w:trPr>
                </w:trPrChange>
              </w:trPr>
              <w:tc>
                <w:tcPr>
                  <w:tcW w:w="4300" w:type="dxa"/>
                  <w:gridSpan w:val="2"/>
                  <w:tcBorders>
                    <w:top w:val="single" w:sz="8" w:space="0" w:color="auto"/>
                    <w:left w:val="single" w:sz="8" w:space="0" w:color="auto"/>
                    <w:bottom w:val="single" w:sz="8" w:space="0" w:color="auto"/>
                    <w:right w:val="single" w:sz="8" w:space="0" w:color="000000"/>
                  </w:tcBorders>
                  <w:shd w:val="clear" w:color="auto" w:fill="auto"/>
                  <w:noWrap/>
                  <w:vAlign w:val="center"/>
                  <w:hideMark/>
                  <w:tcPrChange w:id="11" w:author="Kashif Rather" w:date="2020-01-06T15:24:00Z">
                    <w:tcPr>
                      <w:tcW w:w="3708" w:type="dxa"/>
                      <w:gridSpan w:val="4"/>
                      <w:tcBorders>
                        <w:top w:val="single" w:sz="8" w:space="0" w:color="auto"/>
                        <w:left w:val="single" w:sz="8" w:space="0" w:color="auto"/>
                        <w:bottom w:val="single" w:sz="8" w:space="0" w:color="auto"/>
                        <w:right w:val="single" w:sz="8" w:space="0" w:color="000000"/>
                      </w:tcBorders>
                      <w:shd w:val="clear" w:color="auto" w:fill="auto"/>
                      <w:noWrap/>
                      <w:vAlign w:val="center"/>
                      <w:hideMark/>
                    </w:tcPr>
                  </w:tcPrChange>
                </w:tcPr>
                <w:p w14:paraId="7C9FAF41" w14:textId="77777777" w:rsidR="00651CAB" w:rsidRPr="00651CAB" w:rsidRDefault="00651CAB" w:rsidP="00651CAB">
                  <w:pPr>
                    <w:spacing w:after="0" w:line="240" w:lineRule="auto"/>
                    <w:rPr>
                      <w:ins w:id="12" w:author="Kashif Rather" w:date="2020-01-06T15:06:00Z"/>
                      <w:rFonts w:eastAsia="Times New Roman" w:cstheme="minorHAnsi"/>
                      <w:b/>
                      <w:bCs/>
                      <w:color w:val="000000"/>
                      <w:sz w:val="18"/>
                      <w:szCs w:val="18"/>
                      <w:rPrChange w:id="13" w:author="Kashif Rather" w:date="2020-01-06T15:07:00Z">
                        <w:rPr>
                          <w:ins w:id="14" w:author="Kashif Rather" w:date="2020-01-06T15:06:00Z"/>
                          <w:rFonts w:ascii="Calibri" w:eastAsia="Times New Roman" w:hAnsi="Calibri" w:cs="Calibri"/>
                          <w:b/>
                          <w:bCs/>
                          <w:color w:val="000000"/>
                          <w:sz w:val="24"/>
                          <w:szCs w:val="24"/>
                        </w:rPr>
                      </w:rPrChange>
                    </w:rPr>
                  </w:pPr>
                  <w:ins w:id="15" w:author="Kashif Rather" w:date="2020-01-06T15:06:00Z">
                    <w:r w:rsidRPr="00651CAB">
                      <w:rPr>
                        <w:rFonts w:eastAsia="Times New Roman" w:cstheme="minorHAnsi"/>
                        <w:b/>
                        <w:bCs/>
                        <w:color w:val="000000"/>
                        <w:sz w:val="18"/>
                        <w:szCs w:val="18"/>
                        <w:rPrChange w:id="16" w:author="Kashif Rather" w:date="2020-01-06T15:07:00Z">
                          <w:rPr>
                            <w:rFonts w:ascii="Calibri" w:eastAsia="Times New Roman" w:hAnsi="Calibri" w:cs="Calibri"/>
                            <w:b/>
                            <w:bCs/>
                            <w:color w:val="000000"/>
                            <w:sz w:val="24"/>
                            <w:szCs w:val="24"/>
                          </w:rPr>
                        </w:rPrChange>
                      </w:rPr>
                      <w:t xml:space="preserve">Contract Term </w:t>
                    </w:r>
                  </w:ins>
                </w:p>
              </w:tc>
              <w:tc>
                <w:tcPr>
                  <w:tcW w:w="7092" w:type="dxa"/>
                  <w:gridSpan w:val="6"/>
                  <w:tcBorders>
                    <w:top w:val="single" w:sz="8" w:space="0" w:color="auto"/>
                    <w:left w:val="nil"/>
                    <w:bottom w:val="single" w:sz="8" w:space="0" w:color="auto"/>
                    <w:right w:val="single" w:sz="8" w:space="0" w:color="000000"/>
                  </w:tcBorders>
                  <w:shd w:val="clear" w:color="auto" w:fill="auto"/>
                  <w:noWrap/>
                  <w:vAlign w:val="center"/>
                  <w:hideMark/>
                  <w:tcPrChange w:id="17" w:author="Kashif Rather" w:date="2020-01-06T15:24:00Z">
                    <w:tcPr>
                      <w:tcW w:w="7092" w:type="dxa"/>
                      <w:gridSpan w:val="15"/>
                      <w:tcBorders>
                        <w:top w:val="single" w:sz="8" w:space="0" w:color="auto"/>
                        <w:left w:val="nil"/>
                        <w:bottom w:val="single" w:sz="8" w:space="0" w:color="auto"/>
                        <w:right w:val="single" w:sz="8" w:space="0" w:color="000000"/>
                      </w:tcBorders>
                      <w:shd w:val="clear" w:color="auto" w:fill="auto"/>
                      <w:noWrap/>
                      <w:vAlign w:val="center"/>
                      <w:hideMark/>
                    </w:tcPr>
                  </w:tcPrChange>
                </w:tcPr>
                <w:p w14:paraId="151339E4" w14:textId="77777777" w:rsidR="00651CAB" w:rsidRPr="00651CAB" w:rsidRDefault="00651CAB" w:rsidP="00651CAB">
                  <w:pPr>
                    <w:spacing w:after="0" w:line="240" w:lineRule="auto"/>
                    <w:jc w:val="center"/>
                    <w:rPr>
                      <w:ins w:id="18" w:author="Kashif Rather" w:date="2020-01-06T15:06:00Z"/>
                      <w:rFonts w:eastAsia="Times New Roman" w:cstheme="minorHAnsi"/>
                      <w:color w:val="000000"/>
                      <w:sz w:val="18"/>
                      <w:szCs w:val="18"/>
                      <w:rPrChange w:id="19" w:author="Kashif Rather" w:date="2020-01-06T15:07:00Z">
                        <w:rPr>
                          <w:ins w:id="20" w:author="Kashif Rather" w:date="2020-01-06T15:06:00Z"/>
                          <w:rFonts w:ascii="Calibri" w:eastAsia="Times New Roman" w:hAnsi="Calibri" w:cs="Calibri"/>
                          <w:color w:val="000000"/>
                          <w:sz w:val="24"/>
                          <w:szCs w:val="24"/>
                        </w:rPr>
                      </w:rPrChange>
                    </w:rPr>
                  </w:pPr>
                  <w:ins w:id="21" w:author="Kashif Rather" w:date="2020-01-06T15:06:00Z">
                    <w:r w:rsidRPr="00651CAB">
                      <w:rPr>
                        <w:rFonts w:eastAsia="Times New Roman" w:cstheme="minorHAnsi"/>
                        <w:color w:val="000000"/>
                        <w:sz w:val="18"/>
                        <w:szCs w:val="18"/>
                        <w:rPrChange w:id="22" w:author="Kashif Rather" w:date="2020-01-06T15:07:00Z">
                          <w:rPr>
                            <w:rFonts w:ascii="Calibri" w:eastAsia="Times New Roman" w:hAnsi="Calibri" w:cs="Calibri"/>
                            <w:color w:val="000000"/>
                            <w:sz w:val="24"/>
                            <w:szCs w:val="24"/>
                          </w:rPr>
                        </w:rPrChange>
                      </w:rPr>
                      <w:t xml:space="preserve"> 1 Year </w:t>
                    </w:r>
                  </w:ins>
                </w:p>
              </w:tc>
            </w:tr>
            <w:tr w:rsidR="007335AC" w:rsidRPr="00651CAB" w14:paraId="3619E069" w14:textId="77777777" w:rsidTr="00B930B8">
              <w:tblPrEx>
                <w:tblPrExChange w:id="23" w:author="Kashif Rather" w:date="2020-01-06T15:24:00Z">
                  <w:tblPrEx>
                    <w:tblW w:w="11244" w:type="dxa"/>
                  </w:tblPrEx>
                </w:tblPrExChange>
              </w:tblPrEx>
              <w:trPr>
                <w:trHeight w:val="340"/>
                <w:ins w:id="24" w:author="Kashif Rather" w:date="2020-01-06T15:06:00Z"/>
                <w:trPrChange w:id="25" w:author="Kashif Rather" w:date="2020-01-06T15:24:00Z">
                  <w:trPr>
                    <w:trHeight w:val="340"/>
                  </w:trPr>
                </w:trPrChange>
              </w:trPr>
              <w:tc>
                <w:tcPr>
                  <w:tcW w:w="2520" w:type="dxa"/>
                  <w:tcBorders>
                    <w:top w:val="single" w:sz="4" w:space="0" w:color="auto"/>
                    <w:left w:val="single" w:sz="4" w:space="0" w:color="auto"/>
                    <w:bottom w:val="single" w:sz="4" w:space="0" w:color="auto"/>
                  </w:tcBorders>
                  <w:shd w:val="clear" w:color="auto" w:fill="auto"/>
                  <w:noWrap/>
                  <w:vAlign w:val="center"/>
                  <w:hideMark/>
                  <w:tcPrChange w:id="26" w:author="Kashif Rather" w:date="2020-01-06T15:24:00Z">
                    <w:tcPr>
                      <w:tcW w:w="2372" w:type="dxa"/>
                      <w:gridSpan w:val="2"/>
                      <w:tcBorders>
                        <w:top w:val="single" w:sz="4" w:space="0" w:color="auto"/>
                        <w:left w:val="single" w:sz="4" w:space="0" w:color="auto"/>
                        <w:bottom w:val="single" w:sz="4" w:space="0" w:color="auto"/>
                      </w:tcBorders>
                      <w:shd w:val="clear" w:color="auto" w:fill="auto"/>
                      <w:noWrap/>
                      <w:vAlign w:val="center"/>
                      <w:hideMark/>
                    </w:tcPr>
                  </w:tcPrChange>
                </w:tcPr>
                <w:p w14:paraId="62E59A7A" w14:textId="77777777" w:rsidR="00651CAB" w:rsidRPr="00651CAB" w:rsidRDefault="00651CAB" w:rsidP="00651CAB">
                  <w:pPr>
                    <w:spacing w:after="0" w:line="240" w:lineRule="auto"/>
                    <w:jc w:val="center"/>
                    <w:rPr>
                      <w:ins w:id="27" w:author="Kashif Rather" w:date="2020-01-06T15:06:00Z"/>
                      <w:rFonts w:eastAsia="Times New Roman" w:cstheme="minorHAnsi"/>
                      <w:sz w:val="18"/>
                      <w:szCs w:val="18"/>
                      <w:rPrChange w:id="28" w:author="Kashif Rather" w:date="2020-01-06T15:07:00Z">
                        <w:rPr>
                          <w:ins w:id="29" w:author="Kashif Rather" w:date="2020-01-06T15:06:00Z"/>
                          <w:rFonts w:ascii="Times New Roman" w:eastAsia="Times New Roman" w:hAnsi="Times New Roman" w:cs="Times New Roman"/>
                          <w:sz w:val="20"/>
                          <w:szCs w:val="20"/>
                        </w:rPr>
                      </w:rPrChange>
                    </w:rPr>
                  </w:pPr>
                </w:p>
              </w:tc>
              <w:tc>
                <w:tcPr>
                  <w:tcW w:w="1780" w:type="dxa"/>
                  <w:tcBorders>
                    <w:top w:val="nil"/>
                    <w:bottom w:val="nil"/>
                    <w:right w:val="single" w:sz="4" w:space="0" w:color="auto"/>
                  </w:tcBorders>
                  <w:shd w:val="clear" w:color="auto" w:fill="auto"/>
                  <w:noWrap/>
                  <w:vAlign w:val="center"/>
                  <w:hideMark/>
                  <w:tcPrChange w:id="30" w:author="Kashif Rather" w:date="2020-01-06T15:24:00Z">
                    <w:tcPr>
                      <w:tcW w:w="1780" w:type="dxa"/>
                      <w:gridSpan w:val="3"/>
                      <w:tcBorders>
                        <w:top w:val="nil"/>
                        <w:bottom w:val="nil"/>
                        <w:right w:val="single" w:sz="4" w:space="0" w:color="auto"/>
                      </w:tcBorders>
                      <w:shd w:val="clear" w:color="auto" w:fill="auto"/>
                      <w:noWrap/>
                      <w:vAlign w:val="center"/>
                      <w:hideMark/>
                    </w:tcPr>
                  </w:tcPrChange>
                </w:tcPr>
                <w:p w14:paraId="1D643342" w14:textId="77777777" w:rsidR="00651CAB" w:rsidRPr="00651CAB" w:rsidRDefault="00651CAB" w:rsidP="00651CAB">
                  <w:pPr>
                    <w:spacing w:after="0" w:line="240" w:lineRule="auto"/>
                    <w:jc w:val="center"/>
                    <w:rPr>
                      <w:ins w:id="31" w:author="Kashif Rather" w:date="2020-01-06T15:06:00Z"/>
                      <w:rFonts w:eastAsia="Times New Roman" w:cstheme="minorHAnsi"/>
                      <w:sz w:val="18"/>
                      <w:szCs w:val="18"/>
                      <w:rPrChange w:id="32" w:author="Kashif Rather" w:date="2020-01-06T15:07:00Z">
                        <w:rPr>
                          <w:ins w:id="33" w:author="Kashif Rather" w:date="2020-01-06T15:06:00Z"/>
                          <w:rFonts w:ascii="Times New Roman" w:eastAsia="Times New Roman" w:hAnsi="Times New Roman" w:cs="Times New Roman"/>
                          <w:sz w:val="20"/>
                          <w:szCs w:val="20"/>
                        </w:rPr>
                      </w:rPrChange>
                    </w:rPr>
                  </w:pP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34" w:author="Kashif Rather" w:date="2020-01-06T15:24:00Z">
                    <w:tcPr>
                      <w:tcW w:w="14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280F3BE7" w14:textId="77777777" w:rsidR="00651CAB" w:rsidRPr="00651CAB" w:rsidRDefault="00651CAB" w:rsidP="00651CAB">
                  <w:pPr>
                    <w:spacing w:after="0" w:line="240" w:lineRule="auto"/>
                    <w:jc w:val="center"/>
                    <w:rPr>
                      <w:ins w:id="35" w:author="Kashif Rather" w:date="2020-01-06T15:06:00Z"/>
                      <w:rFonts w:eastAsia="Times New Roman" w:cstheme="minorHAnsi"/>
                      <w:b/>
                      <w:bCs/>
                      <w:color w:val="000000"/>
                      <w:sz w:val="18"/>
                      <w:szCs w:val="18"/>
                      <w:rPrChange w:id="36" w:author="Kashif Rather" w:date="2020-01-06T15:07:00Z">
                        <w:rPr>
                          <w:ins w:id="37" w:author="Kashif Rather" w:date="2020-01-06T15:06:00Z"/>
                          <w:rFonts w:ascii="Calibri" w:eastAsia="Times New Roman" w:hAnsi="Calibri" w:cs="Calibri"/>
                          <w:b/>
                          <w:bCs/>
                          <w:color w:val="000000"/>
                          <w:sz w:val="24"/>
                          <w:szCs w:val="24"/>
                        </w:rPr>
                      </w:rPrChange>
                    </w:rPr>
                  </w:pPr>
                  <w:ins w:id="38" w:author="Kashif Rather" w:date="2020-01-06T15:06:00Z">
                    <w:r w:rsidRPr="00651CAB">
                      <w:rPr>
                        <w:rFonts w:eastAsia="Times New Roman" w:cstheme="minorHAnsi"/>
                        <w:b/>
                        <w:bCs/>
                        <w:color w:val="000000"/>
                        <w:sz w:val="18"/>
                        <w:szCs w:val="18"/>
                        <w:rPrChange w:id="39" w:author="Kashif Rather" w:date="2020-01-06T15:07:00Z">
                          <w:rPr>
                            <w:rFonts w:ascii="Calibri" w:eastAsia="Times New Roman" w:hAnsi="Calibri" w:cs="Calibri"/>
                            <w:b/>
                            <w:bCs/>
                            <w:color w:val="000000"/>
                            <w:sz w:val="24"/>
                            <w:szCs w:val="24"/>
                          </w:rPr>
                        </w:rPrChange>
                      </w:rPr>
                      <w:t xml:space="preserve"> Spend (Annual) </w:t>
                    </w:r>
                  </w:ins>
                </w:p>
              </w:tc>
              <w:tc>
                <w:tcPr>
                  <w:tcW w:w="938" w:type="dxa"/>
                  <w:tcBorders>
                    <w:top w:val="single" w:sz="8" w:space="0" w:color="000000"/>
                    <w:left w:val="single" w:sz="4" w:space="0" w:color="auto"/>
                    <w:bottom w:val="single" w:sz="8" w:space="0" w:color="000000"/>
                    <w:right w:val="single" w:sz="8" w:space="0" w:color="000000"/>
                  </w:tcBorders>
                  <w:shd w:val="clear" w:color="auto" w:fill="auto"/>
                  <w:noWrap/>
                  <w:vAlign w:val="center"/>
                  <w:hideMark/>
                  <w:tcPrChange w:id="40" w:author="Kashif Rather" w:date="2020-01-06T15:24:00Z">
                    <w:tcPr>
                      <w:tcW w:w="990" w:type="dxa"/>
                      <w:gridSpan w:val="3"/>
                      <w:tcBorders>
                        <w:top w:val="single" w:sz="8" w:space="0" w:color="000000"/>
                        <w:left w:val="single" w:sz="4" w:space="0" w:color="auto"/>
                        <w:bottom w:val="single" w:sz="8" w:space="0" w:color="000000"/>
                        <w:right w:val="single" w:sz="8" w:space="0" w:color="000000"/>
                      </w:tcBorders>
                      <w:shd w:val="clear" w:color="auto" w:fill="auto"/>
                      <w:noWrap/>
                      <w:vAlign w:val="center"/>
                      <w:hideMark/>
                    </w:tcPr>
                  </w:tcPrChange>
                </w:tcPr>
                <w:p w14:paraId="6B79C6FC" w14:textId="77777777" w:rsidR="00651CAB" w:rsidRPr="00651CAB" w:rsidRDefault="00651CAB" w:rsidP="00651CAB">
                  <w:pPr>
                    <w:spacing w:after="0" w:line="240" w:lineRule="auto"/>
                    <w:jc w:val="center"/>
                    <w:rPr>
                      <w:ins w:id="41" w:author="Kashif Rather" w:date="2020-01-06T15:06:00Z"/>
                      <w:rFonts w:eastAsia="Times New Roman" w:cstheme="minorHAnsi"/>
                      <w:b/>
                      <w:bCs/>
                      <w:color w:val="000000"/>
                      <w:sz w:val="18"/>
                      <w:szCs w:val="18"/>
                      <w:rPrChange w:id="42" w:author="Kashif Rather" w:date="2020-01-06T15:07:00Z">
                        <w:rPr>
                          <w:ins w:id="43" w:author="Kashif Rather" w:date="2020-01-06T15:06:00Z"/>
                          <w:rFonts w:ascii="Calibri" w:eastAsia="Times New Roman" w:hAnsi="Calibri" w:cs="Calibri"/>
                          <w:b/>
                          <w:bCs/>
                          <w:color w:val="000000"/>
                          <w:sz w:val="24"/>
                          <w:szCs w:val="24"/>
                        </w:rPr>
                      </w:rPrChange>
                    </w:rPr>
                  </w:pPr>
                  <w:ins w:id="44" w:author="Kashif Rather" w:date="2020-01-06T15:06:00Z">
                    <w:r w:rsidRPr="00651CAB">
                      <w:rPr>
                        <w:rFonts w:eastAsia="Times New Roman" w:cstheme="minorHAnsi"/>
                        <w:b/>
                        <w:bCs/>
                        <w:color w:val="000000"/>
                        <w:sz w:val="18"/>
                        <w:szCs w:val="18"/>
                        <w:rPrChange w:id="45" w:author="Kashif Rather" w:date="2020-01-06T15:07:00Z">
                          <w:rPr>
                            <w:rFonts w:ascii="Calibri" w:eastAsia="Times New Roman" w:hAnsi="Calibri" w:cs="Calibri"/>
                            <w:b/>
                            <w:bCs/>
                            <w:color w:val="000000"/>
                            <w:sz w:val="24"/>
                            <w:szCs w:val="24"/>
                          </w:rPr>
                        </w:rPrChange>
                      </w:rPr>
                      <w:t xml:space="preserve"> Price </w:t>
                    </w:r>
                  </w:ins>
                </w:p>
              </w:tc>
              <w:tc>
                <w:tcPr>
                  <w:tcW w:w="1170" w:type="dxa"/>
                  <w:tcBorders>
                    <w:top w:val="single" w:sz="8" w:space="0" w:color="000000"/>
                    <w:left w:val="nil"/>
                    <w:bottom w:val="nil"/>
                    <w:right w:val="single" w:sz="8" w:space="0" w:color="000000"/>
                  </w:tcBorders>
                  <w:shd w:val="clear" w:color="auto" w:fill="auto"/>
                  <w:noWrap/>
                  <w:vAlign w:val="center"/>
                  <w:hideMark/>
                  <w:tcPrChange w:id="46" w:author="Kashif Rather" w:date="2020-01-06T15:24:00Z">
                    <w:tcPr>
                      <w:tcW w:w="1118" w:type="dxa"/>
                      <w:gridSpan w:val="3"/>
                      <w:tcBorders>
                        <w:top w:val="single" w:sz="8" w:space="0" w:color="000000"/>
                        <w:left w:val="nil"/>
                        <w:bottom w:val="nil"/>
                        <w:right w:val="single" w:sz="8" w:space="0" w:color="000000"/>
                      </w:tcBorders>
                      <w:shd w:val="clear" w:color="auto" w:fill="auto"/>
                      <w:noWrap/>
                      <w:vAlign w:val="center"/>
                      <w:hideMark/>
                    </w:tcPr>
                  </w:tcPrChange>
                </w:tcPr>
                <w:p w14:paraId="39D3A8FC" w14:textId="77777777" w:rsidR="00651CAB" w:rsidRPr="00651CAB" w:rsidRDefault="00651CAB" w:rsidP="00651CAB">
                  <w:pPr>
                    <w:spacing w:after="0" w:line="240" w:lineRule="auto"/>
                    <w:jc w:val="center"/>
                    <w:rPr>
                      <w:ins w:id="47" w:author="Kashif Rather" w:date="2020-01-06T15:06:00Z"/>
                      <w:rFonts w:eastAsia="Times New Roman" w:cstheme="minorHAnsi"/>
                      <w:b/>
                      <w:bCs/>
                      <w:color w:val="000000"/>
                      <w:sz w:val="18"/>
                      <w:szCs w:val="18"/>
                      <w:rPrChange w:id="48" w:author="Kashif Rather" w:date="2020-01-06T15:07:00Z">
                        <w:rPr>
                          <w:ins w:id="49" w:author="Kashif Rather" w:date="2020-01-06T15:06:00Z"/>
                          <w:rFonts w:ascii="Calibri" w:eastAsia="Times New Roman" w:hAnsi="Calibri" w:cs="Calibri"/>
                          <w:b/>
                          <w:bCs/>
                          <w:color w:val="000000"/>
                          <w:sz w:val="24"/>
                          <w:szCs w:val="24"/>
                        </w:rPr>
                      </w:rPrChange>
                    </w:rPr>
                  </w:pPr>
                  <w:ins w:id="50" w:author="Kashif Rather" w:date="2020-01-06T15:06:00Z">
                    <w:r w:rsidRPr="00651CAB">
                      <w:rPr>
                        <w:rFonts w:eastAsia="Times New Roman" w:cstheme="minorHAnsi"/>
                        <w:b/>
                        <w:bCs/>
                        <w:color w:val="000000"/>
                        <w:sz w:val="18"/>
                        <w:szCs w:val="18"/>
                        <w:rPrChange w:id="51" w:author="Kashif Rather" w:date="2020-01-06T15:07:00Z">
                          <w:rPr>
                            <w:rFonts w:ascii="Calibri" w:eastAsia="Times New Roman" w:hAnsi="Calibri" w:cs="Calibri"/>
                            <w:b/>
                            <w:bCs/>
                            <w:color w:val="000000"/>
                            <w:sz w:val="24"/>
                            <w:szCs w:val="24"/>
                          </w:rPr>
                        </w:rPrChange>
                      </w:rPr>
                      <w:t xml:space="preserve"> Total Price </w:t>
                    </w:r>
                  </w:ins>
                </w:p>
              </w:tc>
              <w:tc>
                <w:tcPr>
                  <w:tcW w:w="1042" w:type="dxa"/>
                  <w:gridSpan w:val="2"/>
                  <w:tcBorders>
                    <w:top w:val="single" w:sz="8" w:space="0" w:color="000000"/>
                    <w:left w:val="nil"/>
                    <w:bottom w:val="nil"/>
                    <w:right w:val="single" w:sz="8" w:space="0" w:color="000000"/>
                  </w:tcBorders>
                  <w:shd w:val="clear" w:color="auto" w:fill="auto"/>
                  <w:noWrap/>
                  <w:vAlign w:val="center"/>
                  <w:hideMark/>
                  <w:tcPrChange w:id="52" w:author="Kashif Rather" w:date="2020-01-06T15:24:00Z">
                    <w:tcPr>
                      <w:tcW w:w="1042" w:type="dxa"/>
                      <w:gridSpan w:val="4"/>
                      <w:tcBorders>
                        <w:top w:val="single" w:sz="8" w:space="0" w:color="000000"/>
                        <w:left w:val="nil"/>
                        <w:bottom w:val="nil"/>
                        <w:right w:val="single" w:sz="8" w:space="0" w:color="000000"/>
                      </w:tcBorders>
                      <w:shd w:val="clear" w:color="auto" w:fill="auto"/>
                      <w:noWrap/>
                      <w:vAlign w:val="center"/>
                      <w:hideMark/>
                    </w:tcPr>
                  </w:tcPrChange>
                </w:tcPr>
                <w:p w14:paraId="080693B5" w14:textId="77777777" w:rsidR="00651CAB" w:rsidRPr="00651CAB" w:rsidRDefault="00651CAB" w:rsidP="00651CAB">
                  <w:pPr>
                    <w:spacing w:after="0" w:line="240" w:lineRule="auto"/>
                    <w:jc w:val="center"/>
                    <w:rPr>
                      <w:ins w:id="53" w:author="Kashif Rather" w:date="2020-01-06T15:06:00Z"/>
                      <w:rFonts w:eastAsia="Times New Roman" w:cstheme="minorHAnsi"/>
                      <w:b/>
                      <w:bCs/>
                      <w:color w:val="000000"/>
                      <w:sz w:val="18"/>
                      <w:szCs w:val="18"/>
                      <w:rPrChange w:id="54" w:author="Kashif Rather" w:date="2020-01-06T15:07:00Z">
                        <w:rPr>
                          <w:ins w:id="55" w:author="Kashif Rather" w:date="2020-01-06T15:06:00Z"/>
                          <w:rFonts w:ascii="Calibri" w:eastAsia="Times New Roman" w:hAnsi="Calibri" w:cs="Calibri"/>
                          <w:b/>
                          <w:bCs/>
                          <w:color w:val="000000"/>
                          <w:sz w:val="24"/>
                          <w:szCs w:val="24"/>
                        </w:rPr>
                      </w:rPrChange>
                    </w:rPr>
                  </w:pPr>
                  <w:ins w:id="56" w:author="Kashif Rather" w:date="2020-01-06T15:06:00Z">
                    <w:r w:rsidRPr="00651CAB">
                      <w:rPr>
                        <w:rFonts w:eastAsia="Times New Roman" w:cstheme="minorHAnsi"/>
                        <w:b/>
                        <w:bCs/>
                        <w:color w:val="000000"/>
                        <w:sz w:val="18"/>
                        <w:szCs w:val="18"/>
                        <w:rPrChange w:id="57" w:author="Kashif Rather" w:date="2020-01-06T15:07:00Z">
                          <w:rPr>
                            <w:rFonts w:ascii="Calibri" w:eastAsia="Times New Roman" w:hAnsi="Calibri" w:cs="Calibri"/>
                            <w:b/>
                            <w:bCs/>
                            <w:color w:val="000000"/>
                            <w:sz w:val="24"/>
                            <w:szCs w:val="24"/>
                          </w:rPr>
                        </w:rPrChange>
                      </w:rPr>
                      <w:t xml:space="preserve"> Your Discount </w:t>
                    </w:r>
                  </w:ins>
                </w:p>
              </w:tc>
              <w:tc>
                <w:tcPr>
                  <w:tcW w:w="2520" w:type="dxa"/>
                  <w:tcBorders>
                    <w:top w:val="single" w:sz="8" w:space="0" w:color="000000"/>
                    <w:left w:val="nil"/>
                    <w:bottom w:val="nil"/>
                    <w:right w:val="single" w:sz="8" w:space="0" w:color="000000"/>
                  </w:tcBorders>
                  <w:shd w:val="clear" w:color="auto" w:fill="auto"/>
                  <w:noWrap/>
                  <w:vAlign w:val="center"/>
                  <w:hideMark/>
                  <w:tcPrChange w:id="58" w:author="Kashif Rather" w:date="2020-01-06T15:24:00Z">
                    <w:tcPr>
                      <w:tcW w:w="2520" w:type="dxa"/>
                      <w:gridSpan w:val="3"/>
                      <w:tcBorders>
                        <w:top w:val="single" w:sz="8" w:space="0" w:color="000000"/>
                        <w:left w:val="nil"/>
                        <w:bottom w:val="nil"/>
                        <w:right w:val="single" w:sz="8" w:space="0" w:color="000000"/>
                      </w:tcBorders>
                      <w:shd w:val="clear" w:color="auto" w:fill="auto"/>
                      <w:noWrap/>
                      <w:vAlign w:val="center"/>
                      <w:hideMark/>
                    </w:tcPr>
                  </w:tcPrChange>
                </w:tcPr>
                <w:p w14:paraId="7F5D3727" w14:textId="77777777" w:rsidR="00651CAB" w:rsidRPr="00651CAB" w:rsidRDefault="00651CAB" w:rsidP="00651CAB">
                  <w:pPr>
                    <w:spacing w:after="0" w:line="240" w:lineRule="auto"/>
                    <w:jc w:val="center"/>
                    <w:rPr>
                      <w:ins w:id="59" w:author="Kashif Rather" w:date="2020-01-06T15:06:00Z"/>
                      <w:rFonts w:eastAsia="Times New Roman" w:cstheme="minorHAnsi"/>
                      <w:b/>
                      <w:bCs/>
                      <w:color w:val="000000"/>
                      <w:sz w:val="18"/>
                      <w:szCs w:val="18"/>
                      <w:rPrChange w:id="60" w:author="Kashif Rather" w:date="2020-01-06T15:07:00Z">
                        <w:rPr>
                          <w:ins w:id="61" w:author="Kashif Rather" w:date="2020-01-06T15:06:00Z"/>
                          <w:rFonts w:ascii="Calibri" w:eastAsia="Times New Roman" w:hAnsi="Calibri" w:cs="Calibri"/>
                          <w:b/>
                          <w:bCs/>
                          <w:color w:val="000000"/>
                          <w:sz w:val="24"/>
                          <w:szCs w:val="24"/>
                        </w:rPr>
                      </w:rPrChange>
                    </w:rPr>
                  </w:pPr>
                  <w:ins w:id="62" w:author="Kashif Rather" w:date="2020-01-06T15:06:00Z">
                    <w:r w:rsidRPr="00651CAB">
                      <w:rPr>
                        <w:rFonts w:eastAsia="Times New Roman" w:cstheme="minorHAnsi"/>
                        <w:b/>
                        <w:bCs/>
                        <w:color w:val="000000"/>
                        <w:sz w:val="18"/>
                        <w:szCs w:val="18"/>
                        <w:rPrChange w:id="63" w:author="Kashif Rather" w:date="2020-01-06T15:07:00Z">
                          <w:rPr>
                            <w:rFonts w:ascii="Calibri" w:eastAsia="Times New Roman" w:hAnsi="Calibri" w:cs="Calibri"/>
                            <w:b/>
                            <w:bCs/>
                            <w:color w:val="000000"/>
                            <w:sz w:val="24"/>
                            <w:szCs w:val="24"/>
                          </w:rPr>
                        </w:rPrChange>
                      </w:rPr>
                      <w:t xml:space="preserve"> Your Price </w:t>
                    </w:r>
                  </w:ins>
                </w:p>
              </w:tc>
            </w:tr>
            <w:tr w:rsidR="00B930B8" w:rsidRPr="00651CAB" w14:paraId="0020B244" w14:textId="77777777" w:rsidTr="00B930B8">
              <w:tblPrEx>
                <w:tblPrExChange w:id="64" w:author="Kashif Rather" w:date="2020-01-06T15:24:00Z">
                  <w:tblPrEx>
                    <w:tblW w:w="11244" w:type="dxa"/>
                  </w:tblPrEx>
                </w:tblPrExChange>
              </w:tblPrEx>
              <w:trPr>
                <w:trHeight w:val="340"/>
                <w:ins w:id="65" w:author="Kashif Rather" w:date="2020-01-06T15:23:00Z"/>
                <w:trPrChange w:id="66" w:author="Kashif Rather" w:date="2020-01-06T15:24:00Z">
                  <w:trPr>
                    <w:trHeight w:val="340"/>
                  </w:trPr>
                </w:trPrChange>
              </w:trPr>
              <w:tc>
                <w:tcPr>
                  <w:tcW w:w="2520" w:type="dxa"/>
                  <w:tcBorders>
                    <w:top w:val="single" w:sz="4" w:space="0" w:color="auto"/>
                    <w:left w:val="single" w:sz="4" w:space="0" w:color="auto"/>
                    <w:bottom w:val="single" w:sz="4" w:space="0" w:color="auto"/>
                  </w:tcBorders>
                  <w:shd w:val="clear" w:color="auto" w:fill="auto"/>
                  <w:noWrap/>
                  <w:vAlign w:val="center"/>
                  <w:tcPrChange w:id="67" w:author="Kashif Rather" w:date="2020-01-06T15:24:00Z">
                    <w:tcPr>
                      <w:tcW w:w="2372" w:type="dxa"/>
                      <w:gridSpan w:val="2"/>
                      <w:tcBorders>
                        <w:top w:val="single" w:sz="4" w:space="0" w:color="auto"/>
                        <w:left w:val="single" w:sz="4" w:space="0" w:color="auto"/>
                        <w:bottom w:val="single" w:sz="4" w:space="0" w:color="auto"/>
                      </w:tcBorders>
                      <w:shd w:val="clear" w:color="auto" w:fill="auto"/>
                      <w:noWrap/>
                      <w:vAlign w:val="center"/>
                    </w:tcPr>
                  </w:tcPrChange>
                </w:tcPr>
                <w:p w14:paraId="18038FFA" w14:textId="77777777" w:rsidR="00B930B8" w:rsidRPr="00A6781B" w:rsidRDefault="00B930B8" w:rsidP="00651CAB">
                  <w:pPr>
                    <w:spacing w:after="0" w:line="240" w:lineRule="auto"/>
                    <w:jc w:val="center"/>
                    <w:rPr>
                      <w:ins w:id="68" w:author="Kashif Rather" w:date="2020-01-06T15:23:00Z"/>
                      <w:rFonts w:eastAsia="Times New Roman" w:cstheme="minorHAnsi"/>
                      <w:sz w:val="18"/>
                      <w:szCs w:val="18"/>
                    </w:rPr>
                  </w:pPr>
                </w:p>
              </w:tc>
              <w:tc>
                <w:tcPr>
                  <w:tcW w:w="1780" w:type="dxa"/>
                  <w:tcBorders>
                    <w:top w:val="nil"/>
                    <w:bottom w:val="nil"/>
                    <w:right w:val="single" w:sz="4" w:space="0" w:color="auto"/>
                  </w:tcBorders>
                  <w:shd w:val="clear" w:color="auto" w:fill="auto"/>
                  <w:noWrap/>
                  <w:vAlign w:val="center"/>
                  <w:tcPrChange w:id="69" w:author="Kashif Rather" w:date="2020-01-06T15:24:00Z">
                    <w:tcPr>
                      <w:tcW w:w="1780" w:type="dxa"/>
                      <w:gridSpan w:val="3"/>
                      <w:tcBorders>
                        <w:top w:val="nil"/>
                        <w:bottom w:val="nil"/>
                        <w:right w:val="single" w:sz="4" w:space="0" w:color="auto"/>
                      </w:tcBorders>
                      <w:shd w:val="clear" w:color="auto" w:fill="auto"/>
                      <w:noWrap/>
                      <w:vAlign w:val="center"/>
                    </w:tcPr>
                  </w:tcPrChange>
                </w:tcPr>
                <w:p w14:paraId="5BB723E3" w14:textId="77777777" w:rsidR="00B930B8" w:rsidRPr="00A6781B" w:rsidRDefault="00B930B8" w:rsidP="00651CAB">
                  <w:pPr>
                    <w:spacing w:after="0" w:line="240" w:lineRule="auto"/>
                    <w:jc w:val="center"/>
                    <w:rPr>
                      <w:ins w:id="70" w:author="Kashif Rather" w:date="2020-01-06T15:23:00Z"/>
                      <w:rFonts w:eastAsia="Times New Roman" w:cstheme="minorHAnsi"/>
                      <w:sz w:val="18"/>
                      <w:szCs w:val="18"/>
                    </w:rPr>
                  </w:pPr>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center"/>
                  <w:tcPrChange w:id="71" w:author="Kashif Rather" w:date="2020-01-06T15:24:00Z">
                    <w:tcPr>
                      <w:tcW w:w="14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tcPrChange>
                </w:tcPr>
                <w:p w14:paraId="1BE8B2E7" w14:textId="77777777" w:rsidR="00B930B8" w:rsidRPr="00651CAB" w:rsidRDefault="00B930B8" w:rsidP="00651CAB">
                  <w:pPr>
                    <w:spacing w:after="0" w:line="240" w:lineRule="auto"/>
                    <w:jc w:val="center"/>
                    <w:rPr>
                      <w:ins w:id="72" w:author="Kashif Rather" w:date="2020-01-06T15:23:00Z"/>
                      <w:rFonts w:eastAsia="Times New Roman" w:cstheme="minorHAnsi"/>
                      <w:b/>
                      <w:bCs/>
                      <w:color w:val="000000"/>
                      <w:sz w:val="18"/>
                      <w:szCs w:val="18"/>
                      <w:rPrChange w:id="73" w:author="Kashif Rather" w:date="2020-01-06T15:07:00Z">
                        <w:rPr>
                          <w:ins w:id="74" w:author="Kashif Rather" w:date="2020-01-06T15:23:00Z"/>
                          <w:rFonts w:eastAsia="Times New Roman" w:cstheme="minorHAnsi"/>
                          <w:b/>
                          <w:bCs/>
                          <w:color w:val="000000"/>
                          <w:sz w:val="18"/>
                          <w:szCs w:val="18"/>
                        </w:rPr>
                      </w:rPrChange>
                    </w:rPr>
                  </w:pPr>
                </w:p>
              </w:tc>
              <w:tc>
                <w:tcPr>
                  <w:tcW w:w="938" w:type="dxa"/>
                  <w:tcBorders>
                    <w:top w:val="single" w:sz="8" w:space="0" w:color="000000"/>
                    <w:left w:val="single" w:sz="4" w:space="0" w:color="auto"/>
                    <w:bottom w:val="single" w:sz="8" w:space="0" w:color="000000"/>
                    <w:right w:val="single" w:sz="8" w:space="0" w:color="000000"/>
                  </w:tcBorders>
                  <w:shd w:val="clear" w:color="auto" w:fill="auto"/>
                  <w:noWrap/>
                  <w:vAlign w:val="center"/>
                  <w:tcPrChange w:id="75" w:author="Kashif Rather" w:date="2020-01-06T15:24:00Z">
                    <w:tcPr>
                      <w:tcW w:w="938" w:type="dxa"/>
                      <w:gridSpan w:val="2"/>
                      <w:tcBorders>
                        <w:top w:val="single" w:sz="8" w:space="0" w:color="000000"/>
                        <w:left w:val="single" w:sz="4" w:space="0" w:color="auto"/>
                        <w:bottom w:val="single" w:sz="8" w:space="0" w:color="000000"/>
                        <w:right w:val="single" w:sz="8" w:space="0" w:color="000000"/>
                      </w:tcBorders>
                      <w:shd w:val="clear" w:color="auto" w:fill="auto"/>
                      <w:noWrap/>
                      <w:vAlign w:val="center"/>
                    </w:tcPr>
                  </w:tcPrChange>
                </w:tcPr>
                <w:p w14:paraId="49240FEC" w14:textId="77777777" w:rsidR="00B930B8" w:rsidRPr="00651CAB" w:rsidRDefault="00B930B8" w:rsidP="00651CAB">
                  <w:pPr>
                    <w:spacing w:after="0" w:line="240" w:lineRule="auto"/>
                    <w:jc w:val="center"/>
                    <w:rPr>
                      <w:ins w:id="76" w:author="Kashif Rather" w:date="2020-01-06T15:23:00Z"/>
                      <w:rFonts w:eastAsia="Times New Roman" w:cstheme="minorHAnsi"/>
                      <w:b/>
                      <w:bCs/>
                      <w:color w:val="000000"/>
                      <w:sz w:val="18"/>
                      <w:szCs w:val="18"/>
                      <w:rPrChange w:id="77" w:author="Kashif Rather" w:date="2020-01-06T15:07:00Z">
                        <w:rPr>
                          <w:ins w:id="78" w:author="Kashif Rather" w:date="2020-01-06T15:23:00Z"/>
                          <w:rFonts w:eastAsia="Times New Roman" w:cstheme="minorHAnsi"/>
                          <w:b/>
                          <w:bCs/>
                          <w:color w:val="000000"/>
                          <w:sz w:val="18"/>
                          <w:szCs w:val="18"/>
                        </w:rPr>
                      </w:rPrChange>
                    </w:rPr>
                  </w:pPr>
                </w:p>
              </w:tc>
              <w:tc>
                <w:tcPr>
                  <w:tcW w:w="1170" w:type="dxa"/>
                  <w:tcBorders>
                    <w:top w:val="single" w:sz="8" w:space="0" w:color="000000"/>
                    <w:left w:val="nil"/>
                    <w:bottom w:val="nil"/>
                    <w:right w:val="single" w:sz="8" w:space="0" w:color="000000"/>
                  </w:tcBorders>
                  <w:shd w:val="clear" w:color="auto" w:fill="auto"/>
                  <w:noWrap/>
                  <w:vAlign w:val="center"/>
                  <w:tcPrChange w:id="79" w:author="Kashif Rather" w:date="2020-01-06T15:24:00Z">
                    <w:tcPr>
                      <w:tcW w:w="1170" w:type="dxa"/>
                      <w:gridSpan w:val="4"/>
                      <w:tcBorders>
                        <w:top w:val="single" w:sz="8" w:space="0" w:color="000000"/>
                        <w:left w:val="nil"/>
                        <w:bottom w:val="nil"/>
                        <w:right w:val="single" w:sz="8" w:space="0" w:color="000000"/>
                      </w:tcBorders>
                      <w:shd w:val="clear" w:color="auto" w:fill="auto"/>
                      <w:noWrap/>
                      <w:vAlign w:val="center"/>
                    </w:tcPr>
                  </w:tcPrChange>
                </w:tcPr>
                <w:p w14:paraId="0783BFEF" w14:textId="77777777" w:rsidR="00B930B8" w:rsidRPr="00651CAB" w:rsidRDefault="00B930B8" w:rsidP="00651CAB">
                  <w:pPr>
                    <w:spacing w:after="0" w:line="240" w:lineRule="auto"/>
                    <w:jc w:val="center"/>
                    <w:rPr>
                      <w:ins w:id="80" w:author="Kashif Rather" w:date="2020-01-06T15:23:00Z"/>
                      <w:rFonts w:eastAsia="Times New Roman" w:cstheme="minorHAnsi"/>
                      <w:b/>
                      <w:bCs/>
                      <w:color w:val="000000"/>
                      <w:sz w:val="18"/>
                      <w:szCs w:val="18"/>
                      <w:rPrChange w:id="81" w:author="Kashif Rather" w:date="2020-01-06T15:07:00Z">
                        <w:rPr>
                          <w:ins w:id="82" w:author="Kashif Rather" w:date="2020-01-06T15:23:00Z"/>
                          <w:rFonts w:eastAsia="Times New Roman" w:cstheme="minorHAnsi"/>
                          <w:b/>
                          <w:bCs/>
                          <w:color w:val="000000"/>
                          <w:sz w:val="18"/>
                          <w:szCs w:val="18"/>
                        </w:rPr>
                      </w:rPrChange>
                    </w:rPr>
                  </w:pPr>
                </w:p>
              </w:tc>
              <w:tc>
                <w:tcPr>
                  <w:tcW w:w="1042" w:type="dxa"/>
                  <w:gridSpan w:val="2"/>
                  <w:tcBorders>
                    <w:top w:val="single" w:sz="8" w:space="0" w:color="000000"/>
                    <w:left w:val="nil"/>
                    <w:bottom w:val="nil"/>
                    <w:right w:val="single" w:sz="8" w:space="0" w:color="000000"/>
                  </w:tcBorders>
                  <w:shd w:val="clear" w:color="auto" w:fill="auto"/>
                  <w:noWrap/>
                  <w:vAlign w:val="center"/>
                  <w:tcPrChange w:id="83" w:author="Kashif Rather" w:date="2020-01-06T15:24:00Z">
                    <w:tcPr>
                      <w:tcW w:w="1042" w:type="dxa"/>
                      <w:gridSpan w:val="4"/>
                      <w:tcBorders>
                        <w:top w:val="single" w:sz="8" w:space="0" w:color="000000"/>
                        <w:left w:val="nil"/>
                        <w:bottom w:val="nil"/>
                        <w:right w:val="single" w:sz="8" w:space="0" w:color="000000"/>
                      </w:tcBorders>
                      <w:shd w:val="clear" w:color="auto" w:fill="auto"/>
                      <w:noWrap/>
                      <w:vAlign w:val="center"/>
                    </w:tcPr>
                  </w:tcPrChange>
                </w:tcPr>
                <w:p w14:paraId="6466D637" w14:textId="77777777" w:rsidR="00B930B8" w:rsidRPr="00651CAB" w:rsidRDefault="00B930B8" w:rsidP="00651CAB">
                  <w:pPr>
                    <w:spacing w:after="0" w:line="240" w:lineRule="auto"/>
                    <w:jc w:val="center"/>
                    <w:rPr>
                      <w:ins w:id="84" w:author="Kashif Rather" w:date="2020-01-06T15:23:00Z"/>
                      <w:rFonts w:eastAsia="Times New Roman" w:cstheme="minorHAnsi"/>
                      <w:b/>
                      <w:bCs/>
                      <w:color w:val="000000"/>
                      <w:sz w:val="18"/>
                      <w:szCs w:val="18"/>
                      <w:rPrChange w:id="85" w:author="Kashif Rather" w:date="2020-01-06T15:07:00Z">
                        <w:rPr>
                          <w:ins w:id="86" w:author="Kashif Rather" w:date="2020-01-06T15:23:00Z"/>
                          <w:rFonts w:eastAsia="Times New Roman" w:cstheme="minorHAnsi"/>
                          <w:b/>
                          <w:bCs/>
                          <w:color w:val="000000"/>
                          <w:sz w:val="18"/>
                          <w:szCs w:val="18"/>
                        </w:rPr>
                      </w:rPrChange>
                    </w:rPr>
                  </w:pPr>
                </w:p>
              </w:tc>
              <w:tc>
                <w:tcPr>
                  <w:tcW w:w="2520" w:type="dxa"/>
                  <w:tcBorders>
                    <w:top w:val="single" w:sz="8" w:space="0" w:color="000000"/>
                    <w:left w:val="nil"/>
                    <w:bottom w:val="nil"/>
                    <w:right w:val="single" w:sz="8" w:space="0" w:color="000000"/>
                  </w:tcBorders>
                  <w:shd w:val="clear" w:color="auto" w:fill="auto"/>
                  <w:noWrap/>
                  <w:vAlign w:val="center"/>
                  <w:tcPrChange w:id="87" w:author="Kashif Rather" w:date="2020-01-06T15:24:00Z">
                    <w:tcPr>
                      <w:tcW w:w="2520" w:type="dxa"/>
                      <w:gridSpan w:val="3"/>
                      <w:tcBorders>
                        <w:top w:val="single" w:sz="8" w:space="0" w:color="000000"/>
                        <w:left w:val="nil"/>
                        <w:bottom w:val="nil"/>
                        <w:right w:val="single" w:sz="8" w:space="0" w:color="000000"/>
                      </w:tcBorders>
                      <w:shd w:val="clear" w:color="auto" w:fill="auto"/>
                      <w:noWrap/>
                      <w:vAlign w:val="center"/>
                    </w:tcPr>
                  </w:tcPrChange>
                </w:tcPr>
                <w:p w14:paraId="5834E421" w14:textId="77777777" w:rsidR="00B930B8" w:rsidRPr="00651CAB" w:rsidRDefault="00B930B8" w:rsidP="00651CAB">
                  <w:pPr>
                    <w:spacing w:after="0" w:line="240" w:lineRule="auto"/>
                    <w:jc w:val="center"/>
                    <w:rPr>
                      <w:ins w:id="88" w:author="Kashif Rather" w:date="2020-01-06T15:23:00Z"/>
                      <w:rFonts w:eastAsia="Times New Roman" w:cstheme="minorHAnsi"/>
                      <w:b/>
                      <w:bCs/>
                      <w:color w:val="000000"/>
                      <w:sz w:val="18"/>
                      <w:szCs w:val="18"/>
                      <w:rPrChange w:id="89" w:author="Kashif Rather" w:date="2020-01-06T15:07:00Z">
                        <w:rPr>
                          <w:ins w:id="90" w:author="Kashif Rather" w:date="2020-01-06T15:23:00Z"/>
                          <w:rFonts w:eastAsia="Times New Roman" w:cstheme="minorHAnsi"/>
                          <w:b/>
                          <w:bCs/>
                          <w:color w:val="000000"/>
                          <w:sz w:val="18"/>
                          <w:szCs w:val="18"/>
                        </w:rPr>
                      </w:rPrChange>
                    </w:rPr>
                  </w:pPr>
                </w:p>
              </w:tc>
            </w:tr>
            <w:tr w:rsidR="00651CAB" w:rsidRPr="00651CAB" w14:paraId="28851DFA" w14:textId="77777777" w:rsidTr="00B930B8">
              <w:tblPrEx>
                <w:tblPrExChange w:id="91" w:author="Kashif Rather" w:date="2020-01-06T15:24:00Z">
                  <w:tblPrEx>
                    <w:tblW w:w="10652" w:type="dxa"/>
                  </w:tblPrEx>
                </w:tblPrExChange>
              </w:tblPrEx>
              <w:trPr>
                <w:trHeight w:val="250"/>
                <w:ins w:id="92" w:author="Kashif Rather" w:date="2020-01-06T15:06:00Z"/>
                <w:trPrChange w:id="93" w:author="Kashif Rather" w:date="2020-01-06T15:24:00Z">
                  <w:trPr>
                    <w:gridAfter w:val="0"/>
                    <w:trHeight w:val="250"/>
                  </w:trPr>
                </w:trPrChange>
              </w:trPr>
              <w:tc>
                <w:tcPr>
                  <w:tcW w:w="4300" w:type="dxa"/>
                  <w:gridSpan w:val="2"/>
                  <w:tcBorders>
                    <w:top w:val="single" w:sz="8" w:space="0" w:color="000000"/>
                    <w:left w:val="single" w:sz="8" w:space="0" w:color="000000"/>
                    <w:bottom w:val="nil"/>
                    <w:right w:val="single" w:sz="8" w:space="0" w:color="000000"/>
                  </w:tcBorders>
                  <w:shd w:val="clear" w:color="auto" w:fill="auto"/>
                  <w:noWrap/>
                  <w:vAlign w:val="center"/>
                  <w:hideMark/>
                  <w:tcPrChange w:id="94" w:author="Kashif Rather" w:date="2020-01-06T15:24:00Z">
                    <w:tcPr>
                      <w:tcW w:w="3560" w:type="dxa"/>
                      <w:gridSpan w:val="3"/>
                      <w:tcBorders>
                        <w:top w:val="single" w:sz="8" w:space="0" w:color="000000"/>
                        <w:left w:val="single" w:sz="8" w:space="0" w:color="000000"/>
                        <w:bottom w:val="nil"/>
                        <w:right w:val="single" w:sz="8" w:space="0" w:color="000000"/>
                      </w:tcBorders>
                      <w:shd w:val="clear" w:color="auto" w:fill="auto"/>
                      <w:noWrap/>
                      <w:vAlign w:val="center"/>
                      <w:hideMark/>
                    </w:tcPr>
                  </w:tcPrChange>
                </w:tcPr>
                <w:p w14:paraId="19C2DEC2" w14:textId="77777777" w:rsidR="00651CAB" w:rsidRPr="00651CAB" w:rsidRDefault="00651CAB" w:rsidP="00651CAB">
                  <w:pPr>
                    <w:spacing w:after="0" w:line="240" w:lineRule="auto"/>
                    <w:rPr>
                      <w:ins w:id="95" w:author="Kashif Rather" w:date="2020-01-06T15:06:00Z"/>
                      <w:rFonts w:eastAsia="Times New Roman" w:cstheme="minorHAnsi"/>
                      <w:b/>
                      <w:bCs/>
                      <w:color w:val="000000"/>
                      <w:sz w:val="18"/>
                      <w:szCs w:val="18"/>
                      <w:rPrChange w:id="96" w:author="Kashif Rather" w:date="2020-01-06T15:07:00Z">
                        <w:rPr>
                          <w:ins w:id="97" w:author="Kashif Rather" w:date="2020-01-06T15:06:00Z"/>
                          <w:rFonts w:ascii="Calibri" w:eastAsia="Times New Roman" w:hAnsi="Calibri" w:cs="Calibri"/>
                          <w:b/>
                          <w:bCs/>
                          <w:color w:val="000000"/>
                          <w:sz w:val="24"/>
                          <w:szCs w:val="24"/>
                        </w:rPr>
                      </w:rPrChange>
                    </w:rPr>
                  </w:pPr>
                  <w:ins w:id="98" w:author="Kashif Rather" w:date="2020-01-06T15:06:00Z">
                    <w:r w:rsidRPr="00651CAB">
                      <w:rPr>
                        <w:rFonts w:eastAsia="Times New Roman" w:cstheme="minorHAnsi"/>
                        <w:b/>
                        <w:bCs/>
                        <w:color w:val="000000"/>
                        <w:sz w:val="18"/>
                        <w:szCs w:val="18"/>
                        <w:rPrChange w:id="99" w:author="Kashif Rather" w:date="2020-01-06T15:07:00Z">
                          <w:rPr>
                            <w:rFonts w:ascii="Calibri" w:eastAsia="Times New Roman" w:hAnsi="Calibri" w:cs="Calibri"/>
                            <w:b/>
                            <w:bCs/>
                            <w:color w:val="000000"/>
                            <w:sz w:val="24"/>
                            <w:szCs w:val="24"/>
                          </w:rPr>
                        </w:rPrChange>
                      </w:rPr>
                      <w:t xml:space="preserve"> Telecom </w:t>
                    </w:r>
                  </w:ins>
                </w:p>
              </w:tc>
              <w:tc>
                <w:tcPr>
                  <w:tcW w:w="1422" w:type="dxa"/>
                  <w:tcBorders>
                    <w:top w:val="single" w:sz="8" w:space="0" w:color="000000"/>
                    <w:left w:val="nil"/>
                    <w:bottom w:val="single" w:sz="8" w:space="0" w:color="000000"/>
                    <w:right w:val="single" w:sz="8" w:space="0" w:color="000000"/>
                  </w:tcBorders>
                  <w:shd w:val="clear" w:color="000000" w:fill="FFFFFF"/>
                  <w:noWrap/>
                  <w:vAlign w:val="center"/>
                  <w:hideMark/>
                  <w:tcPrChange w:id="100" w:author="Kashif Rather" w:date="2020-01-06T15:24:00Z">
                    <w:tcPr>
                      <w:tcW w:w="1422" w:type="dxa"/>
                      <w:gridSpan w:val="3"/>
                      <w:tcBorders>
                        <w:top w:val="single" w:sz="8" w:space="0" w:color="000000"/>
                        <w:left w:val="nil"/>
                        <w:bottom w:val="single" w:sz="8" w:space="0" w:color="000000"/>
                        <w:right w:val="single" w:sz="8" w:space="0" w:color="000000"/>
                      </w:tcBorders>
                      <w:shd w:val="clear" w:color="000000" w:fill="FFFFFF"/>
                      <w:noWrap/>
                      <w:vAlign w:val="center"/>
                      <w:hideMark/>
                    </w:tcPr>
                  </w:tcPrChange>
                </w:tcPr>
                <w:p w14:paraId="63E87E4F" w14:textId="6C3FCE2C" w:rsidR="00651CAB" w:rsidRPr="00651CAB" w:rsidRDefault="00651CAB" w:rsidP="00651CAB">
                  <w:pPr>
                    <w:spacing w:after="0" w:line="240" w:lineRule="auto"/>
                    <w:jc w:val="center"/>
                    <w:rPr>
                      <w:ins w:id="101" w:author="Kashif Rather" w:date="2020-01-06T15:06:00Z"/>
                      <w:rFonts w:eastAsia="Times New Roman" w:cstheme="minorHAnsi"/>
                      <w:color w:val="000000"/>
                      <w:sz w:val="18"/>
                      <w:szCs w:val="18"/>
                      <w:rPrChange w:id="102" w:author="Kashif Rather" w:date="2020-01-06T15:07:00Z">
                        <w:rPr>
                          <w:ins w:id="103" w:author="Kashif Rather" w:date="2020-01-06T15:06:00Z"/>
                          <w:rFonts w:ascii="Calibri" w:eastAsia="Times New Roman" w:hAnsi="Calibri" w:cs="Calibri"/>
                          <w:color w:val="000000"/>
                          <w:sz w:val="24"/>
                          <w:szCs w:val="24"/>
                        </w:rPr>
                      </w:rPrChange>
                    </w:rPr>
                  </w:pPr>
                  <w:ins w:id="104" w:author="Kashif Rather" w:date="2020-01-06T15:06:00Z">
                    <w:r w:rsidRPr="00651CAB">
                      <w:rPr>
                        <w:rFonts w:eastAsia="Times New Roman" w:cstheme="minorHAnsi"/>
                        <w:color w:val="000000"/>
                        <w:sz w:val="18"/>
                        <w:szCs w:val="18"/>
                        <w:rPrChange w:id="105" w:author="Kashif Rather" w:date="2020-01-06T15:07:00Z">
                          <w:rPr>
                            <w:rFonts w:ascii="Calibri" w:eastAsia="Times New Roman" w:hAnsi="Calibri" w:cs="Calibri"/>
                            <w:color w:val="000000"/>
                            <w:sz w:val="24"/>
                            <w:szCs w:val="24"/>
                          </w:rPr>
                        </w:rPrChange>
                      </w:rPr>
                      <w:t>$</w:t>
                    </w:r>
                  </w:ins>
                </w:p>
              </w:tc>
              <w:tc>
                <w:tcPr>
                  <w:tcW w:w="938" w:type="dxa"/>
                  <w:tcBorders>
                    <w:top w:val="single" w:sz="8" w:space="0" w:color="000000"/>
                    <w:left w:val="nil"/>
                    <w:bottom w:val="single" w:sz="8" w:space="0" w:color="000000"/>
                    <w:right w:val="single" w:sz="8" w:space="0" w:color="000000"/>
                  </w:tcBorders>
                  <w:shd w:val="clear" w:color="auto" w:fill="auto"/>
                  <w:noWrap/>
                  <w:vAlign w:val="center"/>
                  <w:hideMark/>
                  <w:tcPrChange w:id="106" w:author="Kashif Rather" w:date="2020-01-06T15:24:00Z">
                    <w:tcPr>
                      <w:tcW w:w="990" w:type="dxa"/>
                      <w:gridSpan w:val="2"/>
                      <w:tcBorders>
                        <w:top w:val="single" w:sz="8" w:space="0" w:color="000000"/>
                        <w:left w:val="nil"/>
                        <w:bottom w:val="single" w:sz="8" w:space="0" w:color="000000"/>
                        <w:right w:val="single" w:sz="8" w:space="0" w:color="000000"/>
                      </w:tcBorders>
                      <w:shd w:val="clear" w:color="auto" w:fill="auto"/>
                      <w:noWrap/>
                      <w:vAlign w:val="center"/>
                      <w:hideMark/>
                    </w:tcPr>
                  </w:tcPrChange>
                </w:tcPr>
                <w:p w14:paraId="694281A0" w14:textId="77777777" w:rsidR="00651CAB" w:rsidRPr="00651CAB" w:rsidRDefault="00651CAB" w:rsidP="00651CAB">
                  <w:pPr>
                    <w:spacing w:after="0" w:line="240" w:lineRule="auto"/>
                    <w:jc w:val="center"/>
                    <w:rPr>
                      <w:ins w:id="107" w:author="Kashif Rather" w:date="2020-01-06T15:06:00Z"/>
                      <w:rFonts w:eastAsia="Times New Roman" w:cstheme="minorHAnsi"/>
                      <w:color w:val="000000"/>
                      <w:sz w:val="18"/>
                      <w:szCs w:val="18"/>
                      <w:rPrChange w:id="108" w:author="Kashif Rather" w:date="2020-01-06T15:07:00Z">
                        <w:rPr>
                          <w:ins w:id="109" w:author="Kashif Rather" w:date="2020-01-06T15:06:00Z"/>
                          <w:rFonts w:ascii="Calibri" w:eastAsia="Times New Roman" w:hAnsi="Calibri" w:cs="Calibri"/>
                          <w:color w:val="000000"/>
                          <w:sz w:val="24"/>
                          <w:szCs w:val="24"/>
                        </w:rPr>
                      </w:rPrChange>
                    </w:rPr>
                  </w:pPr>
                  <w:ins w:id="110" w:author="Kashif Rather" w:date="2020-01-06T15:06:00Z">
                    <w:r w:rsidRPr="00651CAB">
                      <w:rPr>
                        <w:rFonts w:eastAsia="Times New Roman" w:cstheme="minorHAnsi"/>
                        <w:color w:val="000000"/>
                        <w:sz w:val="18"/>
                        <w:szCs w:val="18"/>
                        <w:rPrChange w:id="111" w:author="Kashif Rather" w:date="2020-01-06T15:07:00Z">
                          <w:rPr>
                            <w:rFonts w:ascii="Calibri" w:eastAsia="Times New Roman" w:hAnsi="Calibri" w:cs="Calibri"/>
                            <w:color w:val="000000"/>
                            <w:sz w:val="24"/>
                            <w:szCs w:val="24"/>
                          </w:rPr>
                        </w:rPrChange>
                      </w:rPr>
                      <w:t>1.5%</w:t>
                    </w:r>
                  </w:ins>
                </w:p>
              </w:tc>
              <w:tc>
                <w:tcPr>
                  <w:tcW w:w="1170" w:type="dxa"/>
                  <w:tcBorders>
                    <w:top w:val="single" w:sz="8" w:space="0" w:color="000000"/>
                    <w:left w:val="nil"/>
                    <w:bottom w:val="single" w:sz="8" w:space="0" w:color="000000"/>
                    <w:right w:val="single" w:sz="8" w:space="0" w:color="000000"/>
                  </w:tcBorders>
                  <w:shd w:val="clear" w:color="auto" w:fill="auto"/>
                  <w:noWrap/>
                  <w:vAlign w:val="center"/>
                  <w:hideMark/>
                  <w:tcPrChange w:id="112" w:author="Kashif Rather" w:date="2020-01-06T15:24:00Z">
                    <w:tcPr>
                      <w:tcW w:w="1080" w:type="dxa"/>
                      <w:gridSpan w:val="4"/>
                      <w:tcBorders>
                        <w:top w:val="single" w:sz="8" w:space="0" w:color="000000"/>
                        <w:left w:val="nil"/>
                        <w:bottom w:val="single" w:sz="8" w:space="0" w:color="000000"/>
                        <w:right w:val="single" w:sz="8" w:space="0" w:color="000000"/>
                      </w:tcBorders>
                      <w:shd w:val="clear" w:color="auto" w:fill="auto"/>
                      <w:noWrap/>
                      <w:vAlign w:val="center"/>
                      <w:hideMark/>
                    </w:tcPr>
                  </w:tcPrChange>
                </w:tcPr>
                <w:p w14:paraId="3773CAAA" w14:textId="66D55D53" w:rsidR="00651CAB" w:rsidRPr="00651CAB" w:rsidRDefault="00651CAB" w:rsidP="00651CAB">
                  <w:pPr>
                    <w:spacing w:after="0" w:line="240" w:lineRule="auto"/>
                    <w:jc w:val="center"/>
                    <w:rPr>
                      <w:ins w:id="113" w:author="Kashif Rather" w:date="2020-01-06T15:06:00Z"/>
                      <w:rFonts w:eastAsia="Times New Roman" w:cstheme="minorHAnsi"/>
                      <w:color w:val="000000"/>
                      <w:sz w:val="18"/>
                      <w:szCs w:val="18"/>
                      <w:rPrChange w:id="114" w:author="Kashif Rather" w:date="2020-01-06T15:07:00Z">
                        <w:rPr>
                          <w:ins w:id="115" w:author="Kashif Rather" w:date="2020-01-06T15:06:00Z"/>
                          <w:rFonts w:ascii="Calibri" w:eastAsia="Times New Roman" w:hAnsi="Calibri" w:cs="Calibri"/>
                          <w:color w:val="000000"/>
                          <w:sz w:val="24"/>
                          <w:szCs w:val="24"/>
                        </w:rPr>
                      </w:rPrChange>
                    </w:rPr>
                  </w:pPr>
                  <w:ins w:id="116" w:author="Kashif Rather" w:date="2020-01-06T15:06:00Z">
                    <w:r w:rsidRPr="00651CAB">
                      <w:rPr>
                        <w:rFonts w:eastAsia="Times New Roman" w:cstheme="minorHAnsi"/>
                        <w:color w:val="000000"/>
                        <w:sz w:val="18"/>
                        <w:szCs w:val="18"/>
                        <w:rPrChange w:id="117" w:author="Kashif Rather" w:date="2020-01-06T15:07:00Z">
                          <w:rPr>
                            <w:rFonts w:ascii="Calibri" w:eastAsia="Times New Roman" w:hAnsi="Calibri" w:cs="Calibri"/>
                            <w:color w:val="000000"/>
                            <w:sz w:val="24"/>
                            <w:szCs w:val="24"/>
                          </w:rPr>
                        </w:rPrChange>
                      </w:rPr>
                      <w:t>$</w:t>
                    </w:r>
                  </w:ins>
                </w:p>
              </w:tc>
              <w:tc>
                <w:tcPr>
                  <w:tcW w:w="1042" w:type="dxa"/>
                  <w:gridSpan w:val="2"/>
                  <w:tcBorders>
                    <w:top w:val="single" w:sz="8" w:space="0" w:color="000000"/>
                    <w:left w:val="nil"/>
                    <w:bottom w:val="single" w:sz="8" w:space="0" w:color="000000"/>
                    <w:right w:val="single" w:sz="8" w:space="0" w:color="000000"/>
                  </w:tcBorders>
                  <w:shd w:val="clear" w:color="auto" w:fill="auto"/>
                  <w:noWrap/>
                  <w:vAlign w:val="center"/>
                  <w:hideMark/>
                  <w:tcPrChange w:id="118" w:author="Kashif Rather" w:date="2020-01-06T15:24:00Z">
                    <w:tcPr>
                      <w:tcW w:w="1080" w:type="dxa"/>
                      <w:gridSpan w:val="3"/>
                      <w:tcBorders>
                        <w:top w:val="single" w:sz="8" w:space="0" w:color="000000"/>
                        <w:left w:val="nil"/>
                        <w:bottom w:val="single" w:sz="8" w:space="0" w:color="000000"/>
                        <w:right w:val="single" w:sz="8" w:space="0" w:color="000000"/>
                      </w:tcBorders>
                      <w:shd w:val="clear" w:color="auto" w:fill="auto"/>
                      <w:noWrap/>
                      <w:vAlign w:val="center"/>
                      <w:hideMark/>
                    </w:tcPr>
                  </w:tcPrChange>
                </w:tcPr>
                <w:p w14:paraId="7032B90A" w14:textId="226A365C" w:rsidR="00651CAB" w:rsidRPr="00651CAB" w:rsidRDefault="00651CAB" w:rsidP="00651CAB">
                  <w:pPr>
                    <w:spacing w:after="0" w:line="240" w:lineRule="auto"/>
                    <w:jc w:val="center"/>
                    <w:rPr>
                      <w:ins w:id="119" w:author="Kashif Rather" w:date="2020-01-06T15:06:00Z"/>
                      <w:rFonts w:eastAsia="Times New Roman" w:cstheme="minorHAnsi"/>
                      <w:color w:val="000000"/>
                      <w:sz w:val="18"/>
                      <w:szCs w:val="18"/>
                      <w:rPrChange w:id="120" w:author="Kashif Rather" w:date="2020-01-06T15:07:00Z">
                        <w:rPr>
                          <w:ins w:id="121" w:author="Kashif Rather" w:date="2020-01-06T15:06:00Z"/>
                          <w:rFonts w:ascii="Calibri" w:eastAsia="Times New Roman" w:hAnsi="Calibri" w:cs="Calibri"/>
                          <w:color w:val="000000"/>
                          <w:sz w:val="24"/>
                          <w:szCs w:val="24"/>
                        </w:rPr>
                      </w:rPrChange>
                    </w:rPr>
                  </w:pPr>
                </w:p>
              </w:tc>
              <w:tc>
                <w:tcPr>
                  <w:tcW w:w="2520" w:type="dxa"/>
                  <w:tcBorders>
                    <w:top w:val="single" w:sz="8" w:space="0" w:color="000000"/>
                    <w:left w:val="nil"/>
                    <w:bottom w:val="single" w:sz="8" w:space="0" w:color="000000"/>
                    <w:right w:val="single" w:sz="8" w:space="0" w:color="000000"/>
                  </w:tcBorders>
                  <w:shd w:val="clear" w:color="auto" w:fill="auto"/>
                  <w:noWrap/>
                  <w:vAlign w:val="center"/>
                  <w:hideMark/>
                  <w:tcPrChange w:id="122" w:author="Kashif Rather" w:date="2020-01-06T15:24:00Z">
                    <w:tcPr>
                      <w:tcW w:w="2520" w:type="dxa"/>
                      <w:gridSpan w:val="3"/>
                      <w:tcBorders>
                        <w:top w:val="single" w:sz="8" w:space="0" w:color="000000"/>
                        <w:left w:val="nil"/>
                        <w:bottom w:val="single" w:sz="8" w:space="0" w:color="000000"/>
                        <w:right w:val="single" w:sz="8" w:space="0" w:color="000000"/>
                      </w:tcBorders>
                      <w:shd w:val="clear" w:color="auto" w:fill="auto"/>
                      <w:noWrap/>
                      <w:vAlign w:val="center"/>
                      <w:hideMark/>
                    </w:tcPr>
                  </w:tcPrChange>
                </w:tcPr>
                <w:p w14:paraId="64F1BA4E" w14:textId="5FB42EE7" w:rsidR="00651CAB" w:rsidRPr="00651CAB" w:rsidRDefault="00651CAB" w:rsidP="00651CAB">
                  <w:pPr>
                    <w:spacing w:after="0" w:line="240" w:lineRule="auto"/>
                    <w:jc w:val="center"/>
                    <w:rPr>
                      <w:ins w:id="123" w:author="Kashif Rather" w:date="2020-01-06T15:06:00Z"/>
                      <w:rFonts w:eastAsia="Times New Roman" w:cstheme="minorHAnsi"/>
                      <w:color w:val="000000"/>
                      <w:sz w:val="18"/>
                      <w:szCs w:val="18"/>
                      <w:rPrChange w:id="124" w:author="Kashif Rather" w:date="2020-01-06T15:07:00Z">
                        <w:rPr>
                          <w:ins w:id="125" w:author="Kashif Rather" w:date="2020-01-06T15:06:00Z"/>
                          <w:rFonts w:ascii="Calibri" w:eastAsia="Times New Roman" w:hAnsi="Calibri" w:cs="Calibri"/>
                          <w:color w:val="000000"/>
                          <w:sz w:val="24"/>
                          <w:szCs w:val="24"/>
                        </w:rPr>
                      </w:rPrChange>
                    </w:rPr>
                  </w:pPr>
                  <w:ins w:id="126" w:author="Kashif Rather" w:date="2020-01-06T15:06:00Z">
                    <w:r w:rsidRPr="00651CAB">
                      <w:rPr>
                        <w:rFonts w:eastAsia="Times New Roman" w:cstheme="minorHAnsi"/>
                        <w:color w:val="000000"/>
                        <w:sz w:val="18"/>
                        <w:szCs w:val="18"/>
                        <w:rPrChange w:id="127" w:author="Kashif Rather" w:date="2020-01-06T15:07:00Z">
                          <w:rPr>
                            <w:rFonts w:ascii="Calibri" w:eastAsia="Times New Roman" w:hAnsi="Calibri" w:cs="Calibri"/>
                            <w:color w:val="000000"/>
                            <w:sz w:val="24"/>
                            <w:szCs w:val="24"/>
                          </w:rPr>
                        </w:rPrChange>
                      </w:rPr>
                      <w:t>$</w:t>
                    </w:r>
                  </w:ins>
                </w:p>
              </w:tc>
            </w:tr>
            <w:tr w:rsidR="00651CAB" w:rsidRPr="00651CAB" w14:paraId="15859654" w14:textId="77777777" w:rsidTr="00B930B8">
              <w:tblPrEx>
                <w:tblPrExChange w:id="128" w:author="Kashif Rather" w:date="2020-01-06T15:24:00Z">
                  <w:tblPrEx>
                    <w:tblW w:w="10652" w:type="dxa"/>
                  </w:tblPrEx>
                </w:tblPrExChange>
              </w:tblPrEx>
              <w:trPr>
                <w:trHeight w:val="331"/>
                <w:ins w:id="129" w:author="Kashif Rather" w:date="2020-01-06T15:06:00Z"/>
                <w:trPrChange w:id="130" w:author="Kashif Rather" w:date="2020-01-06T15:24:00Z">
                  <w:trPr>
                    <w:gridAfter w:val="0"/>
                    <w:trHeight w:val="331"/>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131"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15DBB8EB" w14:textId="77777777" w:rsidR="00651CAB" w:rsidRPr="00651CAB" w:rsidRDefault="00651CAB" w:rsidP="00651CAB">
                  <w:pPr>
                    <w:spacing w:after="0" w:line="240" w:lineRule="auto"/>
                    <w:rPr>
                      <w:ins w:id="132" w:author="Kashif Rather" w:date="2020-01-06T15:06:00Z"/>
                      <w:rFonts w:eastAsia="Times New Roman" w:cstheme="minorHAnsi"/>
                      <w:color w:val="000000"/>
                      <w:sz w:val="18"/>
                      <w:szCs w:val="18"/>
                      <w:rPrChange w:id="133" w:author="Kashif Rather" w:date="2020-01-06T15:07:00Z">
                        <w:rPr>
                          <w:ins w:id="134" w:author="Kashif Rather" w:date="2020-01-06T15:06:00Z"/>
                          <w:rFonts w:ascii="Calibri" w:eastAsia="Times New Roman" w:hAnsi="Calibri" w:cs="Calibri"/>
                          <w:color w:val="000000"/>
                          <w:sz w:val="24"/>
                          <w:szCs w:val="24"/>
                        </w:rPr>
                      </w:rPrChange>
                    </w:rPr>
                  </w:pPr>
                  <w:ins w:id="135" w:author="Kashif Rather" w:date="2020-01-06T15:06:00Z">
                    <w:r w:rsidRPr="00651CAB">
                      <w:rPr>
                        <w:rFonts w:eastAsia="Times New Roman" w:cstheme="minorHAnsi"/>
                        <w:color w:val="000000"/>
                        <w:sz w:val="18"/>
                        <w:szCs w:val="18"/>
                        <w:rPrChange w:id="136" w:author="Kashif Rather" w:date="2020-01-06T15:07:00Z">
                          <w:rPr>
                            <w:rFonts w:ascii="Calibri" w:eastAsia="Times New Roman" w:hAnsi="Calibri" w:cs="Calibri"/>
                            <w:color w:val="000000"/>
                            <w:sz w:val="24"/>
                            <w:szCs w:val="24"/>
                          </w:rPr>
                        </w:rPrChange>
                      </w:rPr>
                      <w:t xml:space="preserve"> Order Management </w:t>
                    </w:r>
                  </w:ins>
                </w:p>
              </w:tc>
              <w:tc>
                <w:tcPr>
                  <w:tcW w:w="1422" w:type="dxa"/>
                  <w:tcBorders>
                    <w:top w:val="nil"/>
                    <w:left w:val="nil"/>
                    <w:bottom w:val="nil"/>
                    <w:right w:val="single" w:sz="8" w:space="0" w:color="000000"/>
                  </w:tcBorders>
                  <w:shd w:val="clear" w:color="000000" w:fill="FFFFFF"/>
                  <w:noWrap/>
                  <w:vAlign w:val="center"/>
                  <w:hideMark/>
                  <w:tcPrChange w:id="137"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2951D295" w14:textId="77777777" w:rsidR="00651CAB" w:rsidRPr="00651CAB" w:rsidRDefault="00651CAB" w:rsidP="00651CAB">
                  <w:pPr>
                    <w:spacing w:after="0" w:line="240" w:lineRule="auto"/>
                    <w:jc w:val="center"/>
                    <w:rPr>
                      <w:ins w:id="138" w:author="Kashif Rather" w:date="2020-01-06T15:06:00Z"/>
                      <w:rFonts w:eastAsia="Times New Roman" w:cstheme="minorHAnsi"/>
                      <w:color w:val="000000"/>
                      <w:sz w:val="18"/>
                      <w:szCs w:val="18"/>
                      <w:rPrChange w:id="139" w:author="Kashif Rather" w:date="2020-01-06T15:07:00Z">
                        <w:rPr>
                          <w:ins w:id="140" w:author="Kashif Rather" w:date="2020-01-06T15:06:00Z"/>
                          <w:rFonts w:ascii="Calibri" w:eastAsia="Times New Roman" w:hAnsi="Calibri" w:cs="Calibri"/>
                          <w:color w:val="000000"/>
                          <w:sz w:val="24"/>
                          <w:szCs w:val="24"/>
                        </w:rPr>
                      </w:rPrChange>
                    </w:rPr>
                  </w:pPr>
                  <w:ins w:id="141" w:author="Kashif Rather" w:date="2020-01-06T15:06:00Z">
                    <w:r w:rsidRPr="00651CAB">
                      <w:rPr>
                        <w:rFonts w:eastAsia="Times New Roman" w:cstheme="minorHAnsi"/>
                        <w:color w:val="000000"/>
                        <w:sz w:val="18"/>
                        <w:szCs w:val="18"/>
                        <w:rPrChange w:id="142" w:author="Kashif Rather" w:date="2020-01-06T15:07:00Z">
                          <w:rPr>
                            <w:rFonts w:ascii="Calibri" w:eastAsia="Times New Roman" w:hAnsi="Calibri" w:cs="Calibri"/>
                            <w:color w:val="000000"/>
                            <w:sz w:val="24"/>
                            <w:szCs w:val="24"/>
                          </w:rPr>
                        </w:rPrChange>
                      </w:rPr>
                      <w:t> </w:t>
                    </w:r>
                  </w:ins>
                </w:p>
              </w:tc>
              <w:tc>
                <w:tcPr>
                  <w:tcW w:w="938" w:type="dxa"/>
                  <w:tcBorders>
                    <w:top w:val="single" w:sz="8" w:space="0" w:color="000000"/>
                    <w:left w:val="nil"/>
                    <w:bottom w:val="nil"/>
                    <w:right w:val="single" w:sz="8" w:space="0" w:color="000000"/>
                  </w:tcBorders>
                  <w:shd w:val="clear" w:color="auto" w:fill="auto"/>
                  <w:noWrap/>
                  <w:vAlign w:val="center"/>
                  <w:hideMark/>
                  <w:tcPrChange w:id="143" w:author="Kashif Rather" w:date="2020-01-06T15:24:00Z">
                    <w:tcPr>
                      <w:tcW w:w="990" w:type="dxa"/>
                      <w:gridSpan w:val="2"/>
                      <w:tcBorders>
                        <w:top w:val="single" w:sz="8" w:space="0" w:color="000000"/>
                        <w:left w:val="nil"/>
                        <w:bottom w:val="nil"/>
                        <w:right w:val="single" w:sz="8" w:space="0" w:color="000000"/>
                      </w:tcBorders>
                      <w:shd w:val="clear" w:color="auto" w:fill="auto"/>
                      <w:noWrap/>
                      <w:vAlign w:val="center"/>
                      <w:hideMark/>
                    </w:tcPr>
                  </w:tcPrChange>
                </w:tcPr>
                <w:p w14:paraId="43087558" w14:textId="77777777" w:rsidR="00651CAB" w:rsidRPr="00651CAB" w:rsidRDefault="00651CAB" w:rsidP="00651CAB">
                  <w:pPr>
                    <w:spacing w:after="0" w:line="240" w:lineRule="auto"/>
                    <w:jc w:val="center"/>
                    <w:rPr>
                      <w:ins w:id="144" w:author="Kashif Rather" w:date="2020-01-06T15:06:00Z"/>
                      <w:rFonts w:eastAsia="Times New Roman" w:cstheme="minorHAnsi"/>
                      <w:color w:val="000000"/>
                      <w:sz w:val="18"/>
                      <w:szCs w:val="18"/>
                      <w:rPrChange w:id="145" w:author="Kashif Rather" w:date="2020-01-06T15:07:00Z">
                        <w:rPr>
                          <w:ins w:id="146" w:author="Kashif Rather" w:date="2020-01-06T15:06:00Z"/>
                          <w:rFonts w:ascii="Calibri" w:eastAsia="Times New Roman" w:hAnsi="Calibri" w:cs="Calibri"/>
                          <w:color w:val="000000"/>
                          <w:sz w:val="24"/>
                          <w:szCs w:val="24"/>
                        </w:rPr>
                      </w:rPrChange>
                    </w:rPr>
                  </w:pPr>
                  <w:ins w:id="147" w:author="Kashif Rather" w:date="2020-01-06T15:06:00Z">
                    <w:r w:rsidRPr="00651CAB">
                      <w:rPr>
                        <w:rFonts w:eastAsia="Times New Roman" w:cstheme="minorHAnsi"/>
                        <w:color w:val="000000"/>
                        <w:sz w:val="18"/>
                        <w:szCs w:val="18"/>
                        <w:rPrChange w:id="148"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149"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150"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151"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368A9B4B" w14:textId="77777777" w:rsidR="00651CAB" w:rsidRPr="00651CAB" w:rsidRDefault="00651CAB" w:rsidP="00651CAB">
                  <w:pPr>
                    <w:spacing w:after="0" w:line="240" w:lineRule="auto"/>
                    <w:jc w:val="center"/>
                    <w:rPr>
                      <w:ins w:id="152" w:author="Kashif Rather" w:date="2020-01-06T15:06:00Z"/>
                      <w:rFonts w:eastAsia="Times New Roman" w:cstheme="minorHAnsi"/>
                      <w:color w:val="000000"/>
                      <w:sz w:val="18"/>
                      <w:szCs w:val="18"/>
                      <w:rPrChange w:id="153" w:author="Kashif Rather" w:date="2020-01-06T15:07:00Z">
                        <w:rPr>
                          <w:ins w:id="154" w:author="Kashif Rather" w:date="2020-01-06T15:06:00Z"/>
                          <w:rFonts w:ascii="Calibri" w:eastAsia="Times New Roman" w:hAnsi="Calibri" w:cs="Calibri"/>
                          <w:color w:val="000000"/>
                          <w:sz w:val="24"/>
                          <w:szCs w:val="24"/>
                        </w:rPr>
                      </w:rPrChange>
                    </w:rPr>
                  </w:pPr>
                  <w:ins w:id="155" w:author="Kashif Rather" w:date="2020-01-06T15:06:00Z">
                    <w:r w:rsidRPr="00651CAB">
                      <w:rPr>
                        <w:rFonts w:eastAsia="Times New Roman" w:cstheme="minorHAnsi"/>
                        <w:color w:val="000000"/>
                        <w:sz w:val="18"/>
                        <w:szCs w:val="18"/>
                        <w:rPrChange w:id="156"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157"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7E745C6A" w14:textId="77777777" w:rsidR="00651CAB" w:rsidRPr="00651CAB" w:rsidRDefault="00651CAB" w:rsidP="00651CAB">
                  <w:pPr>
                    <w:spacing w:after="0" w:line="240" w:lineRule="auto"/>
                    <w:jc w:val="center"/>
                    <w:rPr>
                      <w:ins w:id="158" w:author="Kashif Rather" w:date="2020-01-06T15:06:00Z"/>
                      <w:rFonts w:eastAsia="Times New Roman" w:cstheme="minorHAnsi"/>
                      <w:color w:val="000000"/>
                      <w:sz w:val="18"/>
                      <w:szCs w:val="18"/>
                      <w:rPrChange w:id="159" w:author="Kashif Rather" w:date="2020-01-06T15:07:00Z">
                        <w:rPr>
                          <w:ins w:id="160" w:author="Kashif Rather" w:date="2020-01-06T15:06:00Z"/>
                          <w:rFonts w:ascii="Calibri" w:eastAsia="Times New Roman" w:hAnsi="Calibri" w:cs="Calibri"/>
                          <w:color w:val="000000"/>
                          <w:sz w:val="24"/>
                          <w:szCs w:val="24"/>
                        </w:rPr>
                      </w:rPrChange>
                    </w:rPr>
                  </w:pPr>
                  <w:ins w:id="161" w:author="Kashif Rather" w:date="2020-01-06T15:06:00Z">
                    <w:r w:rsidRPr="00651CAB">
                      <w:rPr>
                        <w:rFonts w:eastAsia="Times New Roman" w:cstheme="minorHAnsi"/>
                        <w:color w:val="000000"/>
                        <w:sz w:val="18"/>
                        <w:szCs w:val="18"/>
                        <w:rPrChange w:id="162"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163"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510A5C59" w14:textId="77777777" w:rsidR="00651CAB" w:rsidRPr="00651CAB" w:rsidRDefault="00651CAB" w:rsidP="00651CAB">
                  <w:pPr>
                    <w:spacing w:after="0" w:line="240" w:lineRule="auto"/>
                    <w:jc w:val="center"/>
                    <w:rPr>
                      <w:ins w:id="164" w:author="Kashif Rather" w:date="2020-01-06T15:06:00Z"/>
                      <w:rFonts w:eastAsia="Times New Roman" w:cstheme="minorHAnsi"/>
                      <w:color w:val="000000"/>
                      <w:sz w:val="18"/>
                      <w:szCs w:val="18"/>
                      <w:rPrChange w:id="165" w:author="Kashif Rather" w:date="2020-01-06T15:07:00Z">
                        <w:rPr>
                          <w:ins w:id="166" w:author="Kashif Rather" w:date="2020-01-06T15:06:00Z"/>
                          <w:rFonts w:ascii="Calibri" w:eastAsia="Times New Roman" w:hAnsi="Calibri" w:cs="Calibri"/>
                          <w:color w:val="000000"/>
                          <w:sz w:val="24"/>
                          <w:szCs w:val="24"/>
                        </w:rPr>
                      </w:rPrChange>
                    </w:rPr>
                  </w:pPr>
                  <w:ins w:id="167" w:author="Kashif Rather" w:date="2020-01-06T15:06:00Z">
                    <w:r w:rsidRPr="00651CAB">
                      <w:rPr>
                        <w:rFonts w:eastAsia="Times New Roman" w:cstheme="minorHAnsi"/>
                        <w:color w:val="000000"/>
                        <w:sz w:val="18"/>
                        <w:szCs w:val="18"/>
                        <w:rPrChange w:id="168" w:author="Kashif Rather" w:date="2020-01-06T15:07:00Z">
                          <w:rPr>
                            <w:rFonts w:ascii="Calibri" w:eastAsia="Times New Roman" w:hAnsi="Calibri" w:cs="Calibri"/>
                            <w:color w:val="000000"/>
                            <w:sz w:val="24"/>
                            <w:szCs w:val="24"/>
                          </w:rPr>
                        </w:rPrChange>
                      </w:rPr>
                      <w:t> </w:t>
                    </w:r>
                  </w:ins>
                </w:p>
              </w:tc>
            </w:tr>
            <w:tr w:rsidR="00651CAB" w:rsidRPr="00651CAB" w14:paraId="0A974AE8" w14:textId="77777777" w:rsidTr="00B930B8">
              <w:tblPrEx>
                <w:tblPrExChange w:id="169" w:author="Kashif Rather" w:date="2020-01-06T15:24:00Z">
                  <w:tblPrEx>
                    <w:tblW w:w="10652" w:type="dxa"/>
                  </w:tblPrEx>
                </w:tblPrExChange>
              </w:tblPrEx>
              <w:trPr>
                <w:trHeight w:val="350"/>
                <w:ins w:id="170" w:author="Kashif Rather" w:date="2020-01-06T15:06:00Z"/>
                <w:trPrChange w:id="171" w:author="Kashif Rather" w:date="2020-01-06T15:24:00Z">
                  <w:trPr>
                    <w:gridAfter w:val="0"/>
                    <w:trHeight w:val="35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172"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40E4DFBE" w14:textId="77777777" w:rsidR="00651CAB" w:rsidRPr="00651CAB" w:rsidRDefault="00651CAB" w:rsidP="00651CAB">
                  <w:pPr>
                    <w:spacing w:after="0" w:line="240" w:lineRule="auto"/>
                    <w:rPr>
                      <w:ins w:id="173" w:author="Kashif Rather" w:date="2020-01-06T15:06:00Z"/>
                      <w:rFonts w:eastAsia="Times New Roman" w:cstheme="minorHAnsi"/>
                      <w:color w:val="000000"/>
                      <w:sz w:val="18"/>
                      <w:szCs w:val="18"/>
                      <w:rPrChange w:id="174" w:author="Kashif Rather" w:date="2020-01-06T15:07:00Z">
                        <w:rPr>
                          <w:ins w:id="175" w:author="Kashif Rather" w:date="2020-01-06T15:06:00Z"/>
                          <w:rFonts w:ascii="Calibri" w:eastAsia="Times New Roman" w:hAnsi="Calibri" w:cs="Calibri"/>
                          <w:color w:val="000000"/>
                          <w:sz w:val="24"/>
                          <w:szCs w:val="24"/>
                        </w:rPr>
                      </w:rPrChange>
                    </w:rPr>
                  </w:pPr>
                  <w:ins w:id="176" w:author="Kashif Rather" w:date="2020-01-06T15:06:00Z">
                    <w:r w:rsidRPr="00651CAB">
                      <w:rPr>
                        <w:rFonts w:eastAsia="Times New Roman" w:cstheme="minorHAnsi"/>
                        <w:color w:val="000000"/>
                        <w:sz w:val="18"/>
                        <w:szCs w:val="18"/>
                        <w:rPrChange w:id="177" w:author="Kashif Rather" w:date="2020-01-06T15:07:00Z">
                          <w:rPr>
                            <w:rFonts w:ascii="Calibri" w:eastAsia="Times New Roman" w:hAnsi="Calibri" w:cs="Calibri"/>
                            <w:color w:val="000000"/>
                            <w:sz w:val="24"/>
                            <w:szCs w:val="24"/>
                          </w:rPr>
                        </w:rPrChange>
                      </w:rPr>
                      <w:t xml:space="preserve"> Invoice Management </w:t>
                    </w:r>
                  </w:ins>
                </w:p>
              </w:tc>
              <w:tc>
                <w:tcPr>
                  <w:tcW w:w="1422" w:type="dxa"/>
                  <w:tcBorders>
                    <w:top w:val="nil"/>
                    <w:left w:val="nil"/>
                    <w:bottom w:val="nil"/>
                    <w:right w:val="single" w:sz="8" w:space="0" w:color="000000"/>
                  </w:tcBorders>
                  <w:shd w:val="clear" w:color="000000" w:fill="FFFFFF"/>
                  <w:noWrap/>
                  <w:vAlign w:val="center"/>
                  <w:hideMark/>
                  <w:tcPrChange w:id="178"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276863F3" w14:textId="77777777" w:rsidR="00651CAB" w:rsidRPr="00651CAB" w:rsidRDefault="00651CAB" w:rsidP="00651CAB">
                  <w:pPr>
                    <w:spacing w:after="0" w:line="240" w:lineRule="auto"/>
                    <w:jc w:val="center"/>
                    <w:rPr>
                      <w:ins w:id="179" w:author="Kashif Rather" w:date="2020-01-06T15:06:00Z"/>
                      <w:rFonts w:eastAsia="Times New Roman" w:cstheme="minorHAnsi"/>
                      <w:color w:val="000000"/>
                      <w:sz w:val="18"/>
                      <w:szCs w:val="18"/>
                      <w:rPrChange w:id="180" w:author="Kashif Rather" w:date="2020-01-06T15:07:00Z">
                        <w:rPr>
                          <w:ins w:id="181" w:author="Kashif Rather" w:date="2020-01-06T15:06:00Z"/>
                          <w:rFonts w:ascii="Calibri" w:eastAsia="Times New Roman" w:hAnsi="Calibri" w:cs="Calibri"/>
                          <w:color w:val="000000"/>
                          <w:sz w:val="24"/>
                          <w:szCs w:val="24"/>
                        </w:rPr>
                      </w:rPrChange>
                    </w:rPr>
                  </w:pPr>
                  <w:ins w:id="182" w:author="Kashif Rather" w:date="2020-01-06T15:06:00Z">
                    <w:r w:rsidRPr="00651CAB">
                      <w:rPr>
                        <w:rFonts w:eastAsia="Times New Roman" w:cstheme="minorHAnsi"/>
                        <w:color w:val="000000"/>
                        <w:sz w:val="18"/>
                        <w:szCs w:val="18"/>
                        <w:rPrChange w:id="183"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184"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6ACF38A4" w14:textId="77777777" w:rsidR="00651CAB" w:rsidRPr="00651CAB" w:rsidRDefault="00651CAB" w:rsidP="00651CAB">
                  <w:pPr>
                    <w:spacing w:after="0" w:line="240" w:lineRule="auto"/>
                    <w:jc w:val="center"/>
                    <w:rPr>
                      <w:ins w:id="185" w:author="Kashif Rather" w:date="2020-01-06T15:06:00Z"/>
                      <w:rFonts w:eastAsia="Times New Roman" w:cstheme="minorHAnsi"/>
                      <w:color w:val="000000"/>
                      <w:sz w:val="18"/>
                      <w:szCs w:val="18"/>
                      <w:rPrChange w:id="186" w:author="Kashif Rather" w:date="2020-01-06T15:07:00Z">
                        <w:rPr>
                          <w:ins w:id="187" w:author="Kashif Rather" w:date="2020-01-06T15:06:00Z"/>
                          <w:rFonts w:ascii="Calibri" w:eastAsia="Times New Roman" w:hAnsi="Calibri" w:cs="Calibri"/>
                          <w:color w:val="000000"/>
                          <w:sz w:val="24"/>
                          <w:szCs w:val="24"/>
                        </w:rPr>
                      </w:rPrChange>
                    </w:rPr>
                  </w:pPr>
                  <w:ins w:id="188" w:author="Kashif Rather" w:date="2020-01-06T15:06:00Z">
                    <w:r w:rsidRPr="00651CAB">
                      <w:rPr>
                        <w:rFonts w:eastAsia="Times New Roman" w:cstheme="minorHAnsi"/>
                        <w:color w:val="000000"/>
                        <w:sz w:val="18"/>
                        <w:szCs w:val="18"/>
                        <w:rPrChange w:id="189"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190"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191"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192"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2ABCE3D7" w14:textId="77777777" w:rsidR="00651CAB" w:rsidRPr="00651CAB" w:rsidRDefault="00651CAB" w:rsidP="00651CAB">
                  <w:pPr>
                    <w:spacing w:after="0" w:line="240" w:lineRule="auto"/>
                    <w:jc w:val="center"/>
                    <w:rPr>
                      <w:ins w:id="193" w:author="Kashif Rather" w:date="2020-01-06T15:06:00Z"/>
                      <w:rFonts w:eastAsia="Times New Roman" w:cstheme="minorHAnsi"/>
                      <w:color w:val="000000"/>
                      <w:sz w:val="18"/>
                      <w:szCs w:val="18"/>
                      <w:rPrChange w:id="194" w:author="Kashif Rather" w:date="2020-01-06T15:07:00Z">
                        <w:rPr>
                          <w:ins w:id="195" w:author="Kashif Rather" w:date="2020-01-06T15:06:00Z"/>
                          <w:rFonts w:ascii="Calibri" w:eastAsia="Times New Roman" w:hAnsi="Calibri" w:cs="Calibri"/>
                          <w:color w:val="000000"/>
                          <w:sz w:val="24"/>
                          <w:szCs w:val="24"/>
                        </w:rPr>
                      </w:rPrChange>
                    </w:rPr>
                  </w:pPr>
                  <w:ins w:id="196" w:author="Kashif Rather" w:date="2020-01-06T15:06:00Z">
                    <w:r w:rsidRPr="00651CAB">
                      <w:rPr>
                        <w:rFonts w:eastAsia="Times New Roman" w:cstheme="minorHAnsi"/>
                        <w:color w:val="000000"/>
                        <w:sz w:val="18"/>
                        <w:szCs w:val="18"/>
                        <w:rPrChange w:id="197"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198"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2B7D771D" w14:textId="77777777" w:rsidR="00651CAB" w:rsidRPr="00651CAB" w:rsidRDefault="00651CAB" w:rsidP="00651CAB">
                  <w:pPr>
                    <w:spacing w:after="0" w:line="240" w:lineRule="auto"/>
                    <w:jc w:val="center"/>
                    <w:rPr>
                      <w:ins w:id="199" w:author="Kashif Rather" w:date="2020-01-06T15:06:00Z"/>
                      <w:rFonts w:eastAsia="Times New Roman" w:cstheme="minorHAnsi"/>
                      <w:color w:val="000000"/>
                      <w:sz w:val="18"/>
                      <w:szCs w:val="18"/>
                      <w:rPrChange w:id="200" w:author="Kashif Rather" w:date="2020-01-06T15:07:00Z">
                        <w:rPr>
                          <w:ins w:id="201" w:author="Kashif Rather" w:date="2020-01-06T15:06:00Z"/>
                          <w:rFonts w:ascii="Calibri" w:eastAsia="Times New Roman" w:hAnsi="Calibri" w:cs="Calibri"/>
                          <w:color w:val="000000"/>
                          <w:sz w:val="24"/>
                          <w:szCs w:val="24"/>
                        </w:rPr>
                      </w:rPrChange>
                    </w:rPr>
                  </w:pPr>
                  <w:ins w:id="202" w:author="Kashif Rather" w:date="2020-01-06T15:06:00Z">
                    <w:r w:rsidRPr="00651CAB">
                      <w:rPr>
                        <w:rFonts w:eastAsia="Times New Roman" w:cstheme="minorHAnsi"/>
                        <w:color w:val="000000"/>
                        <w:sz w:val="18"/>
                        <w:szCs w:val="18"/>
                        <w:rPrChange w:id="203"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204"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074F5C5F" w14:textId="77777777" w:rsidR="00651CAB" w:rsidRPr="00651CAB" w:rsidRDefault="00651CAB" w:rsidP="00651CAB">
                  <w:pPr>
                    <w:spacing w:after="0" w:line="240" w:lineRule="auto"/>
                    <w:jc w:val="center"/>
                    <w:rPr>
                      <w:ins w:id="205" w:author="Kashif Rather" w:date="2020-01-06T15:06:00Z"/>
                      <w:rFonts w:eastAsia="Times New Roman" w:cstheme="minorHAnsi"/>
                      <w:color w:val="000000"/>
                      <w:sz w:val="18"/>
                      <w:szCs w:val="18"/>
                      <w:rPrChange w:id="206" w:author="Kashif Rather" w:date="2020-01-06T15:07:00Z">
                        <w:rPr>
                          <w:ins w:id="207" w:author="Kashif Rather" w:date="2020-01-06T15:06:00Z"/>
                          <w:rFonts w:ascii="Calibri" w:eastAsia="Times New Roman" w:hAnsi="Calibri" w:cs="Calibri"/>
                          <w:color w:val="000000"/>
                          <w:sz w:val="24"/>
                          <w:szCs w:val="24"/>
                        </w:rPr>
                      </w:rPrChange>
                    </w:rPr>
                  </w:pPr>
                  <w:ins w:id="208" w:author="Kashif Rather" w:date="2020-01-06T15:06:00Z">
                    <w:r w:rsidRPr="00651CAB">
                      <w:rPr>
                        <w:rFonts w:eastAsia="Times New Roman" w:cstheme="minorHAnsi"/>
                        <w:color w:val="000000"/>
                        <w:sz w:val="18"/>
                        <w:szCs w:val="18"/>
                        <w:rPrChange w:id="209" w:author="Kashif Rather" w:date="2020-01-06T15:07:00Z">
                          <w:rPr>
                            <w:rFonts w:ascii="Calibri" w:eastAsia="Times New Roman" w:hAnsi="Calibri" w:cs="Calibri"/>
                            <w:color w:val="000000"/>
                            <w:sz w:val="24"/>
                            <w:szCs w:val="24"/>
                          </w:rPr>
                        </w:rPrChange>
                      </w:rPr>
                      <w:t> </w:t>
                    </w:r>
                  </w:ins>
                </w:p>
              </w:tc>
            </w:tr>
            <w:tr w:rsidR="00651CAB" w:rsidRPr="00651CAB" w14:paraId="174D8970" w14:textId="77777777" w:rsidTr="00B930B8">
              <w:tblPrEx>
                <w:tblPrExChange w:id="210" w:author="Kashif Rather" w:date="2020-01-06T15:24:00Z">
                  <w:tblPrEx>
                    <w:tblW w:w="10652" w:type="dxa"/>
                  </w:tblPrEx>
                </w:tblPrExChange>
              </w:tblPrEx>
              <w:trPr>
                <w:trHeight w:val="359"/>
                <w:ins w:id="211" w:author="Kashif Rather" w:date="2020-01-06T15:06:00Z"/>
                <w:trPrChange w:id="212" w:author="Kashif Rather" w:date="2020-01-06T15:24:00Z">
                  <w:trPr>
                    <w:gridAfter w:val="0"/>
                    <w:trHeight w:val="359"/>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213"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69216811" w14:textId="77777777" w:rsidR="00651CAB" w:rsidRPr="00651CAB" w:rsidRDefault="00651CAB" w:rsidP="00651CAB">
                  <w:pPr>
                    <w:spacing w:after="0" w:line="240" w:lineRule="auto"/>
                    <w:rPr>
                      <w:ins w:id="214" w:author="Kashif Rather" w:date="2020-01-06T15:06:00Z"/>
                      <w:rFonts w:eastAsia="Times New Roman" w:cstheme="minorHAnsi"/>
                      <w:color w:val="000000"/>
                      <w:sz w:val="18"/>
                      <w:szCs w:val="18"/>
                      <w:rPrChange w:id="215" w:author="Kashif Rather" w:date="2020-01-06T15:07:00Z">
                        <w:rPr>
                          <w:ins w:id="216" w:author="Kashif Rather" w:date="2020-01-06T15:06:00Z"/>
                          <w:rFonts w:ascii="Calibri" w:eastAsia="Times New Roman" w:hAnsi="Calibri" w:cs="Calibri"/>
                          <w:color w:val="000000"/>
                          <w:sz w:val="24"/>
                          <w:szCs w:val="24"/>
                        </w:rPr>
                      </w:rPrChange>
                    </w:rPr>
                  </w:pPr>
                  <w:ins w:id="217" w:author="Kashif Rather" w:date="2020-01-06T15:06:00Z">
                    <w:r w:rsidRPr="00651CAB">
                      <w:rPr>
                        <w:rFonts w:eastAsia="Times New Roman" w:cstheme="minorHAnsi"/>
                        <w:color w:val="000000"/>
                        <w:sz w:val="18"/>
                        <w:szCs w:val="18"/>
                        <w:rPrChange w:id="218" w:author="Kashif Rather" w:date="2020-01-06T15:07:00Z">
                          <w:rPr>
                            <w:rFonts w:ascii="Calibri" w:eastAsia="Times New Roman" w:hAnsi="Calibri" w:cs="Calibri"/>
                            <w:color w:val="000000"/>
                            <w:sz w:val="24"/>
                            <w:szCs w:val="24"/>
                          </w:rPr>
                        </w:rPrChange>
                      </w:rPr>
                      <w:t xml:space="preserve"> Expense Management </w:t>
                    </w:r>
                  </w:ins>
                </w:p>
              </w:tc>
              <w:tc>
                <w:tcPr>
                  <w:tcW w:w="1422" w:type="dxa"/>
                  <w:tcBorders>
                    <w:top w:val="nil"/>
                    <w:left w:val="nil"/>
                    <w:bottom w:val="nil"/>
                    <w:right w:val="single" w:sz="8" w:space="0" w:color="000000"/>
                  </w:tcBorders>
                  <w:shd w:val="clear" w:color="000000" w:fill="FFFFFF"/>
                  <w:noWrap/>
                  <w:vAlign w:val="center"/>
                  <w:hideMark/>
                  <w:tcPrChange w:id="219"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41A24073" w14:textId="77777777" w:rsidR="00651CAB" w:rsidRPr="00651CAB" w:rsidRDefault="00651CAB" w:rsidP="00651CAB">
                  <w:pPr>
                    <w:spacing w:after="0" w:line="240" w:lineRule="auto"/>
                    <w:jc w:val="center"/>
                    <w:rPr>
                      <w:ins w:id="220" w:author="Kashif Rather" w:date="2020-01-06T15:06:00Z"/>
                      <w:rFonts w:eastAsia="Times New Roman" w:cstheme="minorHAnsi"/>
                      <w:color w:val="000000"/>
                      <w:sz w:val="18"/>
                      <w:szCs w:val="18"/>
                      <w:rPrChange w:id="221" w:author="Kashif Rather" w:date="2020-01-06T15:07:00Z">
                        <w:rPr>
                          <w:ins w:id="222" w:author="Kashif Rather" w:date="2020-01-06T15:06:00Z"/>
                          <w:rFonts w:ascii="Calibri" w:eastAsia="Times New Roman" w:hAnsi="Calibri" w:cs="Calibri"/>
                          <w:color w:val="000000"/>
                          <w:sz w:val="24"/>
                          <w:szCs w:val="24"/>
                        </w:rPr>
                      </w:rPrChange>
                    </w:rPr>
                  </w:pPr>
                  <w:ins w:id="223" w:author="Kashif Rather" w:date="2020-01-06T15:06:00Z">
                    <w:r w:rsidRPr="00651CAB">
                      <w:rPr>
                        <w:rFonts w:eastAsia="Times New Roman" w:cstheme="minorHAnsi"/>
                        <w:color w:val="000000"/>
                        <w:sz w:val="18"/>
                        <w:szCs w:val="18"/>
                        <w:rPrChange w:id="224"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225"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088F4151" w14:textId="77777777" w:rsidR="00651CAB" w:rsidRPr="00651CAB" w:rsidRDefault="00651CAB" w:rsidP="00651CAB">
                  <w:pPr>
                    <w:spacing w:after="0" w:line="240" w:lineRule="auto"/>
                    <w:jc w:val="center"/>
                    <w:rPr>
                      <w:ins w:id="226" w:author="Kashif Rather" w:date="2020-01-06T15:06:00Z"/>
                      <w:rFonts w:eastAsia="Times New Roman" w:cstheme="minorHAnsi"/>
                      <w:color w:val="000000"/>
                      <w:sz w:val="18"/>
                      <w:szCs w:val="18"/>
                      <w:rPrChange w:id="227" w:author="Kashif Rather" w:date="2020-01-06T15:07:00Z">
                        <w:rPr>
                          <w:ins w:id="228" w:author="Kashif Rather" w:date="2020-01-06T15:06:00Z"/>
                          <w:rFonts w:ascii="Calibri" w:eastAsia="Times New Roman" w:hAnsi="Calibri" w:cs="Calibri"/>
                          <w:color w:val="000000"/>
                          <w:sz w:val="24"/>
                          <w:szCs w:val="24"/>
                        </w:rPr>
                      </w:rPrChange>
                    </w:rPr>
                  </w:pPr>
                  <w:ins w:id="229" w:author="Kashif Rather" w:date="2020-01-06T15:06:00Z">
                    <w:r w:rsidRPr="00651CAB">
                      <w:rPr>
                        <w:rFonts w:eastAsia="Times New Roman" w:cstheme="minorHAnsi"/>
                        <w:color w:val="000000"/>
                        <w:sz w:val="18"/>
                        <w:szCs w:val="18"/>
                        <w:rPrChange w:id="230"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231"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232"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233"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7AC9631D" w14:textId="77777777" w:rsidR="00651CAB" w:rsidRPr="00651CAB" w:rsidRDefault="00651CAB" w:rsidP="00651CAB">
                  <w:pPr>
                    <w:spacing w:after="0" w:line="240" w:lineRule="auto"/>
                    <w:jc w:val="center"/>
                    <w:rPr>
                      <w:ins w:id="234" w:author="Kashif Rather" w:date="2020-01-06T15:06:00Z"/>
                      <w:rFonts w:eastAsia="Times New Roman" w:cstheme="minorHAnsi"/>
                      <w:color w:val="000000"/>
                      <w:sz w:val="18"/>
                      <w:szCs w:val="18"/>
                      <w:rPrChange w:id="235" w:author="Kashif Rather" w:date="2020-01-06T15:07:00Z">
                        <w:rPr>
                          <w:ins w:id="236" w:author="Kashif Rather" w:date="2020-01-06T15:06:00Z"/>
                          <w:rFonts w:ascii="Calibri" w:eastAsia="Times New Roman" w:hAnsi="Calibri" w:cs="Calibri"/>
                          <w:color w:val="000000"/>
                          <w:sz w:val="24"/>
                          <w:szCs w:val="24"/>
                        </w:rPr>
                      </w:rPrChange>
                    </w:rPr>
                  </w:pPr>
                  <w:ins w:id="237" w:author="Kashif Rather" w:date="2020-01-06T15:06:00Z">
                    <w:r w:rsidRPr="00651CAB">
                      <w:rPr>
                        <w:rFonts w:eastAsia="Times New Roman" w:cstheme="minorHAnsi"/>
                        <w:color w:val="000000"/>
                        <w:sz w:val="18"/>
                        <w:szCs w:val="18"/>
                        <w:rPrChange w:id="238"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239"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1AEC5390" w14:textId="77777777" w:rsidR="00651CAB" w:rsidRPr="00651CAB" w:rsidRDefault="00651CAB" w:rsidP="00651CAB">
                  <w:pPr>
                    <w:spacing w:after="0" w:line="240" w:lineRule="auto"/>
                    <w:jc w:val="center"/>
                    <w:rPr>
                      <w:ins w:id="240" w:author="Kashif Rather" w:date="2020-01-06T15:06:00Z"/>
                      <w:rFonts w:eastAsia="Times New Roman" w:cstheme="minorHAnsi"/>
                      <w:color w:val="000000"/>
                      <w:sz w:val="18"/>
                      <w:szCs w:val="18"/>
                      <w:rPrChange w:id="241" w:author="Kashif Rather" w:date="2020-01-06T15:07:00Z">
                        <w:rPr>
                          <w:ins w:id="242" w:author="Kashif Rather" w:date="2020-01-06T15:06:00Z"/>
                          <w:rFonts w:ascii="Calibri" w:eastAsia="Times New Roman" w:hAnsi="Calibri" w:cs="Calibri"/>
                          <w:color w:val="000000"/>
                          <w:sz w:val="24"/>
                          <w:szCs w:val="24"/>
                        </w:rPr>
                      </w:rPrChange>
                    </w:rPr>
                  </w:pPr>
                  <w:ins w:id="243" w:author="Kashif Rather" w:date="2020-01-06T15:06:00Z">
                    <w:r w:rsidRPr="00651CAB">
                      <w:rPr>
                        <w:rFonts w:eastAsia="Times New Roman" w:cstheme="minorHAnsi"/>
                        <w:color w:val="000000"/>
                        <w:sz w:val="18"/>
                        <w:szCs w:val="18"/>
                        <w:rPrChange w:id="244"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245"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774E70E2" w14:textId="77777777" w:rsidR="00651CAB" w:rsidRPr="00651CAB" w:rsidRDefault="00651CAB" w:rsidP="00651CAB">
                  <w:pPr>
                    <w:spacing w:after="0" w:line="240" w:lineRule="auto"/>
                    <w:jc w:val="center"/>
                    <w:rPr>
                      <w:ins w:id="246" w:author="Kashif Rather" w:date="2020-01-06T15:06:00Z"/>
                      <w:rFonts w:eastAsia="Times New Roman" w:cstheme="minorHAnsi"/>
                      <w:color w:val="000000"/>
                      <w:sz w:val="18"/>
                      <w:szCs w:val="18"/>
                      <w:rPrChange w:id="247" w:author="Kashif Rather" w:date="2020-01-06T15:07:00Z">
                        <w:rPr>
                          <w:ins w:id="248" w:author="Kashif Rather" w:date="2020-01-06T15:06:00Z"/>
                          <w:rFonts w:ascii="Calibri" w:eastAsia="Times New Roman" w:hAnsi="Calibri" w:cs="Calibri"/>
                          <w:color w:val="000000"/>
                          <w:sz w:val="24"/>
                          <w:szCs w:val="24"/>
                        </w:rPr>
                      </w:rPrChange>
                    </w:rPr>
                  </w:pPr>
                  <w:ins w:id="249" w:author="Kashif Rather" w:date="2020-01-06T15:06:00Z">
                    <w:r w:rsidRPr="00651CAB">
                      <w:rPr>
                        <w:rFonts w:eastAsia="Times New Roman" w:cstheme="minorHAnsi"/>
                        <w:color w:val="000000"/>
                        <w:sz w:val="18"/>
                        <w:szCs w:val="18"/>
                        <w:rPrChange w:id="250" w:author="Kashif Rather" w:date="2020-01-06T15:07:00Z">
                          <w:rPr>
                            <w:rFonts w:ascii="Calibri" w:eastAsia="Times New Roman" w:hAnsi="Calibri" w:cs="Calibri"/>
                            <w:color w:val="000000"/>
                            <w:sz w:val="24"/>
                            <w:szCs w:val="24"/>
                          </w:rPr>
                        </w:rPrChange>
                      </w:rPr>
                      <w:t> </w:t>
                    </w:r>
                  </w:ins>
                </w:p>
              </w:tc>
            </w:tr>
            <w:tr w:rsidR="00651CAB" w:rsidRPr="00651CAB" w14:paraId="3E6863FC" w14:textId="77777777" w:rsidTr="00B930B8">
              <w:tblPrEx>
                <w:tblPrExChange w:id="251" w:author="Kashif Rather" w:date="2020-01-06T15:24:00Z">
                  <w:tblPrEx>
                    <w:tblW w:w="10652" w:type="dxa"/>
                  </w:tblPrEx>
                </w:tblPrExChange>
              </w:tblPrEx>
              <w:trPr>
                <w:trHeight w:val="350"/>
                <w:ins w:id="252" w:author="Kashif Rather" w:date="2020-01-06T15:06:00Z"/>
                <w:trPrChange w:id="253" w:author="Kashif Rather" w:date="2020-01-06T15:24:00Z">
                  <w:trPr>
                    <w:gridAfter w:val="0"/>
                    <w:trHeight w:val="35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254"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149E4091" w14:textId="77777777" w:rsidR="00651CAB" w:rsidRPr="00651CAB" w:rsidRDefault="00651CAB" w:rsidP="00651CAB">
                  <w:pPr>
                    <w:spacing w:after="0" w:line="240" w:lineRule="auto"/>
                    <w:rPr>
                      <w:ins w:id="255" w:author="Kashif Rather" w:date="2020-01-06T15:06:00Z"/>
                      <w:rFonts w:eastAsia="Times New Roman" w:cstheme="minorHAnsi"/>
                      <w:color w:val="000000"/>
                      <w:sz w:val="18"/>
                      <w:szCs w:val="18"/>
                      <w:rPrChange w:id="256" w:author="Kashif Rather" w:date="2020-01-06T15:07:00Z">
                        <w:rPr>
                          <w:ins w:id="257" w:author="Kashif Rather" w:date="2020-01-06T15:06:00Z"/>
                          <w:rFonts w:ascii="Calibri" w:eastAsia="Times New Roman" w:hAnsi="Calibri" w:cs="Calibri"/>
                          <w:color w:val="000000"/>
                          <w:sz w:val="24"/>
                          <w:szCs w:val="24"/>
                        </w:rPr>
                      </w:rPrChange>
                    </w:rPr>
                  </w:pPr>
                  <w:ins w:id="258" w:author="Kashif Rather" w:date="2020-01-06T15:06:00Z">
                    <w:r w:rsidRPr="00651CAB">
                      <w:rPr>
                        <w:rFonts w:eastAsia="Times New Roman" w:cstheme="minorHAnsi"/>
                        <w:color w:val="000000"/>
                        <w:sz w:val="18"/>
                        <w:szCs w:val="18"/>
                        <w:rPrChange w:id="259" w:author="Kashif Rather" w:date="2020-01-06T15:07:00Z">
                          <w:rPr>
                            <w:rFonts w:ascii="Calibri" w:eastAsia="Times New Roman" w:hAnsi="Calibri" w:cs="Calibri"/>
                            <w:color w:val="000000"/>
                            <w:sz w:val="24"/>
                            <w:szCs w:val="24"/>
                          </w:rPr>
                        </w:rPrChange>
                      </w:rPr>
                      <w:t xml:space="preserve"> Inventory Management </w:t>
                    </w:r>
                  </w:ins>
                </w:p>
              </w:tc>
              <w:tc>
                <w:tcPr>
                  <w:tcW w:w="1422" w:type="dxa"/>
                  <w:tcBorders>
                    <w:top w:val="nil"/>
                    <w:left w:val="nil"/>
                    <w:bottom w:val="nil"/>
                    <w:right w:val="single" w:sz="8" w:space="0" w:color="000000"/>
                  </w:tcBorders>
                  <w:shd w:val="clear" w:color="000000" w:fill="FFFFFF"/>
                  <w:noWrap/>
                  <w:vAlign w:val="center"/>
                  <w:hideMark/>
                  <w:tcPrChange w:id="260"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161FBAF8" w14:textId="77777777" w:rsidR="00651CAB" w:rsidRPr="00651CAB" w:rsidRDefault="00651CAB" w:rsidP="00651CAB">
                  <w:pPr>
                    <w:spacing w:after="0" w:line="240" w:lineRule="auto"/>
                    <w:jc w:val="center"/>
                    <w:rPr>
                      <w:ins w:id="261" w:author="Kashif Rather" w:date="2020-01-06T15:06:00Z"/>
                      <w:rFonts w:eastAsia="Times New Roman" w:cstheme="minorHAnsi"/>
                      <w:color w:val="000000"/>
                      <w:sz w:val="18"/>
                      <w:szCs w:val="18"/>
                      <w:rPrChange w:id="262" w:author="Kashif Rather" w:date="2020-01-06T15:07:00Z">
                        <w:rPr>
                          <w:ins w:id="263" w:author="Kashif Rather" w:date="2020-01-06T15:06:00Z"/>
                          <w:rFonts w:ascii="Calibri" w:eastAsia="Times New Roman" w:hAnsi="Calibri" w:cs="Calibri"/>
                          <w:color w:val="000000"/>
                          <w:sz w:val="24"/>
                          <w:szCs w:val="24"/>
                        </w:rPr>
                      </w:rPrChange>
                    </w:rPr>
                  </w:pPr>
                  <w:ins w:id="264" w:author="Kashif Rather" w:date="2020-01-06T15:06:00Z">
                    <w:r w:rsidRPr="00651CAB">
                      <w:rPr>
                        <w:rFonts w:eastAsia="Times New Roman" w:cstheme="minorHAnsi"/>
                        <w:color w:val="000000"/>
                        <w:sz w:val="18"/>
                        <w:szCs w:val="18"/>
                        <w:rPrChange w:id="265"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266"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5A5469B9" w14:textId="77777777" w:rsidR="00651CAB" w:rsidRPr="00651CAB" w:rsidRDefault="00651CAB" w:rsidP="00651CAB">
                  <w:pPr>
                    <w:spacing w:after="0" w:line="240" w:lineRule="auto"/>
                    <w:jc w:val="center"/>
                    <w:rPr>
                      <w:ins w:id="267" w:author="Kashif Rather" w:date="2020-01-06T15:06:00Z"/>
                      <w:rFonts w:eastAsia="Times New Roman" w:cstheme="minorHAnsi"/>
                      <w:color w:val="000000"/>
                      <w:sz w:val="18"/>
                      <w:szCs w:val="18"/>
                      <w:rPrChange w:id="268" w:author="Kashif Rather" w:date="2020-01-06T15:07:00Z">
                        <w:rPr>
                          <w:ins w:id="269" w:author="Kashif Rather" w:date="2020-01-06T15:06:00Z"/>
                          <w:rFonts w:ascii="Calibri" w:eastAsia="Times New Roman" w:hAnsi="Calibri" w:cs="Calibri"/>
                          <w:color w:val="000000"/>
                          <w:sz w:val="24"/>
                          <w:szCs w:val="24"/>
                        </w:rPr>
                      </w:rPrChange>
                    </w:rPr>
                  </w:pPr>
                  <w:ins w:id="270" w:author="Kashif Rather" w:date="2020-01-06T15:06:00Z">
                    <w:r w:rsidRPr="00651CAB">
                      <w:rPr>
                        <w:rFonts w:eastAsia="Times New Roman" w:cstheme="minorHAnsi"/>
                        <w:color w:val="000000"/>
                        <w:sz w:val="18"/>
                        <w:szCs w:val="18"/>
                        <w:rPrChange w:id="271"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272"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273"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274"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7368CFCC" w14:textId="77777777" w:rsidR="00651CAB" w:rsidRPr="00651CAB" w:rsidRDefault="00651CAB" w:rsidP="00651CAB">
                  <w:pPr>
                    <w:spacing w:after="0" w:line="240" w:lineRule="auto"/>
                    <w:jc w:val="center"/>
                    <w:rPr>
                      <w:ins w:id="275" w:author="Kashif Rather" w:date="2020-01-06T15:06:00Z"/>
                      <w:rFonts w:eastAsia="Times New Roman" w:cstheme="minorHAnsi"/>
                      <w:color w:val="000000"/>
                      <w:sz w:val="18"/>
                      <w:szCs w:val="18"/>
                      <w:rPrChange w:id="276" w:author="Kashif Rather" w:date="2020-01-06T15:07:00Z">
                        <w:rPr>
                          <w:ins w:id="277" w:author="Kashif Rather" w:date="2020-01-06T15:06:00Z"/>
                          <w:rFonts w:ascii="Calibri" w:eastAsia="Times New Roman" w:hAnsi="Calibri" w:cs="Calibri"/>
                          <w:color w:val="000000"/>
                          <w:sz w:val="24"/>
                          <w:szCs w:val="24"/>
                        </w:rPr>
                      </w:rPrChange>
                    </w:rPr>
                  </w:pPr>
                  <w:ins w:id="278" w:author="Kashif Rather" w:date="2020-01-06T15:06:00Z">
                    <w:r w:rsidRPr="00651CAB">
                      <w:rPr>
                        <w:rFonts w:eastAsia="Times New Roman" w:cstheme="minorHAnsi"/>
                        <w:color w:val="000000"/>
                        <w:sz w:val="18"/>
                        <w:szCs w:val="18"/>
                        <w:rPrChange w:id="279"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280"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16F8AD0A" w14:textId="77777777" w:rsidR="00651CAB" w:rsidRPr="00651CAB" w:rsidRDefault="00651CAB" w:rsidP="00651CAB">
                  <w:pPr>
                    <w:spacing w:after="0" w:line="240" w:lineRule="auto"/>
                    <w:jc w:val="center"/>
                    <w:rPr>
                      <w:ins w:id="281" w:author="Kashif Rather" w:date="2020-01-06T15:06:00Z"/>
                      <w:rFonts w:eastAsia="Times New Roman" w:cstheme="minorHAnsi"/>
                      <w:color w:val="000000"/>
                      <w:sz w:val="18"/>
                      <w:szCs w:val="18"/>
                      <w:rPrChange w:id="282" w:author="Kashif Rather" w:date="2020-01-06T15:07:00Z">
                        <w:rPr>
                          <w:ins w:id="283" w:author="Kashif Rather" w:date="2020-01-06T15:06:00Z"/>
                          <w:rFonts w:ascii="Calibri" w:eastAsia="Times New Roman" w:hAnsi="Calibri" w:cs="Calibri"/>
                          <w:color w:val="000000"/>
                          <w:sz w:val="24"/>
                          <w:szCs w:val="24"/>
                        </w:rPr>
                      </w:rPrChange>
                    </w:rPr>
                  </w:pPr>
                  <w:ins w:id="284" w:author="Kashif Rather" w:date="2020-01-06T15:06:00Z">
                    <w:r w:rsidRPr="00651CAB">
                      <w:rPr>
                        <w:rFonts w:eastAsia="Times New Roman" w:cstheme="minorHAnsi"/>
                        <w:color w:val="000000"/>
                        <w:sz w:val="18"/>
                        <w:szCs w:val="18"/>
                        <w:rPrChange w:id="285"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286"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5D1309B6" w14:textId="77777777" w:rsidR="00651CAB" w:rsidRPr="00651CAB" w:rsidRDefault="00651CAB" w:rsidP="00651CAB">
                  <w:pPr>
                    <w:spacing w:after="0" w:line="240" w:lineRule="auto"/>
                    <w:jc w:val="center"/>
                    <w:rPr>
                      <w:ins w:id="287" w:author="Kashif Rather" w:date="2020-01-06T15:06:00Z"/>
                      <w:rFonts w:eastAsia="Times New Roman" w:cstheme="minorHAnsi"/>
                      <w:color w:val="000000"/>
                      <w:sz w:val="18"/>
                      <w:szCs w:val="18"/>
                      <w:rPrChange w:id="288" w:author="Kashif Rather" w:date="2020-01-06T15:07:00Z">
                        <w:rPr>
                          <w:ins w:id="289" w:author="Kashif Rather" w:date="2020-01-06T15:06:00Z"/>
                          <w:rFonts w:ascii="Calibri" w:eastAsia="Times New Roman" w:hAnsi="Calibri" w:cs="Calibri"/>
                          <w:color w:val="000000"/>
                          <w:sz w:val="24"/>
                          <w:szCs w:val="24"/>
                        </w:rPr>
                      </w:rPrChange>
                    </w:rPr>
                  </w:pPr>
                  <w:ins w:id="290" w:author="Kashif Rather" w:date="2020-01-06T15:06:00Z">
                    <w:r w:rsidRPr="00651CAB">
                      <w:rPr>
                        <w:rFonts w:eastAsia="Times New Roman" w:cstheme="minorHAnsi"/>
                        <w:color w:val="000000"/>
                        <w:sz w:val="18"/>
                        <w:szCs w:val="18"/>
                        <w:rPrChange w:id="291" w:author="Kashif Rather" w:date="2020-01-06T15:07:00Z">
                          <w:rPr>
                            <w:rFonts w:ascii="Calibri" w:eastAsia="Times New Roman" w:hAnsi="Calibri" w:cs="Calibri"/>
                            <w:color w:val="000000"/>
                            <w:sz w:val="24"/>
                            <w:szCs w:val="24"/>
                          </w:rPr>
                        </w:rPrChange>
                      </w:rPr>
                      <w:t> </w:t>
                    </w:r>
                  </w:ins>
                </w:p>
              </w:tc>
            </w:tr>
            <w:tr w:rsidR="00651CAB" w:rsidRPr="00651CAB" w14:paraId="175C4882" w14:textId="77777777" w:rsidTr="00B930B8">
              <w:tblPrEx>
                <w:tblPrExChange w:id="292" w:author="Kashif Rather" w:date="2020-01-06T15:24:00Z">
                  <w:tblPrEx>
                    <w:tblW w:w="10652" w:type="dxa"/>
                  </w:tblPrEx>
                </w:tblPrExChange>
              </w:tblPrEx>
              <w:trPr>
                <w:trHeight w:val="341"/>
                <w:ins w:id="293" w:author="Kashif Rather" w:date="2020-01-06T15:06:00Z"/>
                <w:trPrChange w:id="294" w:author="Kashif Rather" w:date="2020-01-06T15:24:00Z">
                  <w:trPr>
                    <w:gridAfter w:val="0"/>
                    <w:trHeight w:val="341"/>
                  </w:trPr>
                </w:trPrChange>
              </w:trPr>
              <w:tc>
                <w:tcPr>
                  <w:tcW w:w="4300" w:type="dxa"/>
                  <w:gridSpan w:val="2"/>
                  <w:tcBorders>
                    <w:top w:val="single" w:sz="4" w:space="0" w:color="000000"/>
                    <w:left w:val="single" w:sz="8" w:space="0" w:color="000000"/>
                    <w:bottom w:val="single" w:sz="4" w:space="0" w:color="auto"/>
                    <w:right w:val="single" w:sz="8" w:space="0" w:color="000000"/>
                  </w:tcBorders>
                  <w:shd w:val="clear" w:color="auto" w:fill="auto"/>
                  <w:noWrap/>
                  <w:vAlign w:val="center"/>
                  <w:hideMark/>
                  <w:tcPrChange w:id="295"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45D07E5B" w14:textId="77777777" w:rsidR="00651CAB" w:rsidRPr="00651CAB" w:rsidRDefault="00651CAB" w:rsidP="00651CAB">
                  <w:pPr>
                    <w:spacing w:after="0" w:line="240" w:lineRule="auto"/>
                    <w:rPr>
                      <w:ins w:id="296" w:author="Kashif Rather" w:date="2020-01-06T15:06:00Z"/>
                      <w:rFonts w:eastAsia="Times New Roman" w:cstheme="minorHAnsi"/>
                      <w:color w:val="000000"/>
                      <w:sz w:val="18"/>
                      <w:szCs w:val="18"/>
                      <w:rPrChange w:id="297" w:author="Kashif Rather" w:date="2020-01-06T15:07:00Z">
                        <w:rPr>
                          <w:ins w:id="298" w:author="Kashif Rather" w:date="2020-01-06T15:06:00Z"/>
                          <w:rFonts w:ascii="Calibri" w:eastAsia="Times New Roman" w:hAnsi="Calibri" w:cs="Calibri"/>
                          <w:color w:val="000000"/>
                          <w:sz w:val="24"/>
                          <w:szCs w:val="24"/>
                        </w:rPr>
                      </w:rPrChange>
                    </w:rPr>
                  </w:pPr>
                  <w:ins w:id="299" w:author="Kashif Rather" w:date="2020-01-06T15:06:00Z">
                    <w:r w:rsidRPr="00651CAB">
                      <w:rPr>
                        <w:rFonts w:eastAsia="Times New Roman" w:cstheme="minorHAnsi"/>
                        <w:color w:val="000000"/>
                        <w:sz w:val="18"/>
                        <w:szCs w:val="18"/>
                        <w:rPrChange w:id="300" w:author="Kashif Rather" w:date="2020-01-06T15:07:00Z">
                          <w:rPr>
                            <w:rFonts w:ascii="Calibri" w:eastAsia="Times New Roman" w:hAnsi="Calibri" w:cs="Calibri"/>
                            <w:color w:val="000000"/>
                            <w:sz w:val="24"/>
                            <w:szCs w:val="24"/>
                          </w:rPr>
                        </w:rPrChange>
                      </w:rPr>
                      <w:t xml:space="preserve"> Order Processing </w:t>
                    </w:r>
                  </w:ins>
                </w:p>
              </w:tc>
              <w:tc>
                <w:tcPr>
                  <w:tcW w:w="1422" w:type="dxa"/>
                  <w:tcBorders>
                    <w:top w:val="single" w:sz="4" w:space="0" w:color="auto"/>
                    <w:left w:val="nil"/>
                    <w:bottom w:val="single" w:sz="4" w:space="0" w:color="auto"/>
                    <w:right w:val="single" w:sz="8" w:space="0" w:color="000000"/>
                  </w:tcBorders>
                  <w:shd w:val="clear" w:color="000000" w:fill="FFFFFF"/>
                  <w:noWrap/>
                  <w:vAlign w:val="center"/>
                  <w:hideMark/>
                  <w:tcPrChange w:id="301" w:author="Kashif Rather" w:date="2020-01-06T15:24:00Z">
                    <w:tcPr>
                      <w:tcW w:w="1422" w:type="dxa"/>
                      <w:gridSpan w:val="3"/>
                      <w:tcBorders>
                        <w:top w:val="single" w:sz="4" w:space="0" w:color="auto"/>
                        <w:left w:val="nil"/>
                        <w:bottom w:val="single" w:sz="4" w:space="0" w:color="auto"/>
                        <w:right w:val="single" w:sz="8" w:space="0" w:color="000000"/>
                      </w:tcBorders>
                      <w:shd w:val="clear" w:color="000000" w:fill="FFFFFF"/>
                      <w:noWrap/>
                      <w:vAlign w:val="center"/>
                      <w:hideMark/>
                    </w:tcPr>
                  </w:tcPrChange>
                </w:tcPr>
                <w:p w14:paraId="6A8C51A8" w14:textId="77777777" w:rsidR="00651CAB" w:rsidRPr="00651CAB" w:rsidRDefault="00651CAB" w:rsidP="00651CAB">
                  <w:pPr>
                    <w:spacing w:after="0" w:line="240" w:lineRule="auto"/>
                    <w:jc w:val="center"/>
                    <w:rPr>
                      <w:ins w:id="302" w:author="Kashif Rather" w:date="2020-01-06T15:06:00Z"/>
                      <w:rFonts w:eastAsia="Times New Roman" w:cstheme="minorHAnsi"/>
                      <w:color w:val="000000"/>
                      <w:sz w:val="18"/>
                      <w:szCs w:val="18"/>
                      <w:rPrChange w:id="303" w:author="Kashif Rather" w:date="2020-01-06T15:07:00Z">
                        <w:rPr>
                          <w:ins w:id="304" w:author="Kashif Rather" w:date="2020-01-06T15:06:00Z"/>
                          <w:rFonts w:ascii="Calibri" w:eastAsia="Times New Roman" w:hAnsi="Calibri" w:cs="Calibri"/>
                          <w:color w:val="000000"/>
                          <w:sz w:val="24"/>
                          <w:szCs w:val="24"/>
                        </w:rPr>
                      </w:rPrChange>
                    </w:rPr>
                  </w:pPr>
                  <w:ins w:id="305" w:author="Kashif Rather" w:date="2020-01-06T15:06:00Z">
                    <w:r w:rsidRPr="00651CAB">
                      <w:rPr>
                        <w:rFonts w:eastAsia="Times New Roman" w:cstheme="minorHAnsi"/>
                        <w:color w:val="000000"/>
                        <w:sz w:val="18"/>
                        <w:szCs w:val="18"/>
                        <w:rPrChange w:id="306" w:author="Kashif Rather" w:date="2020-01-06T15:07:00Z">
                          <w:rPr>
                            <w:rFonts w:ascii="Calibri" w:eastAsia="Times New Roman" w:hAnsi="Calibri" w:cs="Calibri"/>
                            <w:color w:val="000000"/>
                            <w:sz w:val="24"/>
                            <w:szCs w:val="24"/>
                          </w:rPr>
                        </w:rPrChange>
                      </w:rPr>
                      <w:t>500</w:t>
                    </w:r>
                  </w:ins>
                </w:p>
              </w:tc>
              <w:tc>
                <w:tcPr>
                  <w:tcW w:w="938" w:type="dxa"/>
                  <w:tcBorders>
                    <w:top w:val="single" w:sz="4" w:space="0" w:color="auto"/>
                    <w:left w:val="nil"/>
                    <w:bottom w:val="single" w:sz="4" w:space="0" w:color="auto"/>
                    <w:right w:val="single" w:sz="8" w:space="0" w:color="000000"/>
                  </w:tcBorders>
                  <w:shd w:val="clear" w:color="auto" w:fill="auto"/>
                  <w:noWrap/>
                  <w:vAlign w:val="center"/>
                  <w:hideMark/>
                  <w:tcPrChange w:id="307" w:author="Kashif Rather" w:date="2020-01-06T15:24:00Z">
                    <w:tcPr>
                      <w:tcW w:w="990" w:type="dxa"/>
                      <w:gridSpan w:val="2"/>
                      <w:tcBorders>
                        <w:top w:val="single" w:sz="4" w:space="0" w:color="auto"/>
                        <w:left w:val="nil"/>
                        <w:bottom w:val="single" w:sz="4" w:space="0" w:color="auto"/>
                        <w:right w:val="single" w:sz="8" w:space="0" w:color="000000"/>
                      </w:tcBorders>
                      <w:shd w:val="clear" w:color="auto" w:fill="auto"/>
                      <w:noWrap/>
                      <w:vAlign w:val="center"/>
                      <w:hideMark/>
                    </w:tcPr>
                  </w:tcPrChange>
                </w:tcPr>
                <w:p w14:paraId="242589C0" w14:textId="02B16DFF" w:rsidR="00651CAB" w:rsidRPr="00651CAB" w:rsidRDefault="00651CAB" w:rsidP="00651CAB">
                  <w:pPr>
                    <w:spacing w:after="0" w:line="240" w:lineRule="auto"/>
                    <w:jc w:val="center"/>
                    <w:rPr>
                      <w:ins w:id="308" w:author="Kashif Rather" w:date="2020-01-06T15:06:00Z"/>
                      <w:rFonts w:eastAsia="Times New Roman" w:cstheme="minorHAnsi"/>
                      <w:color w:val="000000"/>
                      <w:sz w:val="18"/>
                      <w:szCs w:val="18"/>
                      <w:rPrChange w:id="309" w:author="Kashif Rather" w:date="2020-01-06T15:07:00Z">
                        <w:rPr>
                          <w:ins w:id="310" w:author="Kashif Rather" w:date="2020-01-06T15:06:00Z"/>
                          <w:rFonts w:ascii="Calibri" w:eastAsia="Times New Roman" w:hAnsi="Calibri" w:cs="Calibri"/>
                          <w:color w:val="000000"/>
                          <w:sz w:val="24"/>
                          <w:szCs w:val="24"/>
                        </w:rPr>
                      </w:rPrChange>
                    </w:rPr>
                  </w:pPr>
                  <w:ins w:id="311" w:author="Kashif Rather" w:date="2020-01-06T15:06:00Z">
                    <w:r w:rsidRPr="00651CAB">
                      <w:rPr>
                        <w:rFonts w:eastAsia="Times New Roman" w:cstheme="minorHAnsi"/>
                        <w:color w:val="000000"/>
                        <w:sz w:val="18"/>
                        <w:szCs w:val="18"/>
                        <w:rPrChange w:id="312" w:author="Kashif Rather" w:date="2020-01-06T15:07:00Z">
                          <w:rPr>
                            <w:rFonts w:ascii="Calibri" w:eastAsia="Times New Roman" w:hAnsi="Calibri" w:cs="Calibri"/>
                            <w:color w:val="000000"/>
                            <w:sz w:val="24"/>
                            <w:szCs w:val="24"/>
                          </w:rPr>
                        </w:rPrChange>
                      </w:rPr>
                      <w:t>$</w:t>
                    </w:r>
                  </w:ins>
                </w:p>
              </w:tc>
              <w:tc>
                <w:tcPr>
                  <w:tcW w:w="1170" w:type="dxa"/>
                  <w:tcBorders>
                    <w:top w:val="single" w:sz="4" w:space="0" w:color="auto"/>
                    <w:left w:val="nil"/>
                    <w:bottom w:val="single" w:sz="4" w:space="0" w:color="auto"/>
                    <w:right w:val="single" w:sz="8" w:space="0" w:color="000000"/>
                  </w:tcBorders>
                  <w:shd w:val="clear" w:color="auto" w:fill="auto"/>
                  <w:noWrap/>
                  <w:vAlign w:val="center"/>
                  <w:hideMark/>
                  <w:tcPrChange w:id="313" w:author="Kashif Rather" w:date="2020-01-06T15:24:00Z">
                    <w:tcPr>
                      <w:tcW w:w="1080" w:type="dxa"/>
                      <w:gridSpan w:val="4"/>
                      <w:tcBorders>
                        <w:top w:val="single" w:sz="4" w:space="0" w:color="auto"/>
                        <w:left w:val="nil"/>
                        <w:bottom w:val="single" w:sz="4" w:space="0" w:color="auto"/>
                        <w:right w:val="single" w:sz="8" w:space="0" w:color="000000"/>
                      </w:tcBorders>
                      <w:shd w:val="clear" w:color="auto" w:fill="auto"/>
                      <w:noWrap/>
                      <w:vAlign w:val="center"/>
                      <w:hideMark/>
                    </w:tcPr>
                  </w:tcPrChange>
                </w:tcPr>
                <w:p w14:paraId="4F225DEB" w14:textId="4DDF183B" w:rsidR="00651CAB" w:rsidRPr="00651CAB" w:rsidRDefault="00651CAB" w:rsidP="00651CAB">
                  <w:pPr>
                    <w:spacing w:after="0" w:line="240" w:lineRule="auto"/>
                    <w:jc w:val="center"/>
                    <w:rPr>
                      <w:ins w:id="314" w:author="Kashif Rather" w:date="2020-01-06T15:06:00Z"/>
                      <w:rFonts w:eastAsia="Times New Roman" w:cstheme="minorHAnsi"/>
                      <w:color w:val="000000"/>
                      <w:sz w:val="18"/>
                      <w:szCs w:val="18"/>
                      <w:rPrChange w:id="315" w:author="Kashif Rather" w:date="2020-01-06T15:07:00Z">
                        <w:rPr>
                          <w:ins w:id="316" w:author="Kashif Rather" w:date="2020-01-06T15:06:00Z"/>
                          <w:rFonts w:ascii="Calibri" w:eastAsia="Times New Roman" w:hAnsi="Calibri" w:cs="Calibri"/>
                          <w:color w:val="000000"/>
                          <w:sz w:val="24"/>
                          <w:szCs w:val="24"/>
                        </w:rPr>
                      </w:rPrChange>
                    </w:rPr>
                  </w:pPr>
                  <w:ins w:id="317" w:author="Kashif Rather" w:date="2020-01-06T15:06:00Z">
                    <w:r w:rsidRPr="00651CAB">
                      <w:rPr>
                        <w:rFonts w:eastAsia="Times New Roman" w:cstheme="minorHAnsi"/>
                        <w:color w:val="000000"/>
                        <w:sz w:val="18"/>
                        <w:szCs w:val="18"/>
                        <w:rPrChange w:id="318" w:author="Kashif Rather" w:date="2020-01-06T15:07:00Z">
                          <w:rPr>
                            <w:rFonts w:ascii="Calibri" w:eastAsia="Times New Roman" w:hAnsi="Calibri" w:cs="Calibri"/>
                            <w:color w:val="000000"/>
                            <w:sz w:val="24"/>
                            <w:szCs w:val="24"/>
                          </w:rPr>
                        </w:rPrChange>
                      </w:rPr>
                      <w:t>$</w:t>
                    </w:r>
                  </w:ins>
                </w:p>
              </w:tc>
              <w:tc>
                <w:tcPr>
                  <w:tcW w:w="1042" w:type="dxa"/>
                  <w:gridSpan w:val="2"/>
                  <w:tcBorders>
                    <w:top w:val="single" w:sz="4" w:space="0" w:color="auto"/>
                    <w:left w:val="nil"/>
                    <w:bottom w:val="single" w:sz="4" w:space="0" w:color="auto"/>
                    <w:right w:val="single" w:sz="8" w:space="0" w:color="000000"/>
                  </w:tcBorders>
                  <w:shd w:val="clear" w:color="auto" w:fill="auto"/>
                  <w:noWrap/>
                  <w:vAlign w:val="center"/>
                  <w:hideMark/>
                  <w:tcPrChange w:id="319" w:author="Kashif Rather" w:date="2020-01-06T15:24:00Z">
                    <w:tcPr>
                      <w:tcW w:w="1080" w:type="dxa"/>
                      <w:gridSpan w:val="3"/>
                      <w:tcBorders>
                        <w:top w:val="single" w:sz="4" w:space="0" w:color="auto"/>
                        <w:left w:val="nil"/>
                        <w:bottom w:val="single" w:sz="4" w:space="0" w:color="auto"/>
                        <w:right w:val="single" w:sz="8" w:space="0" w:color="000000"/>
                      </w:tcBorders>
                      <w:shd w:val="clear" w:color="auto" w:fill="auto"/>
                      <w:noWrap/>
                      <w:vAlign w:val="center"/>
                      <w:hideMark/>
                    </w:tcPr>
                  </w:tcPrChange>
                </w:tcPr>
                <w:p w14:paraId="7479F209" w14:textId="0523EA45" w:rsidR="00651CAB" w:rsidRPr="00651CAB" w:rsidRDefault="00651CAB" w:rsidP="00651CAB">
                  <w:pPr>
                    <w:spacing w:after="0" w:line="240" w:lineRule="auto"/>
                    <w:jc w:val="center"/>
                    <w:rPr>
                      <w:ins w:id="320" w:author="Kashif Rather" w:date="2020-01-06T15:06:00Z"/>
                      <w:rFonts w:eastAsia="Times New Roman" w:cstheme="minorHAnsi"/>
                      <w:color w:val="000000"/>
                      <w:sz w:val="18"/>
                      <w:szCs w:val="18"/>
                      <w:rPrChange w:id="321" w:author="Kashif Rather" w:date="2020-01-06T15:07:00Z">
                        <w:rPr>
                          <w:ins w:id="322" w:author="Kashif Rather" w:date="2020-01-06T15:06:00Z"/>
                          <w:rFonts w:ascii="Calibri" w:eastAsia="Times New Roman" w:hAnsi="Calibri" w:cs="Calibri"/>
                          <w:color w:val="000000"/>
                          <w:sz w:val="24"/>
                          <w:szCs w:val="24"/>
                        </w:rPr>
                      </w:rPrChange>
                    </w:rPr>
                  </w:pPr>
                </w:p>
              </w:tc>
              <w:tc>
                <w:tcPr>
                  <w:tcW w:w="2520" w:type="dxa"/>
                  <w:tcBorders>
                    <w:top w:val="single" w:sz="4" w:space="0" w:color="auto"/>
                    <w:left w:val="nil"/>
                    <w:bottom w:val="single" w:sz="4" w:space="0" w:color="auto"/>
                    <w:right w:val="single" w:sz="8" w:space="0" w:color="000000"/>
                  </w:tcBorders>
                  <w:shd w:val="clear" w:color="auto" w:fill="auto"/>
                  <w:noWrap/>
                  <w:vAlign w:val="center"/>
                  <w:hideMark/>
                  <w:tcPrChange w:id="323" w:author="Kashif Rather" w:date="2020-01-06T15:24:00Z">
                    <w:tcPr>
                      <w:tcW w:w="2520" w:type="dxa"/>
                      <w:gridSpan w:val="3"/>
                      <w:tcBorders>
                        <w:top w:val="single" w:sz="4" w:space="0" w:color="auto"/>
                        <w:left w:val="nil"/>
                        <w:bottom w:val="single" w:sz="4" w:space="0" w:color="auto"/>
                        <w:right w:val="single" w:sz="8" w:space="0" w:color="000000"/>
                      </w:tcBorders>
                      <w:shd w:val="clear" w:color="auto" w:fill="auto"/>
                      <w:noWrap/>
                      <w:vAlign w:val="center"/>
                      <w:hideMark/>
                    </w:tcPr>
                  </w:tcPrChange>
                </w:tcPr>
                <w:p w14:paraId="0547322B" w14:textId="1E7838B3" w:rsidR="00651CAB" w:rsidRPr="00651CAB" w:rsidRDefault="00651CAB" w:rsidP="00651CAB">
                  <w:pPr>
                    <w:spacing w:after="0" w:line="240" w:lineRule="auto"/>
                    <w:jc w:val="center"/>
                    <w:rPr>
                      <w:ins w:id="324" w:author="Kashif Rather" w:date="2020-01-06T15:06:00Z"/>
                      <w:rFonts w:eastAsia="Times New Roman" w:cstheme="minorHAnsi"/>
                      <w:color w:val="000000"/>
                      <w:sz w:val="18"/>
                      <w:szCs w:val="18"/>
                      <w:rPrChange w:id="325" w:author="Kashif Rather" w:date="2020-01-06T15:07:00Z">
                        <w:rPr>
                          <w:ins w:id="326" w:author="Kashif Rather" w:date="2020-01-06T15:06:00Z"/>
                          <w:rFonts w:ascii="Calibri" w:eastAsia="Times New Roman" w:hAnsi="Calibri" w:cs="Calibri"/>
                          <w:color w:val="000000"/>
                          <w:sz w:val="24"/>
                          <w:szCs w:val="24"/>
                        </w:rPr>
                      </w:rPrChange>
                    </w:rPr>
                  </w:pPr>
                  <w:ins w:id="327" w:author="Kashif Rather" w:date="2020-01-06T15:06:00Z">
                    <w:r w:rsidRPr="00651CAB">
                      <w:rPr>
                        <w:rFonts w:eastAsia="Times New Roman" w:cstheme="minorHAnsi"/>
                        <w:color w:val="000000"/>
                        <w:sz w:val="18"/>
                        <w:szCs w:val="18"/>
                        <w:rPrChange w:id="328" w:author="Kashif Rather" w:date="2020-01-06T15:07:00Z">
                          <w:rPr>
                            <w:rFonts w:ascii="Calibri" w:eastAsia="Times New Roman" w:hAnsi="Calibri" w:cs="Calibri"/>
                            <w:color w:val="000000"/>
                            <w:sz w:val="24"/>
                            <w:szCs w:val="24"/>
                          </w:rPr>
                        </w:rPrChange>
                      </w:rPr>
                      <w:t>$</w:t>
                    </w:r>
                  </w:ins>
                </w:p>
              </w:tc>
            </w:tr>
            <w:tr w:rsidR="00651CAB" w:rsidRPr="00651CAB" w14:paraId="0107F03B" w14:textId="77777777" w:rsidTr="00B930B8">
              <w:tblPrEx>
                <w:tblPrExChange w:id="329" w:author="Kashif Rather" w:date="2020-01-06T15:24:00Z">
                  <w:tblPrEx>
                    <w:tblW w:w="10652" w:type="dxa"/>
                  </w:tblPrEx>
                </w:tblPrExChange>
              </w:tblPrEx>
              <w:trPr>
                <w:trHeight w:val="260"/>
                <w:ins w:id="330" w:author="Kashif Rather" w:date="2020-01-06T15:06:00Z"/>
                <w:trPrChange w:id="331" w:author="Kashif Rather" w:date="2020-01-06T15:24:00Z">
                  <w:trPr>
                    <w:gridAfter w:val="0"/>
                    <w:trHeight w:val="260"/>
                  </w:trPr>
                </w:trPrChange>
              </w:trPr>
              <w:tc>
                <w:tcPr>
                  <w:tcW w:w="43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Change w:id="332" w:author="Kashif Rather" w:date="2020-01-06T15:24:00Z">
                    <w:tcPr>
                      <w:tcW w:w="3560" w:type="dxa"/>
                      <w:gridSpan w:val="3"/>
                      <w:tcBorders>
                        <w:top w:val="single" w:sz="4" w:space="0" w:color="000000"/>
                        <w:left w:val="single" w:sz="8" w:space="0" w:color="000000"/>
                        <w:bottom w:val="nil"/>
                        <w:right w:val="single" w:sz="8" w:space="0" w:color="000000"/>
                      </w:tcBorders>
                      <w:shd w:val="clear" w:color="auto" w:fill="auto"/>
                      <w:noWrap/>
                      <w:vAlign w:val="center"/>
                      <w:hideMark/>
                    </w:tcPr>
                  </w:tcPrChange>
                </w:tcPr>
                <w:p w14:paraId="4A564F22" w14:textId="77777777" w:rsidR="00651CAB" w:rsidRPr="00651CAB" w:rsidRDefault="00651CAB" w:rsidP="00651CAB">
                  <w:pPr>
                    <w:spacing w:after="0" w:line="240" w:lineRule="auto"/>
                    <w:rPr>
                      <w:ins w:id="333" w:author="Kashif Rather" w:date="2020-01-06T15:06:00Z"/>
                      <w:rFonts w:eastAsia="Times New Roman" w:cstheme="minorHAnsi"/>
                      <w:color w:val="000000"/>
                      <w:sz w:val="18"/>
                      <w:szCs w:val="18"/>
                      <w:rPrChange w:id="334" w:author="Kashif Rather" w:date="2020-01-06T15:07:00Z">
                        <w:rPr>
                          <w:ins w:id="335" w:author="Kashif Rather" w:date="2020-01-06T15:06:00Z"/>
                          <w:rFonts w:ascii="Calibri" w:eastAsia="Times New Roman" w:hAnsi="Calibri" w:cs="Calibri"/>
                          <w:color w:val="000000"/>
                          <w:sz w:val="24"/>
                          <w:szCs w:val="24"/>
                        </w:rPr>
                      </w:rPrChange>
                    </w:rPr>
                  </w:pPr>
                  <w:ins w:id="336" w:author="Kashif Rather" w:date="2020-01-06T15:06:00Z">
                    <w:r w:rsidRPr="00651CAB">
                      <w:rPr>
                        <w:rFonts w:eastAsia="Times New Roman" w:cstheme="minorHAnsi"/>
                        <w:color w:val="000000"/>
                        <w:sz w:val="18"/>
                        <w:szCs w:val="18"/>
                        <w:rPrChange w:id="337" w:author="Kashif Rather" w:date="2020-01-06T15:07:00Z">
                          <w:rPr>
                            <w:rFonts w:ascii="Calibri" w:eastAsia="Times New Roman" w:hAnsi="Calibri" w:cs="Calibri"/>
                            <w:color w:val="000000"/>
                            <w:sz w:val="24"/>
                            <w:szCs w:val="24"/>
                          </w:rPr>
                        </w:rPrChange>
                      </w:rPr>
                      <w:t xml:space="preserve"> Bill Pay </w:t>
                    </w:r>
                  </w:ins>
                </w:p>
              </w:tc>
              <w:tc>
                <w:tcPr>
                  <w:tcW w:w="1422" w:type="dxa"/>
                  <w:tcBorders>
                    <w:top w:val="nil"/>
                    <w:left w:val="single" w:sz="4" w:space="0" w:color="auto"/>
                    <w:bottom w:val="single" w:sz="8" w:space="0" w:color="000000"/>
                    <w:right w:val="single" w:sz="8" w:space="0" w:color="000000"/>
                  </w:tcBorders>
                  <w:shd w:val="clear" w:color="000000" w:fill="FFFFFF"/>
                  <w:noWrap/>
                  <w:vAlign w:val="center"/>
                  <w:hideMark/>
                  <w:tcPrChange w:id="338" w:author="Kashif Rather" w:date="2020-01-06T15:24:00Z">
                    <w:tcPr>
                      <w:tcW w:w="1422" w:type="dxa"/>
                      <w:gridSpan w:val="3"/>
                      <w:tcBorders>
                        <w:top w:val="nil"/>
                        <w:left w:val="nil"/>
                        <w:bottom w:val="single" w:sz="8" w:space="0" w:color="000000"/>
                        <w:right w:val="single" w:sz="8" w:space="0" w:color="000000"/>
                      </w:tcBorders>
                      <w:shd w:val="clear" w:color="000000" w:fill="FFFFFF"/>
                      <w:noWrap/>
                      <w:vAlign w:val="center"/>
                      <w:hideMark/>
                    </w:tcPr>
                  </w:tcPrChange>
                </w:tcPr>
                <w:p w14:paraId="6C26B61F" w14:textId="77777777" w:rsidR="00651CAB" w:rsidRPr="00651CAB" w:rsidRDefault="00651CAB" w:rsidP="00651CAB">
                  <w:pPr>
                    <w:spacing w:after="0" w:line="240" w:lineRule="auto"/>
                    <w:jc w:val="center"/>
                    <w:rPr>
                      <w:ins w:id="339" w:author="Kashif Rather" w:date="2020-01-06T15:06:00Z"/>
                      <w:rFonts w:eastAsia="Times New Roman" w:cstheme="minorHAnsi"/>
                      <w:color w:val="000000"/>
                      <w:sz w:val="18"/>
                      <w:szCs w:val="18"/>
                      <w:rPrChange w:id="340" w:author="Kashif Rather" w:date="2020-01-06T15:07:00Z">
                        <w:rPr>
                          <w:ins w:id="341" w:author="Kashif Rather" w:date="2020-01-06T15:06:00Z"/>
                          <w:rFonts w:ascii="Calibri" w:eastAsia="Times New Roman" w:hAnsi="Calibri" w:cs="Calibri"/>
                          <w:color w:val="000000"/>
                          <w:sz w:val="24"/>
                          <w:szCs w:val="24"/>
                        </w:rPr>
                      </w:rPrChange>
                    </w:rPr>
                  </w:pPr>
                  <w:ins w:id="342" w:author="Kashif Rather" w:date="2020-01-06T15:06:00Z">
                    <w:r w:rsidRPr="00651CAB">
                      <w:rPr>
                        <w:rFonts w:eastAsia="Times New Roman" w:cstheme="minorHAnsi"/>
                        <w:color w:val="000000"/>
                        <w:sz w:val="18"/>
                        <w:szCs w:val="18"/>
                        <w:rPrChange w:id="343"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single" w:sz="8" w:space="0" w:color="000000"/>
                    <w:right w:val="single" w:sz="8" w:space="0" w:color="000000"/>
                  </w:tcBorders>
                  <w:shd w:val="clear" w:color="auto" w:fill="auto"/>
                  <w:noWrap/>
                  <w:vAlign w:val="center"/>
                  <w:hideMark/>
                  <w:tcPrChange w:id="344" w:author="Kashif Rather" w:date="2020-01-06T15:24:00Z">
                    <w:tcPr>
                      <w:tcW w:w="990" w:type="dxa"/>
                      <w:gridSpan w:val="2"/>
                      <w:tcBorders>
                        <w:top w:val="nil"/>
                        <w:left w:val="nil"/>
                        <w:bottom w:val="single" w:sz="8" w:space="0" w:color="000000"/>
                        <w:right w:val="single" w:sz="8" w:space="0" w:color="000000"/>
                      </w:tcBorders>
                      <w:shd w:val="clear" w:color="auto" w:fill="auto"/>
                      <w:noWrap/>
                      <w:vAlign w:val="center"/>
                      <w:hideMark/>
                    </w:tcPr>
                  </w:tcPrChange>
                </w:tcPr>
                <w:p w14:paraId="2425BD3F" w14:textId="77777777" w:rsidR="00651CAB" w:rsidRPr="00651CAB" w:rsidRDefault="00651CAB" w:rsidP="00651CAB">
                  <w:pPr>
                    <w:spacing w:after="0" w:line="240" w:lineRule="auto"/>
                    <w:jc w:val="center"/>
                    <w:rPr>
                      <w:ins w:id="345" w:author="Kashif Rather" w:date="2020-01-06T15:06:00Z"/>
                      <w:rFonts w:eastAsia="Times New Roman" w:cstheme="minorHAnsi"/>
                      <w:color w:val="000000"/>
                      <w:sz w:val="18"/>
                      <w:szCs w:val="18"/>
                      <w:rPrChange w:id="346" w:author="Kashif Rather" w:date="2020-01-06T15:07:00Z">
                        <w:rPr>
                          <w:ins w:id="347" w:author="Kashif Rather" w:date="2020-01-06T15:06:00Z"/>
                          <w:rFonts w:ascii="Calibri" w:eastAsia="Times New Roman" w:hAnsi="Calibri" w:cs="Calibri"/>
                          <w:color w:val="000000"/>
                          <w:sz w:val="24"/>
                          <w:szCs w:val="24"/>
                        </w:rPr>
                      </w:rPrChange>
                    </w:rPr>
                  </w:pPr>
                  <w:ins w:id="348" w:author="Kashif Rather" w:date="2020-01-06T15:06:00Z">
                    <w:r w:rsidRPr="00651CAB">
                      <w:rPr>
                        <w:rFonts w:eastAsia="Times New Roman" w:cstheme="minorHAnsi"/>
                        <w:color w:val="000000"/>
                        <w:sz w:val="18"/>
                        <w:szCs w:val="18"/>
                        <w:rPrChange w:id="349"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350"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351"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single" w:sz="8" w:space="0" w:color="000000"/>
                    <w:right w:val="single" w:sz="8" w:space="0" w:color="000000"/>
                  </w:tcBorders>
                  <w:shd w:val="clear" w:color="auto" w:fill="auto"/>
                  <w:noWrap/>
                  <w:vAlign w:val="center"/>
                  <w:hideMark/>
                  <w:tcPrChange w:id="352" w:author="Kashif Rather" w:date="2020-01-06T15:24:00Z">
                    <w:tcPr>
                      <w:tcW w:w="1080" w:type="dxa"/>
                      <w:gridSpan w:val="4"/>
                      <w:tcBorders>
                        <w:top w:val="nil"/>
                        <w:left w:val="nil"/>
                        <w:bottom w:val="single" w:sz="8" w:space="0" w:color="000000"/>
                        <w:right w:val="single" w:sz="8" w:space="0" w:color="000000"/>
                      </w:tcBorders>
                      <w:shd w:val="clear" w:color="auto" w:fill="auto"/>
                      <w:noWrap/>
                      <w:vAlign w:val="center"/>
                      <w:hideMark/>
                    </w:tcPr>
                  </w:tcPrChange>
                </w:tcPr>
                <w:p w14:paraId="56D9E8A3" w14:textId="77777777" w:rsidR="00651CAB" w:rsidRPr="00651CAB" w:rsidRDefault="00651CAB" w:rsidP="00651CAB">
                  <w:pPr>
                    <w:spacing w:after="0" w:line="240" w:lineRule="auto"/>
                    <w:jc w:val="center"/>
                    <w:rPr>
                      <w:ins w:id="353" w:author="Kashif Rather" w:date="2020-01-06T15:06:00Z"/>
                      <w:rFonts w:eastAsia="Times New Roman" w:cstheme="minorHAnsi"/>
                      <w:color w:val="000000"/>
                      <w:sz w:val="18"/>
                      <w:szCs w:val="18"/>
                      <w:rPrChange w:id="354" w:author="Kashif Rather" w:date="2020-01-06T15:07:00Z">
                        <w:rPr>
                          <w:ins w:id="355" w:author="Kashif Rather" w:date="2020-01-06T15:06:00Z"/>
                          <w:rFonts w:ascii="Calibri" w:eastAsia="Times New Roman" w:hAnsi="Calibri" w:cs="Calibri"/>
                          <w:color w:val="000000"/>
                          <w:sz w:val="24"/>
                          <w:szCs w:val="24"/>
                        </w:rPr>
                      </w:rPrChange>
                    </w:rPr>
                  </w:pPr>
                  <w:ins w:id="356" w:author="Kashif Rather" w:date="2020-01-06T15:06:00Z">
                    <w:r w:rsidRPr="00651CAB">
                      <w:rPr>
                        <w:rFonts w:eastAsia="Times New Roman" w:cstheme="minorHAnsi"/>
                        <w:color w:val="000000"/>
                        <w:sz w:val="18"/>
                        <w:szCs w:val="18"/>
                        <w:rPrChange w:id="357"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single" w:sz="8" w:space="0" w:color="000000"/>
                    <w:right w:val="single" w:sz="8" w:space="0" w:color="000000"/>
                  </w:tcBorders>
                  <w:shd w:val="clear" w:color="auto" w:fill="auto"/>
                  <w:noWrap/>
                  <w:vAlign w:val="center"/>
                  <w:hideMark/>
                  <w:tcPrChange w:id="358" w:author="Kashif Rather" w:date="2020-01-06T15:24:00Z">
                    <w:tcPr>
                      <w:tcW w:w="1080" w:type="dxa"/>
                      <w:gridSpan w:val="3"/>
                      <w:tcBorders>
                        <w:top w:val="nil"/>
                        <w:left w:val="nil"/>
                        <w:bottom w:val="single" w:sz="8" w:space="0" w:color="000000"/>
                        <w:right w:val="single" w:sz="8" w:space="0" w:color="000000"/>
                      </w:tcBorders>
                      <w:shd w:val="clear" w:color="auto" w:fill="auto"/>
                      <w:noWrap/>
                      <w:vAlign w:val="center"/>
                      <w:hideMark/>
                    </w:tcPr>
                  </w:tcPrChange>
                </w:tcPr>
                <w:p w14:paraId="00BE8B63" w14:textId="77777777" w:rsidR="00651CAB" w:rsidRPr="00651CAB" w:rsidRDefault="00651CAB" w:rsidP="00651CAB">
                  <w:pPr>
                    <w:spacing w:after="0" w:line="240" w:lineRule="auto"/>
                    <w:jc w:val="center"/>
                    <w:rPr>
                      <w:ins w:id="359" w:author="Kashif Rather" w:date="2020-01-06T15:06:00Z"/>
                      <w:rFonts w:eastAsia="Times New Roman" w:cstheme="minorHAnsi"/>
                      <w:color w:val="000000"/>
                      <w:sz w:val="18"/>
                      <w:szCs w:val="18"/>
                      <w:rPrChange w:id="360" w:author="Kashif Rather" w:date="2020-01-06T15:07:00Z">
                        <w:rPr>
                          <w:ins w:id="361" w:author="Kashif Rather" w:date="2020-01-06T15:06:00Z"/>
                          <w:rFonts w:ascii="Calibri" w:eastAsia="Times New Roman" w:hAnsi="Calibri" w:cs="Calibri"/>
                          <w:color w:val="000000"/>
                          <w:sz w:val="24"/>
                          <w:szCs w:val="24"/>
                        </w:rPr>
                      </w:rPrChange>
                    </w:rPr>
                  </w:pPr>
                  <w:ins w:id="362" w:author="Kashif Rather" w:date="2020-01-06T15:06:00Z">
                    <w:r w:rsidRPr="00651CAB">
                      <w:rPr>
                        <w:rFonts w:eastAsia="Times New Roman" w:cstheme="minorHAnsi"/>
                        <w:color w:val="000000"/>
                        <w:sz w:val="18"/>
                        <w:szCs w:val="18"/>
                        <w:rPrChange w:id="363"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single" w:sz="8" w:space="0" w:color="000000"/>
                    <w:right w:val="single" w:sz="8" w:space="0" w:color="000000"/>
                  </w:tcBorders>
                  <w:shd w:val="clear" w:color="auto" w:fill="auto"/>
                  <w:noWrap/>
                  <w:vAlign w:val="center"/>
                  <w:hideMark/>
                  <w:tcPrChange w:id="364" w:author="Kashif Rather" w:date="2020-01-06T15:24:00Z">
                    <w:tcPr>
                      <w:tcW w:w="2520" w:type="dxa"/>
                      <w:gridSpan w:val="3"/>
                      <w:tcBorders>
                        <w:top w:val="nil"/>
                        <w:left w:val="nil"/>
                        <w:bottom w:val="single" w:sz="8" w:space="0" w:color="000000"/>
                        <w:right w:val="single" w:sz="8" w:space="0" w:color="000000"/>
                      </w:tcBorders>
                      <w:shd w:val="clear" w:color="auto" w:fill="auto"/>
                      <w:noWrap/>
                      <w:vAlign w:val="center"/>
                      <w:hideMark/>
                    </w:tcPr>
                  </w:tcPrChange>
                </w:tcPr>
                <w:p w14:paraId="28F60419" w14:textId="77777777" w:rsidR="00651CAB" w:rsidRPr="00651CAB" w:rsidRDefault="00651CAB" w:rsidP="00651CAB">
                  <w:pPr>
                    <w:spacing w:after="0" w:line="240" w:lineRule="auto"/>
                    <w:jc w:val="center"/>
                    <w:rPr>
                      <w:ins w:id="365" w:author="Kashif Rather" w:date="2020-01-06T15:06:00Z"/>
                      <w:rFonts w:eastAsia="Times New Roman" w:cstheme="minorHAnsi"/>
                      <w:color w:val="000000"/>
                      <w:sz w:val="18"/>
                      <w:szCs w:val="18"/>
                      <w:rPrChange w:id="366" w:author="Kashif Rather" w:date="2020-01-06T15:07:00Z">
                        <w:rPr>
                          <w:ins w:id="367" w:author="Kashif Rather" w:date="2020-01-06T15:06:00Z"/>
                          <w:rFonts w:ascii="Calibri" w:eastAsia="Times New Roman" w:hAnsi="Calibri" w:cs="Calibri"/>
                          <w:color w:val="000000"/>
                          <w:sz w:val="24"/>
                          <w:szCs w:val="24"/>
                        </w:rPr>
                      </w:rPrChange>
                    </w:rPr>
                  </w:pPr>
                  <w:ins w:id="368" w:author="Kashif Rather" w:date="2020-01-06T15:06:00Z">
                    <w:r w:rsidRPr="00651CAB">
                      <w:rPr>
                        <w:rFonts w:eastAsia="Times New Roman" w:cstheme="minorHAnsi"/>
                        <w:color w:val="000000"/>
                        <w:sz w:val="18"/>
                        <w:szCs w:val="18"/>
                        <w:rPrChange w:id="369" w:author="Kashif Rather" w:date="2020-01-06T15:07:00Z">
                          <w:rPr>
                            <w:rFonts w:ascii="Calibri" w:eastAsia="Times New Roman" w:hAnsi="Calibri" w:cs="Calibri"/>
                            <w:color w:val="000000"/>
                            <w:sz w:val="24"/>
                            <w:szCs w:val="24"/>
                          </w:rPr>
                        </w:rPrChange>
                      </w:rPr>
                      <w:t> </w:t>
                    </w:r>
                  </w:ins>
                </w:p>
              </w:tc>
            </w:tr>
            <w:tr w:rsidR="00651CAB" w:rsidRPr="00651CAB" w14:paraId="66712DB2" w14:textId="77777777" w:rsidTr="00B930B8">
              <w:tblPrEx>
                <w:tblPrExChange w:id="370" w:author="Kashif Rather" w:date="2020-01-06T15:24:00Z">
                  <w:tblPrEx>
                    <w:tblW w:w="10652" w:type="dxa"/>
                  </w:tblPrEx>
                </w:tblPrExChange>
              </w:tblPrEx>
              <w:trPr>
                <w:trHeight w:val="480"/>
                <w:ins w:id="371" w:author="Kashif Rather" w:date="2020-01-06T15:06:00Z"/>
                <w:trPrChange w:id="372" w:author="Kashif Rather" w:date="2020-01-06T15:24:00Z">
                  <w:trPr>
                    <w:gridAfter w:val="0"/>
                    <w:trHeight w:val="480"/>
                  </w:trPr>
                </w:trPrChange>
              </w:trPr>
              <w:tc>
                <w:tcPr>
                  <w:tcW w:w="2520" w:type="dxa"/>
                  <w:tcBorders>
                    <w:top w:val="single" w:sz="4" w:space="0" w:color="auto"/>
                    <w:left w:val="single" w:sz="4" w:space="0" w:color="auto"/>
                    <w:bottom w:val="single" w:sz="4" w:space="0" w:color="auto"/>
                  </w:tcBorders>
                  <w:shd w:val="clear" w:color="auto" w:fill="auto"/>
                  <w:noWrap/>
                  <w:vAlign w:val="center"/>
                  <w:hideMark/>
                  <w:tcPrChange w:id="373" w:author="Kashif Rather" w:date="2020-01-06T15:24:00Z">
                    <w:tcPr>
                      <w:tcW w:w="1780" w:type="dxa"/>
                      <w:tcBorders>
                        <w:top w:val="nil"/>
                        <w:left w:val="nil"/>
                        <w:bottom w:val="nil"/>
                        <w:right w:val="nil"/>
                      </w:tcBorders>
                      <w:shd w:val="clear" w:color="auto" w:fill="auto"/>
                      <w:noWrap/>
                      <w:vAlign w:val="center"/>
                      <w:hideMark/>
                    </w:tcPr>
                  </w:tcPrChange>
                </w:tcPr>
                <w:p w14:paraId="647E3BA1" w14:textId="77777777" w:rsidR="00651CAB" w:rsidRPr="00651CAB" w:rsidRDefault="00651CAB" w:rsidP="00651CAB">
                  <w:pPr>
                    <w:spacing w:after="0" w:line="240" w:lineRule="auto"/>
                    <w:jc w:val="center"/>
                    <w:rPr>
                      <w:ins w:id="374" w:author="Kashif Rather" w:date="2020-01-06T15:06:00Z"/>
                      <w:rFonts w:eastAsia="Times New Roman" w:cstheme="minorHAnsi"/>
                      <w:sz w:val="18"/>
                      <w:szCs w:val="18"/>
                      <w:rPrChange w:id="375" w:author="Kashif Rather" w:date="2020-01-06T15:07:00Z">
                        <w:rPr>
                          <w:ins w:id="376" w:author="Kashif Rather" w:date="2020-01-06T15:06:00Z"/>
                          <w:rFonts w:ascii="Times New Roman" w:eastAsia="Times New Roman" w:hAnsi="Times New Roman" w:cs="Times New Roman"/>
                          <w:sz w:val="20"/>
                          <w:szCs w:val="20"/>
                        </w:rPr>
                      </w:rPrChange>
                    </w:rPr>
                  </w:pPr>
                </w:p>
              </w:tc>
              <w:tc>
                <w:tcPr>
                  <w:tcW w:w="1780" w:type="dxa"/>
                  <w:tcBorders>
                    <w:top w:val="single" w:sz="4" w:space="0" w:color="auto"/>
                    <w:bottom w:val="single" w:sz="4" w:space="0" w:color="auto"/>
                    <w:right w:val="single" w:sz="4" w:space="0" w:color="auto"/>
                  </w:tcBorders>
                  <w:shd w:val="clear" w:color="auto" w:fill="auto"/>
                  <w:noWrap/>
                  <w:vAlign w:val="center"/>
                  <w:hideMark/>
                  <w:tcPrChange w:id="377" w:author="Kashif Rather" w:date="2020-01-06T15:24:00Z">
                    <w:tcPr>
                      <w:tcW w:w="1780" w:type="dxa"/>
                      <w:gridSpan w:val="2"/>
                      <w:tcBorders>
                        <w:top w:val="nil"/>
                        <w:left w:val="nil"/>
                        <w:bottom w:val="nil"/>
                        <w:right w:val="nil"/>
                      </w:tcBorders>
                      <w:shd w:val="clear" w:color="auto" w:fill="auto"/>
                      <w:noWrap/>
                      <w:vAlign w:val="center"/>
                      <w:hideMark/>
                    </w:tcPr>
                  </w:tcPrChange>
                </w:tcPr>
                <w:p w14:paraId="59C278D7" w14:textId="77777777" w:rsidR="00651CAB" w:rsidRPr="00651CAB" w:rsidRDefault="00651CAB" w:rsidP="00651CAB">
                  <w:pPr>
                    <w:spacing w:after="0" w:line="240" w:lineRule="auto"/>
                    <w:jc w:val="center"/>
                    <w:rPr>
                      <w:ins w:id="378" w:author="Kashif Rather" w:date="2020-01-06T15:06:00Z"/>
                      <w:rFonts w:eastAsia="Times New Roman" w:cstheme="minorHAnsi"/>
                      <w:sz w:val="18"/>
                      <w:szCs w:val="18"/>
                      <w:rPrChange w:id="379" w:author="Kashif Rather" w:date="2020-01-06T15:07:00Z">
                        <w:rPr>
                          <w:ins w:id="380" w:author="Kashif Rather" w:date="2020-01-06T15:06:00Z"/>
                          <w:rFonts w:ascii="Times New Roman" w:eastAsia="Times New Roman" w:hAnsi="Times New Roman" w:cs="Times New Roman"/>
                          <w:sz w:val="20"/>
                          <w:szCs w:val="20"/>
                        </w:rPr>
                      </w:rPrChange>
                    </w:rPr>
                  </w:pPr>
                </w:p>
              </w:tc>
              <w:tc>
                <w:tcPr>
                  <w:tcW w:w="1422" w:type="dxa"/>
                  <w:tcBorders>
                    <w:top w:val="single" w:sz="8" w:space="0" w:color="000000"/>
                    <w:left w:val="single" w:sz="4" w:space="0" w:color="auto"/>
                    <w:bottom w:val="nil"/>
                    <w:right w:val="single" w:sz="8" w:space="0" w:color="000000"/>
                  </w:tcBorders>
                  <w:shd w:val="clear" w:color="000000" w:fill="FFFFFF"/>
                  <w:noWrap/>
                  <w:vAlign w:val="center"/>
                  <w:hideMark/>
                  <w:tcPrChange w:id="381" w:author="Kashif Rather" w:date="2020-01-06T15:24:00Z">
                    <w:tcPr>
                      <w:tcW w:w="1422" w:type="dxa"/>
                      <w:gridSpan w:val="3"/>
                      <w:tcBorders>
                        <w:top w:val="single" w:sz="8" w:space="0" w:color="000000"/>
                        <w:left w:val="single" w:sz="8" w:space="0" w:color="000000"/>
                        <w:bottom w:val="nil"/>
                        <w:right w:val="single" w:sz="8" w:space="0" w:color="000000"/>
                      </w:tcBorders>
                      <w:shd w:val="clear" w:color="000000" w:fill="FFFFFF"/>
                      <w:noWrap/>
                      <w:vAlign w:val="center"/>
                      <w:hideMark/>
                    </w:tcPr>
                  </w:tcPrChange>
                </w:tcPr>
                <w:p w14:paraId="14A2A96C" w14:textId="77777777" w:rsidR="00651CAB" w:rsidRPr="00651CAB" w:rsidRDefault="00651CAB" w:rsidP="00651CAB">
                  <w:pPr>
                    <w:spacing w:after="0" w:line="240" w:lineRule="auto"/>
                    <w:jc w:val="center"/>
                    <w:rPr>
                      <w:ins w:id="382" w:author="Kashif Rather" w:date="2020-01-06T15:06:00Z"/>
                      <w:rFonts w:eastAsia="Times New Roman" w:cstheme="minorHAnsi"/>
                      <w:b/>
                      <w:bCs/>
                      <w:color w:val="000000"/>
                      <w:sz w:val="18"/>
                      <w:szCs w:val="18"/>
                      <w:rPrChange w:id="383" w:author="Kashif Rather" w:date="2020-01-06T15:07:00Z">
                        <w:rPr>
                          <w:ins w:id="384" w:author="Kashif Rather" w:date="2020-01-06T15:06:00Z"/>
                          <w:rFonts w:ascii="Calibri" w:eastAsia="Times New Roman" w:hAnsi="Calibri" w:cs="Calibri"/>
                          <w:b/>
                          <w:bCs/>
                          <w:color w:val="000000"/>
                          <w:sz w:val="24"/>
                          <w:szCs w:val="24"/>
                        </w:rPr>
                      </w:rPrChange>
                    </w:rPr>
                  </w:pPr>
                  <w:ins w:id="385" w:author="Kashif Rather" w:date="2020-01-06T15:06:00Z">
                    <w:r w:rsidRPr="00651CAB">
                      <w:rPr>
                        <w:rFonts w:eastAsia="Times New Roman" w:cstheme="minorHAnsi"/>
                        <w:b/>
                        <w:bCs/>
                        <w:color w:val="000000"/>
                        <w:sz w:val="18"/>
                        <w:szCs w:val="18"/>
                        <w:rPrChange w:id="386" w:author="Kashif Rather" w:date="2020-01-06T15:07:00Z">
                          <w:rPr>
                            <w:rFonts w:ascii="Calibri" w:eastAsia="Times New Roman" w:hAnsi="Calibri" w:cs="Calibri"/>
                            <w:b/>
                            <w:bCs/>
                            <w:color w:val="000000"/>
                            <w:sz w:val="24"/>
                            <w:szCs w:val="24"/>
                          </w:rPr>
                        </w:rPrChange>
                      </w:rPr>
                      <w:t xml:space="preserve"> Units (Devices) </w:t>
                    </w:r>
                  </w:ins>
                </w:p>
              </w:tc>
              <w:tc>
                <w:tcPr>
                  <w:tcW w:w="938" w:type="dxa"/>
                  <w:tcBorders>
                    <w:top w:val="single" w:sz="8" w:space="0" w:color="000000"/>
                    <w:left w:val="nil"/>
                    <w:bottom w:val="single" w:sz="8" w:space="0" w:color="000000"/>
                    <w:right w:val="single" w:sz="8" w:space="0" w:color="000000"/>
                  </w:tcBorders>
                  <w:shd w:val="clear" w:color="auto" w:fill="auto"/>
                  <w:noWrap/>
                  <w:vAlign w:val="center"/>
                  <w:hideMark/>
                  <w:tcPrChange w:id="387" w:author="Kashif Rather" w:date="2020-01-06T15:24:00Z">
                    <w:tcPr>
                      <w:tcW w:w="990" w:type="dxa"/>
                      <w:gridSpan w:val="2"/>
                      <w:tcBorders>
                        <w:top w:val="single" w:sz="8" w:space="0" w:color="000000"/>
                        <w:left w:val="nil"/>
                        <w:bottom w:val="single" w:sz="8" w:space="0" w:color="000000"/>
                        <w:right w:val="single" w:sz="8" w:space="0" w:color="000000"/>
                      </w:tcBorders>
                      <w:shd w:val="clear" w:color="auto" w:fill="auto"/>
                      <w:noWrap/>
                      <w:vAlign w:val="center"/>
                      <w:hideMark/>
                    </w:tcPr>
                  </w:tcPrChange>
                </w:tcPr>
                <w:p w14:paraId="3F4A5B7E" w14:textId="77777777" w:rsidR="00651CAB" w:rsidRPr="00651CAB" w:rsidRDefault="00651CAB" w:rsidP="00651CAB">
                  <w:pPr>
                    <w:spacing w:after="0" w:line="240" w:lineRule="auto"/>
                    <w:jc w:val="center"/>
                    <w:rPr>
                      <w:ins w:id="388" w:author="Kashif Rather" w:date="2020-01-06T15:06:00Z"/>
                      <w:rFonts w:eastAsia="Times New Roman" w:cstheme="minorHAnsi"/>
                      <w:b/>
                      <w:bCs/>
                      <w:color w:val="000000"/>
                      <w:sz w:val="18"/>
                      <w:szCs w:val="18"/>
                      <w:rPrChange w:id="389" w:author="Kashif Rather" w:date="2020-01-06T15:07:00Z">
                        <w:rPr>
                          <w:ins w:id="390" w:author="Kashif Rather" w:date="2020-01-06T15:06:00Z"/>
                          <w:rFonts w:ascii="Calibri" w:eastAsia="Times New Roman" w:hAnsi="Calibri" w:cs="Calibri"/>
                          <w:b/>
                          <w:bCs/>
                          <w:color w:val="000000"/>
                          <w:sz w:val="24"/>
                          <w:szCs w:val="24"/>
                        </w:rPr>
                      </w:rPrChange>
                    </w:rPr>
                  </w:pPr>
                  <w:ins w:id="391" w:author="Kashif Rather" w:date="2020-01-06T15:06:00Z">
                    <w:r w:rsidRPr="00651CAB">
                      <w:rPr>
                        <w:rFonts w:eastAsia="Times New Roman" w:cstheme="minorHAnsi"/>
                        <w:b/>
                        <w:bCs/>
                        <w:color w:val="000000"/>
                        <w:sz w:val="18"/>
                        <w:szCs w:val="18"/>
                        <w:rPrChange w:id="392" w:author="Kashif Rather" w:date="2020-01-06T15:07:00Z">
                          <w:rPr>
                            <w:rFonts w:ascii="Calibri" w:eastAsia="Times New Roman" w:hAnsi="Calibri" w:cs="Calibri"/>
                            <w:b/>
                            <w:bCs/>
                            <w:color w:val="000000"/>
                            <w:sz w:val="24"/>
                            <w:szCs w:val="24"/>
                          </w:rPr>
                        </w:rPrChange>
                      </w:rPr>
                      <w:t xml:space="preserve"> Price </w:t>
                    </w:r>
                  </w:ins>
                </w:p>
              </w:tc>
              <w:tc>
                <w:tcPr>
                  <w:tcW w:w="1170" w:type="dxa"/>
                  <w:tcBorders>
                    <w:top w:val="single" w:sz="8" w:space="0" w:color="000000"/>
                    <w:left w:val="nil"/>
                    <w:bottom w:val="nil"/>
                    <w:right w:val="single" w:sz="8" w:space="0" w:color="000000"/>
                  </w:tcBorders>
                  <w:shd w:val="clear" w:color="auto" w:fill="auto"/>
                  <w:noWrap/>
                  <w:vAlign w:val="center"/>
                  <w:hideMark/>
                  <w:tcPrChange w:id="393" w:author="Kashif Rather" w:date="2020-01-06T15:24:00Z">
                    <w:tcPr>
                      <w:tcW w:w="1080" w:type="dxa"/>
                      <w:gridSpan w:val="4"/>
                      <w:tcBorders>
                        <w:top w:val="single" w:sz="8" w:space="0" w:color="000000"/>
                        <w:left w:val="nil"/>
                        <w:bottom w:val="nil"/>
                        <w:right w:val="single" w:sz="8" w:space="0" w:color="000000"/>
                      </w:tcBorders>
                      <w:shd w:val="clear" w:color="auto" w:fill="auto"/>
                      <w:noWrap/>
                      <w:vAlign w:val="center"/>
                      <w:hideMark/>
                    </w:tcPr>
                  </w:tcPrChange>
                </w:tcPr>
                <w:p w14:paraId="22A4C0A6" w14:textId="77777777" w:rsidR="00651CAB" w:rsidRPr="00651CAB" w:rsidRDefault="00651CAB" w:rsidP="00651CAB">
                  <w:pPr>
                    <w:spacing w:after="0" w:line="240" w:lineRule="auto"/>
                    <w:jc w:val="center"/>
                    <w:rPr>
                      <w:ins w:id="394" w:author="Kashif Rather" w:date="2020-01-06T15:06:00Z"/>
                      <w:rFonts w:eastAsia="Times New Roman" w:cstheme="minorHAnsi"/>
                      <w:b/>
                      <w:bCs/>
                      <w:color w:val="000000"/>
                      <w:sz w:val="18"/>
                      <w:szCs w:val="18"/>
                      <w:rPrChange w:id="395" w:author="Kashif Rather" w:date="2020-01-06T15:07:00Z">
                        <w:rPr>
                          <w:ins w:id="396" w:author="Kashif Rather" w:date="2020-01-06T15:06:00Z"/>
                          <w:rFonts w:ascii="Calibri" w:eastAsia="Times New Roman" w:hAnsi="Calibri" w:cs="Calibri"/>
                          <w:b/>
                          <w:bCs/>
                          <w:color w:val="000000"/>
                          <w:sz w:val="24"/>
                          <w:szCs w:val="24"/>
                        </w:rPr>
                      </w:rPrChange>
                    </w:rPr>
                  </w:pPr>
                  <w:ins w:id="397" w:author="Kashif Rather" w:date="2020-01-06T15:06:00Z">
                    <w:r w:rsidRPr="00651CAB">
                      <w:rPr>
                        <w:rFonts w:eastAsia="Times New Roman" w:cstheme="minorHAnsi"/>
                        <w:b/>
                        <w:bCs/>
                        <w:color w:val="000000"/>
                        <w:sz w:val="18"/>
                        <w:szCs w:val="18"/>
                        <w:rPrChange w:id="398" w:author="Kashif Rather" w:date="2020-01-06T15:07:00Z">
                          <w:rPr>
                            <w:rFonts w:ascii="Calibri" w:eastAsia="Times New Roman" w:hAnsi="Calibri" w:cs="Calibri"/>
                            <w:b/>
                            <w:bCs/>
                            <w:color w:val="000000"/>
                            <w:sz w:val="24"/>
                            <w:szCs w:val="24"/>
                          </w:rPr>
                        </w:rPrChange>
                      </w:rPr>
                      <w:t xml:space="preserve"> Total Price </w:t>
                    </w:r>
                  </w:ins>
                </w:p>
              </w:tc>
              <w:tc>
                <w:tcPr>
                  <w:tcW w:w="1042" w:type="dxa"/>
                  <w:gridSpan w:val="2"/>
                  <w:tcBorders>
                    <w:top w:val="single" w:sz="8" w:space="0" w:color="000000"/>
                    <w:left w:val="nil"/>
                    <w:bottom w:val="nil"/>
                    <w:right w:val="single" w:sz="8" w:space="0" w:color="000000"/>
                  </w:tcBorders>
                  <w:shd w:val="clear" w:color="auto" w:fill="auto"/>
                  <w:noWrap/>
                  <w:vAlign w:val="center"/>
                  <w:hideMark/>
                  <w:tcPrChange w:id="399" w:author="Kashif Rather" w:date="2020-01-06T15:24:00Z">
                    <w:tcPr>
                      <w:tcW w:w="1080" w:type="dxa"/>
                      <w:gridSpan w:val="3"/>
                      <w:tcBorders>
                        <w:top w:val="single" w:sz="8" w:space="0" w:color="000000"/>
                        <w:left w:val="nil"/>
                        <w:bottom w:val="nil"/>
                        <w:right w:val="single" w:sz="8" w:space="0" w:color="000000"/>
                      </w:tcBorders>
                      <w:shd w:val="clear" w:color="auto" w:fill="auto"/>
                      <w:noWrap/>
                      <w:vAlign w:val="center"/>
                      <w:hideMark/>
                    </w:tcPr>
                  </w:tcPrChange>
                </w:tcPr>
                <w:p w14:paraId="257F6BE9" w14:textId="77777777" w:rsidR="00651CAB" w:rsidRPr="00651CAB" w:rsidRDefault="00651CAB" w:rsidP="00651CAB">
                  <w:pPr>
                    <w:spacing w:after="0" w:line="240" w:lineRule="auto"/>
                    <w:jc w:val="center"/>
                    <w:rPr>
                      <w:ins w:id="400" w:author="Kashif Rather" w:date="2020-01-06T15:06:00Z"/>
                      <w:rFonts w:eastAsia="Times New Roman" w:cstheme="minorHAnsi"/>
                      <w:b/>
                      <w:bCs/>
                      <w:color w:val="000000"/>
                      <w:sz w:val="18"/>
                      <w:szCs w:val="18"/>
                      <w:rPrChange w:id="401" w:author="Kashif Rather" w:date="2020-01-06T15:07:00Z">
                        <w:rPr>
                          <w:ins w:id="402" w:author="Kashif Rather" w:date="2020-01-06T15:06:00Z"/>
                          <w:rFonts w:ascii="Calibri" w:eastAsia="Times New Roman" w:hAnsi="Calibri" w:cs="Calibri"/>
                          <w:b/>
                          <w:bCs/>
                          <w:color w:val="000000"/>
                          <w:sz w:val="24"/>
                          <w:szCs w:val="24"/>
                        </w:rPr>
                      </w:rPrChange>
                    </w:rPr>
                  </w:pPr>
                  <w:ins w:id="403" w:author="Kashif Rather" w:date="2020-01-06T15:06:00Z">
                    <w:r w:rsidRPr="00651CAB">
                      <w:rPr>
                        <w:rFonts w:eastAsia="Times New Roman" w:cstheme="minorHAnsi"/>
                        <w:b/>
                        <w:bCs/>
                        <w:color w:val="000000"/>
                        <w:sz w:val="18"/>
                        <w:szCs w:val="18"/>
                        <w:rPrChange w:id="404" w:author="Kashif Rather" w:date="2020-01-06T15:07:00Z">
                          <w:rPr>
                            <w:rFonts w:ascii="Calibri" w:eastAsia="Times New Roman" w:hAnsi="Calibri" w:cs="Calibri"/>
                            <w:b/>
                            <w:bCs/>
                            <w:color w:val="000000"/>
                            <w:sz w:val="24"/>
                            <w:szCs w:val="24"/>
                          </w:rPr>
                        </w:rPrChange>
                      </w:rPr>
                      <w:t xml:space="preserve"> Your Discount </w:t>
                    </w:r>
                  </w:ins>
                </w:p>
              </w:tc>
              <w:tc>
                <w:tcPr>
                  <w:tcW w:w="2520" w:type="dxa"/>
                  <w:tcBorders>
                    <w:top w:val="single" w:sz="8" w:space="0" w:color="000000"/>
                    <w:left w:val="nil"/>
                    <w:bottom w:val="nil"/>
                    <w:right w:val="single" w:sz="8" w:space="0" w:color="000000"/>
                  </w:tcBorders>
                  <w:shd w:val="clear" w:color="auto" w:fill="auto"/>
                  <w:noWrap/>
                  <w:vAlign w:val="center"/>
                  <w:hideMark/>
                  <w:tcPrChange w:id="405" w:author="Kashif Rather" w:date="2020-01-06T15:24:00Z">
                    <w:tcPr>
                      <w:tcW w:w="2520" w:type="dxa"/>
                      <w:gridSpan w:val="3"/>
                      <w:tcBorders>
                        <w:top w:val="single" w:sz="8" w:space="0" w:color="000000"/>
                        <w:left w:val="nil"/>
                        <w:bottom w:val="nil"/>
                        <w:right w:val="single" w:sz="8" w:space="0" w:color="000000"/>
                      </w:tcBorders>
                      <w:shd w:val="clear" w:color="auto" w:fill="auto"/>
                      <w:noWrap/>
                      <w:vAlign w:val="center"/>
                      <w:hideMark/>
                    </w:tcPr>
                  </w:tcPrChange>
                </w:tcPr>
                <w:p w14:paraId="245B87B0" w14:textId="77777777" w:rsidR="00651CAB" w:rsidRPr="00651CAB" w:rsidRDefault="00651CAB" w:rsidP="00651CAB">
                  <w:pPr>
                    <w:spacing w:after="0" w:line="240" w:lineRule="auto"/>
                    <w:jc w:val="center"/>
                    <w:rPr>
                      <w:ins w:id="406" w:author="Kashif Rather" w:date="2020-01-06T15:06:00Z"/>
                      <w:rFonts w:eastAsia="Times New Roman" w:cstheme="minorHAnsi"/>
                      <w:b/>
                      <w:bCs/>
                      <w:color w:val="000000"/>
                      <w:sz w:val="18"/>
                      <w:szCs w:val="18"/>
                      <w:rPrChange w:id="407" w:author="Kashif Rather" w:date="2020-01-06T15:07:00Z">
                        <w:rPr>
                          <w:ins w:id="408" w:author="Kashif Rather" w:date="2020-01-06T15:06:00Z"/>
                          <w:rFonts w:ascii="Calibri" w:eastAsia="Times New Roman" w:hAnsi="Calibri" w:cs="Calibri"/>
                          <w:b/>
                          <w:bCs/>
                          <w:color w:val="000000"/>
                          <w:sz w:val="24"/>
                          <w:szCs w:val="24"/>
                        </w:rPr>
                      </w:rPrChange>
                    </w:rPr>
                  </w:pPr>
                  <w:ins w:id="409" w:author="Kashif Rather" w:date="2020-01-06T15:06:00Z">
                    <w:r w:rsidRPr="00651CAB">
                      <w:rPr>
                        <w:rFonts w:eastAsia="Times New Roman" w:cstheme="minorHAnsi"/>
                        <w:b/>
                        <w:bCs/>
                        <w:color w:val="000000"/>
                        <w:sz w:val="18"/>
                        <w:szCs w:val="18"/>
                        <w:rPrChange w:id="410" w:author="Kashif Rather" w:date="2020-01-06T15:07:00Z">
                          <w:rPr>
                            <w:rFonts w:ascii="Calibri" w:eastAsia="Times New Roman" w:hAnsi="Calibri" w:cs="Calibri"/>
                            <w:b/>
                            <w:bCs/>
                            <w:color w:val="000000"/>
                            <w:sz w:val="24"/>
                            <w:szCs w:val="24"/>
                          </w:rPr>
                        </w:rPrChange>
                      </w:rPr>
                      <w:t xml:space="preserve"> Your Price </w:t>
                    </w:r>
                  </w:ins>
                </w:p>
              </w:tc>
            </w:tr>
            <w:tr w:rsidR="00651CAB" w:rsidRPr="00651CAB" w14:paraId="29183CC9" w14:textId="77777777" w:rsidTr="00B930B8">
              <w:tblPrEx>
                <w:tblPrExChange w:id="411" w:author="Kashif Rather" w:date="2020-01-06T15:24:00Z">
                  <w:tblPrEx>
                    <w:tblW w:w="10652" w:type="dxa"/>
                  </w:tblPrEx>
                </w:tblPrExChange>
              </w:tblPrEx>
              <w:trPr>
                <w:trHeight w:val="480"/>
                <w:ins w:id="412" w:author="Kashif Rather" w:date="2020-01-06T15:06:00Z"/>
                <w:trPrChange w:id="413" w:author="Kashif Rather" w:date="2020-01-06T15:24:00Z">
                  <w:trPr>
                    <w:gridAfter w:val="0"/>
                    <w:trHeight w:val="480"/>
                  </w:trPr>
                </w:trPrChange>
              </w:trPr>
              <w:tc>
                <w:tcPr>
                  <w:tcW w:w="4300" w:type="dxa"/>
                  <w:gridSpan w:val="2"/>
                  <w:tcBorders>
                    <w:top w:val="single" w:sz="4" w:space="0" w:color="auto"/>
                    <w:left w:val="single" w:sz="8" w:space="0" w:color="000000"/>
                    <w:bottom w:val="single" w:sz="8" w:space="0" w:color="000000"/>
                    <w:right w:val="single" w:sz="8" w:space="0" w:color="000000"/>
                  </w:tcBorders>
                  <w:shd w:val="clear" w:color="auto" w:fill="auto"/>
                  <w:noWrap/>
                  <w:vAlign w:val="center"/>
                  <w:hideMark/>
                  <w:tcPrChange w:id="414" w:author="Kashif Rather" w:date="2020-01-06T15:24:00Z">
                    <w:tcPr>
                      <w:tcW w:w="3560" w:type="dxa"/>
                      <w:gridSpan w:val="3"/>
                      <w:tcBorders>
                        <w:top w:val="single" w:sz="8" w:space="0" w:color="000000"/>
                        <w:left w:val="single" w:sz="8" w:space="0" w:color="000000"/>
                        <w:bottom w:val="single" w:sz="8" w:space="0" w:color="000000"/>
                        <w:right w:val="single" w:sz="8" w:space="0" w:color="000000"/>
                      </w:tcBorders>
                      <w:shd w:val="clear" w:color="auto" w:fill="auto"/>
                      <w:noWrap/>
                      <w:vAlign w:val="center"/>
                      <w:hideMark/>
                    </w:tcPr>
                  </w:tcPrChange>
                </w:tcPr>
                <w:p w14:paraId="1EF2FFCD" w14:textId="77777777" w:rsidR="00651CAB" w:rsidRPr="00651CAB" w:rsidRDefault="00651CAB" w:rsidP="00651CAB">
                  <w:pPr>
                    <w:spacing w:after="0" w:line="240" w:lineRule="auto"/>
                    <w:rPr>
                      <w:ins w:id="415" w:author="Kashif Rather" w:date="2020-01-06T15:06:00Z"/>
                      <w:rFonts w:eastAsia="Times New Roman" w:cstheme="minorHAnsi"/>
                      <w:b/>
                      <w:bCs/>
                      <w:color w:val="000000"/>
                      <w:sz w:val="18"/>
                      <w:szCs w:val="18"/>
                      <w:rPrChange w:id="416" w:author="Kashif Rather" w:date="2020-01-06T15:07:00Z">
                        <w:rPr>
                          <w:ins w:id="417" w:author="Kashif Rather" w:date="2020-01-06T15:06:00Z"/>
                          <w:rFonts w:ascii="Calibri" w:eastAsia="Times New Roman" w:hAnsi="Calibri" w:cs="Calibri"/>
                          <w:b/>
                          <w:bCs/>
                          <w:color w:val="000000"/>
                          <w:sz w:val="24"/>
                          <w:szCs w:val="24"/>
                        </w:rPr>
                      </w:rPrChange>
                    </w:rPr>
                  </w:pPr>
                  <w:ins w:id="418" w:author="Kashif Rather" w:date="2020-01-06T15:06:00Z">
                    <w:r w:rsidRPr="00651CAB">
                      <w:rPr>
                        <w:rFonts w:eastAsia="Times New Roman" w:cstheme="minorHAnsi"/>
                        <w:b/>
                        <w:bCs/>
                        <w:color w:val="000000"/>
                        <w:sz w:val="18"/>
                        <w:szCs w:val="18"/>
                        <w:rPrChange w:id="419" w:author="Kashif Rather" w:date="2020-01-06T15:07:00Z">
                          <w:rPr>
                            <w:rFonts w:ascii="Calibri" w:eastAsia="Times New Roman" w:hAnsi="Calibri" w:cs="Calibri"/>
                            <w:b/>
                            <w:bCs/>
                            <w:color w:val="000000"/>
                            <w:sz w:val="24"/>
                            <w:szCs w:val="24"/>
                          </w:rPr>
                        </w:rPrChange>
                      </w:rPr>
                      <w:t xml:space="preserve"> Mobile </w:t>
                    </w:r>
                  </w:ins>
                </w:p>
              </w:tc>
              <w:tc>
                <w:tcPr>
                  <w:tcW w:w="1422" w:type="dxa"/>
                  <w:tcBorders>
                    <w:top w:val="single" w:sz="8" w:space="0" w:color="000000"/>
                    <w:left w:val="nil"/>
                    <w:bottom w:val="single" w:sz="8" w:space="0" w:color="000000"/>
                    <w:right w:val="single" w:sz="8" w:space="0" w:color="000000"/>
                  </w:tcBorders>
                  <w:shd w:val="clear" w:color="000000" w:fill="FFFFFF"/>
                  <w:noWrap/>
                  <w:vAlign w:val="center"/>
                  <w:hideMark/>
                  <w:tcPrChange w:id="420" w:author="Kashif Rather" w:date="2020-01-06T15:24:00Z">
                    <w:tcPr>
                      <w:tcW w:w="1422" w:type="dxa"/>
                      <w:gridSpan w:val="3"/>
                      <w:tcBorders>
                        <w:top w:val="single" w:sz="8" w:space="0" w:color="000000"/>
                        <w:left w:val="nil"/>
                        <w:bottom w:val="single" w:sz="8" w:space="0" w:color="000000"/>
                        <w:right w:val="single" w:sz="8" w:space="0" w:color="000000"/>
                      </w:tcBorders>
                      <w:shd w:val="clear" w:color="000000" w:fill="FFFFFF"/>
                      <w:noWrap/>
                      <w:vAlign w:val="center"/>
                      <w:hideMark/>
                    </w:tcPr>
                  </w:tcPrChange>
                </w:tcPr>
                <w:p w14:paraId="6B4C11CB" w14:textId="7A66F1F2" w:rsidR="00651CAB" w:rsidRPr="00651CAB" w:rsidRDefault="00651CAB" w:rsidP="00651CAB">
                  <w:pPr>
                    <w:spacing w:after="0" w:line="240" w:lineRule="auto"/>
                    <w:jc w:val="center"/>
                    <w:rPr>
                      <w:ins w:id="421" w:author="Kashif Rather" w:date="2020-01-06T15:06:00Z"/>
                      <w:rFonts w:eastAsia="Times New Roman" w:cstheme="minorHAnsi"/>
                      <w:color w:val="000000"/>
                      <w:sz w:val="18"/>
                      <w:szCs w:val="18"/>
                      <w:rPrChange w:id="422" w:author="Kashif Rather" w:date="2020-01-06T15:07:00Z">
                        <w:rPr>
                          <w:ins w:id="423" w:author="Kashif Rather" w:date="2020-01-06T15:06:00Z"/>
                          <w:rFonts w:ascii="Calibri" w:eastAsia="Times New Roman" w:hAnsi="Calibri" w:cs="Calibri"/>
                          <w:color w:val="000000"/>
                          <w:sz w:val="24"/>
                          <w:szCs w:val="24"/>
                        </w:rPr>
                      </w:rPrChange>
                    </w:rPr>
                  </w:pPr>
                </w:p>
              </w:tc>
              <w:tc>
                <w:tcPr>
                  <w:tcW w:w="938" w:type="dxa"/>
                  <w:tcBorders>
                    <w:top w:val="single" w:sz="8" w:space="0" w:color="000000"/>
                    <w:left w:val="nil"/>
                    <w:bottom w:val="single" w:sz="8" w:space="0" w:color="000000"/>
                    <w:right w:val="single" w:sz="8" w:space="0" w:color="000000"/>
                  </w:tcBorders>
                  <w:shd w:val="clear" w:color="auto" w:fill="auto"/>
                  <w:noWrap/>
                  <w:vAlign w:val="center"/>
                  <w:hideMark/>
                  <w:tcPrChange w:id="424" w:author="Kashif Rather" w:date="2020-01-06T15:24:00Z">
                    <w:tcPr>
                      <w:tcW w:w="990" w:type="dxa"/>
                      <w:gridSpan w:val="2"/>
                      <w:tcBorders>
                        <w:top w:val="single" w:sz="8" w:space="0" w:color="000000"/>
                        <w:left w:val="nil"/>
                        <w:bottom w:val="single" w:sz="8" w:space="0" w:color="000000"/>
                        <w:right w:val="single" w:sz="8" w:space="0" w:color="000000"/>
                      </w:tcBorders>
                      <w:shd w:val="clear" w:color="auto" w:fill="auto"/>
                      <w:noWrap/>
                      <w:vAlign w:val="center"/>
                      <w:hideMark/>
                    </w:tcPr>
                  </w:tcPrChange>
                </w:tcPr>
                <w:p w14:paraId="60538D08" w14:textId="6BD58BF4" w:rsidR="00651CAB" w:rsidRPr="00651CAB" w:rsidRDefault="00651CAB" w:rsidP="00651CAB">
                  <w:pPr>
                    <w:spacing w:after="0" w:line="240" w:lineRule="auto"/>
                    <w:jc w:val="center"/>
                    <w:rPr>
                      <w:ins w:id="425" w:author="Kashif Rather" w:date="2020-01-06T15:06:00Z"/>
                      <w:rFonts w:eastAsia="Times New Roman" w:cstheme="minorHAnsi"/>
                      <w:color w:val="000000"/>
                      <w:sz w:val="18"/>
                      <w:szCs w:val="18"/>
                      <w:rPrChange w:id="426" w:author="Kashif Rather" w:date="2020-01-06T15:07:00Z">
                        <w:rPr>
                          <w:ins w:id="427" w:author="Kashif Rather" w:date="2020-01-06T15:06:00Z"/>
                          <w:rFonts w:ascii="Calibri" w:eastAsia="Times New Roman" w:hAnsi="Calibri" w:cs="Calibri"/>
                          <w:color w:val="000000"/>
                          <w:sz w:val="24"/>
                          <w:szCs w:val="24"/>
                        </w:rPr>
                      </w:rPrChange>
                    </w:rPr>
                  </w:pPr>
                  <w:ins w:id="428" w:author="Kashif Rather" w:date="2020-01-06T15:06:00Z">
                    <w:r w:rsidRPr="00651CAB">
                      <w:rPr>
                        <w:rFonts w:eastAsia="Times New Roman" w:cstheme="minorHAnsi"/>
                        <w:color w:val="000000"/>
                        <w:sz w:val="18"/>
                        <w:szCs w:val="18"/>
                        <w:rPrChange w:id="429" w:author="Kashif Rather" w:date="2020-01-06T15:07:00Z">
                          <w:rPr>
                            <w:rFonts w:ascii="Calibri" w:eastAsia="Times New Roman" w:hAnsi="Calibri" w:cs="Calibri"/>
                            <w:color w:val="000000"/>
                            <w:sz w:val="24"/>
                            <w:szCs w:val="24"/>
                          </w:rPr>
                        </w:rPrChange>
                      </w:rPr>
                      <w:t>$</w:t>
                    </w:r>
                  </w:ins>
                </w:p>
              </w:tc>
              <w:tc>
                <w:tcPr>
                  <w:tcW w:w="1170" w:type="dxa"/>
                  <w:tcBorders>
                    <w:top w:val="single" w:sz="8" w:space="0" w:color="000000"/>
                    <w:left w:val="nil"/>
                    <w:bottom w:val="single" w:sz="8" w:space="0" w:color="000000"/>
                    <w:right w:val="single" w:sz="8" w:space="0" w:color="000000"/>
                  </w:tcBorders>
                  <w:shd w:val="clear" w:color="auto" w:fill="auto"/>
                  <w:noWrap/>
                  <w:vAlign w:val="center"/>
                  <w:hideMark/>
                  <w:tcPrChange w:id="430" w:author="Kashif Rather" w:date="2020-01-06T15:24:00Z">
                    <w:tcPr>
                      <w:tcW w:w="1080" w:type="dxa"/>
                      <w:gridSpan w:val="4"/>
                      <w:tcBorders>
                        <w:top w:val="single" w:sz="8" w:space="0" w:color="000000"/>
                        <w:left w:val="nil"/>
                        <w:bottom w:val="single" w:sz="8" w:space="0" w:color="000000"/>
                        <w:right w:val="single" w:sz="8" w:space="0" w:color="000000"/>
                      </w:tcBorders>
                      <w:shd w:val="clear" w:color="auto" w:fill="auto"/>
                      <w:noWrap/>
                      <w:vAlign w:val="center"/>
                      <w:hideMark/>
                    </w:tcPr>
                  </w:tcPrChange>
                </w:tcPr>
                <w:p w14:paraId="00566884" w14:textId="5A5CCDD1" w:rsidR="00651CAB" w:rsidRPr="00651CAB" w:rsidRDefault="00651CAB" w:rsidP="00651CAB">
                  <w:pPr>
                    <w:spacing w:after="0" w:line="240" w:lineRule="auto"/>
                    <w:jc w:val="center"/>
                    <w:rPr>
                      <w:ins w:id="431" w:author="Kashif Rather" w:date="2020-01-06T15:06:00Z"/>
                      <w:rFonts w:eastAsia="Times New Roman" w:cstheme="minorHAnsi"/>
                      <w:color w:val="000000"/>
                      <w:sz w:val="18"/>
                      <w:szCs w:val="18"/>
                      <w:rPrChange w:id="432" w:author="Kashif Rather" w:date="2020-01-06T15:07:00Z">
                        <w:rPr>
                          <w:ins w:id="433" w:author="Kashif Rather" w:date="2020-01-06T15:06:00Z"/>
                          <w:rFonts w:ascii="Calibri" w:eastAsia="Times New Roman" w:hAnsi="Calibri" w:cs="Calibri"/>
                          <w:color w:val="000000"/>
                          <w:sz w:val="24"/>
                          <w:szCs w:val="24"/>
                        </w:rPr>
                      </w:rPrChange>
                    </w:rPr>
                  </w:pPr>
                  <w:ins w:id="434" w:author="Kashif Rather" w:date="2020-01-06T15:06:00Z">
                    <w:r w:rsidRPr="00651CAB">
                      <w:rPr>
                        <w:rFonts w:eastAsia="Times New Roman" w:cstheme="minorHAnsi"/>
                        <w:color w:val="000000"/>
                        <w:sz w:val="18"/>
                        <w:szCs w:val="18"/>
                        <w:rPrChange w:id="435" w:author="Kashif Rather" w:date="2020-01-06T15:07:00Z">
                          <w:rPr>
                            <w:rFonts w:ascii="Calibri" w:eastAsia="Times New Roman" w:hAnsi="Calibri" w:cs="Calibri"/>
                            <w:color w:val="000000"/>
                            <w:sz w:val="24"/>
                            <w:szCs w:val="24"/>
                          </w:rPr>
                        </w:rPrChange>
                      </w:rPr>
                      <w:t>$</w:t>
                    </w:r>
                  </w:ins>
                </w:p>
              </w:tc>
              <w:tc>
                <w:tcPr>
                  <w:tcW w:w="1042" w:type="dxa"/>
                  <w:gridSpan w:val="2"/>
                  <w:tcBorders>
                    <w:top w:val="single" w:sz="8" w:space="0" w:color="000000"/>
                    <w:left w:val="nil"/>
                    <w:bottom w:val="single" w:sz="8" w:space="0" w:color="000000"/>
                    <w:right w:val="single" w:sz="8" w:space="0" w:color="000000"/>
                  </w:tcBorders>
                  <w:shd w:val="clear" w:color="auto" w:fill="auto"/>
                  <w:noWrap/>
                  <w:vAlign w:val="center"/>
                  <w:hideMark/>
                  <w:tcPrChange w:id="436" w:author="Kashif Rather" w:date="2020-01-06T15:24:00Z">
                    <w:tcPr>
                      <w:tcW w:w="1080" w:type="dxa"/>
                      <w:gridSpan w:val="3"/>
                      <w:tcBorders>
                        <w:top w:val="single" w:sz="8" w:space="0" w:color="000000"/>
                        <w:left w:val="nil"/>
                        <w:bottom w:val="single" w:sz="8" w:space="0" w:color="000000"/>
                        <w:right w:val="single" w:sz="8" w:space="0" w:color="000000"/>
                      </w:tcBorders>
                      <w:shd w:val="clear" w:color="auto" w:fill="auto"/>
                      <w:noWrap/>
                      <w:vAlign w:val="center"/>
                      <w:hideMark/>
                    </w:tcPr>
                  </w:tcPrChange>
                </w:tcPr>
                <w:p w14:paraId="0DF4460E" w14:textId="3550C356" w:rsidR="00651CAB" w:rsidRPr="00651CAB" w:rsidRDefault="00651CAB" w:rsidP="00651CAB">
                  <w:pPr>
                    <w:spacing w:after="0" w:line="240" w:lineRule="auto"/>
                    <w:jc w:val="center"/>
                    <w:rPr>
                      <w:ins w:id="437" w:author="Kashif Rather" w:date="2020-01-06T15:06:00Z"/>
                      <w:rFonts w:eastAsia="Times New Roman" w:cstheme="minorHAnsi"/>
                      <w:color w:val="000000"/>
                      <w:sz w:val="18"/>
                      <w:szCs w:val="18"/>
                      <w:rPrChange w:id="438" w:author="Kashif Rather" w:date="2020-01-06T15:07:00Z">
                        <w:rPr>
                          <w:ins w:id="439" w:author="Kashif Rather" w:date="2020-01-06T15:06:00Z"/>
                          <w:rFonts w:ascii="Calibri" w:eastAsia="Times New Roman" w:hAnsi="Calibri" w:cs="Calibri"/>
                          <w:color w:val="000000"/>
                          <w:sz w:val="24"/>
                          <w:szCs w:val="24"/>
                        </w:rPr>
                      </w:rPrChange>
                    </w:rPr>
                  </w:pPr>
                </w:p>
              </w:tc>
              <w:tc>
                <w:tcPr>
                  <w:tcW w:w="2520" w:type="dxa"/>
                  <w:tcBorders>
                    <w:top w:val="single" w:sz="8" w:space="0" w:color="000000"/>
                    <w:left w:val="nil"/>
                    <w:bottom w:val="single" w:sz="8" w:space="0" w:color="000000"/>
                    <w:right w:val="single" w:sz="8" w:space="0" w:color="000000"/>
                  </w:tcBorders>
                  <w:shd w:val="clear" w:color="auto" w:fill="auto"/>
                  <w:noWrap/>
                  <w:vAlign w:val="center"/>
                  <w:hideMark/>
                  <w:tcPrChange w:id="440" w:author="Kashif Rather" w:date="2020-01-06T15:24:00Z">
                    <w:tcPr>
                      <w:tcW w:w="2520" w:type="dxa"/>
                      <w:gridSpan w:val="3"/>
                      <w:tcBorders>
                        <w:top w:val="single" w:sz="8" w:space="0" w:color="000000"/>
                        <w:left w:val="nil"/>
                        <w:bottom w:val="single" w:sz="8" w:space="0" w:color="000000"/>
                        <w:right w:val="single" w:sz="8" w:space="0" w:color="000000"/>
                      </w:tcBorders>
                      <w:shd w:val="clear" w:color="auto" w:fill="auto"/>
                      <w:noWrap/>
                      <w:vAlign w:val="center"/>
                      <w:hideMark/>
                    </w:tcPr>
                  </w:tcPrChange>
                </w:tcPr>
                <w:p w14:paraId="6F30401B" w14:textId="7662901B" w:rsidR="00651CAB" w:rsidRPr="00651CAB" w:rsidRDefault="00651CAB" w:rsidP="00651CAB">
                  <w:pPr>
                    <w:spacing w:after="0" w:line="240" w:lineRule="auto"/>
                    <w:jc w:val="center"/>
                    <w:rPr>
                      <w:ins w:id="441" w:author="Kashif Rather" w:date="2020-01-06T15:06:00Z"/>
                      <w:rFonts w:eastAsia="Times New Roman" w:cstheme="minorHAnsi"/>
                      <w:color w:val="000000"/>
                      <w:sz w:val="18"/>
                      <w:szCs w:val="18"/>
                      <w:rPrChange w:id="442" w:author="Kashif Rather" w:date="2020-01-06T15:07:00Z">
                        <w:rPr>
                          <w:ins w:id="443" w:author="Kashif Rather" w:date="2020-01-06T15:06:00Z"/>
                          <w:rFonts w:ascii="Calibri" w:eastAsia="Times New Roman" w:hAnsi="Calibri" w:cs="Calibri"/>
                          <w:color w:val="000000"/>
                          <w:sz w:val="24"/>
                          <w:szCs w:val="24"/>
                        </w:rPr>
                      </w:rPrChange>
                    </w:rPr>
                  </w:pPr>
                  <w:ins w:id="444" w:author="Kashif Rather" w:date="2020-01-06T15:06:00Z">
                    <w:r w:rsidRPr="00651CAB">
                      <w:rPr>
                        <w:rFonts w:eastAsia="Times New Roman" w:cstheme="minorHAnsi"/>
                        <w:color w:val="000000"/>
                        <w:sz w:val="18"/>
                        <w:szCs w:val="18"/>
                        <w:rPrChange w:id="445" w:author="Kashif Rather" w:date="2020-01-06T15:07:00Z">
                          <w:rPr>
                            <w:rFonts w:ascii="Calibri" w:eastAsia="Times New Roman" w:hAnsi="Calibri" w:cs="Calibri"/>
                            <w:color w:val="000000"/>
                            <w:sz w:val="24"/>
                            <w:szCs w:val="24"/>
                          </w:rPr>
                        </w:rPrChange>
                      </w:rPr>
                      <w:t>$</w:t>
                    </w:r>
                  </w:ins>
                </w:p>
              </w:tc>
            </w:tr>
            <w:tr w:rsidR="00651CAB" w:rsidRPr="00651CAB" w14:paraId="568B3C39" w14:textId="77777777" w:rsidTr="00B930B8">
              <w:tblPrEx>
                <w:tblPrExChange w:id="446" w:author="Kashif Rather" w:date="2020-01-06T15:24:00Z">
                  <w:tblPrEx>
                    <w:tblW w:w="10652" w:type="dxa"/>
                  </w:tblPrEx>
                </w:tblPrExChange>
              </w:tblPrEx>
              <w:trPr>
                <w:trHeight w:val="480"/>
                <w:ins w:id="447" w:author="Kashif Rather" w:date="2020-01-06T15:06:00Z"/>
                <w:trPrChange w:id="448" w:author="Kashif Rather" w:date="2020-01-06T15:24:00Z">
                  <w:trPr>
                    <w:gridAfter w:val="0"/>
                    <w:trHeight w:val="480"/>
                  </w:trPr>
                </w:trPrChange>
              </w:trPr>
              <w:tc>
                <w:tcPr>
                  <w:tcW w:w="4300" w:type="dxa"/>
                  <w:gridSpan w:val="2"/>
                  <w:tcBorders>
                    <w:top w:val="nil"/>
                    <w:left w:val="single" w:sz="8" w:space="0" w:color="000000"/>
                    <w:bottom w:val="single" w:sz="4" w:space="0" w:color="000000"/>
                    <w:right w:val="single" w:sz="8" w:space="0" w:color="000000"/>
                  </w:tcBorders>
                  <w:shd w:val="clear" w:color="auto" w:fill="auto"/>
                  <w:noWrap/>
                  <w:vAlign w:val="center"/>
                  <w:hideMark/>
                  <w:tcPrChange w:id="449" w:author="Kashif Rather" w:date="2020-01-06T15:24:00Z">
                    <w:tcPr>
                      <w:tcW w:w="3560" w:type="dxa"/>
                      <w:gridSpan w:val="3"/>
                      <w:tcBorders>
                        <w:top w:val="nil"/>
                        <w:left w:val="single" w:sz="8" w:space="0" w:color="000000"/>
                        <w:bottom w:val="single" w:sz="4" w:space="0" w:color="000000"/>
                        <w:right w:val="single" w:sz="8" w:space="0" w:color="000000"/>
                      </w:tcBorders>
                      <w:shd w:val="clear" w:color="auto" w:fill="auto"/>
                      <w:noWrap/>
                      <w:vAlign w:val="center"/>
                      <w:hideMark/>
                    </w:tcPr>
                  </w:tcPrChange>
                </w:tcPr>
                <w:p w14:paraId="21E0A325" w14:textId="77777777" w:rsidR="00651CAB" w:rsidRPr="00651CAB" w:rsidRDefault="00651CAB" w:rsidP="00651CAB">
                  <w:pPr>
                    <w:spacing w:after="0" w:line="240" w:lineRule="auto"/>
                    <w:rPr>
                      <w:ins w:id="450" w:author="Kashif Rather" w:date="2020-01-06T15:06:00Z"/>
                      <w:rFonts w:eastAsia="Times New Roman" w:cstheme="minorHAnsi"/>
                      <w:color w:val="000000"/>
                      <w:sz w:val="18"/>
                      <w:szCs w:val="18"/>
                      <w:rPrChange w:id="451" w:author="Kashif Rather" w:date="2020-01-06T15:07:00Z">
                        <w:rPr>
                          <w:ins w:id="452" w:author="Kashif Rather" w:date="2020-01-06T15:06:00Z"/>
                          <w:rFonts w:ascii="Calibri" w:eastAsia="Times New Roman" w:hAnsi="Calibri" w:cs="Calibri"/>
                          <w:color w:val="000000"/>
                          <w:sz w:val="24"/>
                          <w:szCs w:val="24"/>
                        </w:rPr>
                      </w:rPrChange>
                    </w:rPr>
                  </w:pPr>
                  <w:ins w:id="453" w:author="Kashif Rather" w:date="2020-01-06T15:06:00Z">
                    <w:r w:rsidRPr="00651CAB">
                      <w:rPr>
                        <w:rFonts w:eastAsia="Times New Roman" w:cstheme="minorHAnsi"/>
                        <w:color w:val="000000"/>
                        <w:sz w:val="18"/>
                        <w:szCs w:val="18"/>
                        <w:rPrChange w:id="454" w:author="Kashif Rather" w:date="2020-01-06T15:07:00Z">
                          <w:rPr>
                            <w:rFonts w:ascii="Calibri" w:eastAsia="Times New Roman" w:hAnsi="Calibri" w:cs="Calibri"/>
                            <w:color w:val="000000"/>
                            <w:sz w:val="24"/>
                            <w:szCs w:val="24"/>
                          </w:rPr>
                        </w:rPrChange>
                      </w:rPr>
                      <w:t xml:space="preserve"> Order Management </w:t>
                    </w:r>
                  </w:ins>
                </w:p>
              </w:tc>
              <w:tc>
                <w:tcPr>
                  <w:tcW w:w="1422" w:type="dxa"/>
                  <w:tcBorders>
                    <w:top w:val="nil"/>
                    <w:left w:val="nil"/>
                    <w:bottom w:val="nil"/>
                    <w:right w:val="single" w:sz="8" w:space="0" w:color="000000"/>
                  </w:tcBorders>
                  <w:shd w:val="clear" w:color="000000" w:fill="FFFFFF"/>
                  <w:noWrap/>
                  <w:vAlign w:val="center"/>
                  <w:hideMark/>
                  <w:tcPrChange w:id="455"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41DF77CA" w14:textId="77777777" w:rsidR="00651CAB" w:rsidRPr="00651CAB" w:rsidRDefault="00651CAB" w:rsidP="00651CAB">
                  <w:pPr>
                    <w:spacing w:after="0" w:line="240" w:lineRule="auto"/>
                    <w:jc w:val="center"/>
                    <w:rPr>
                      <w:ins w:id="456" w:author="Kashif Rather" w:date="2020-01-06T15:06:00Z"/>
                      <w:rFonts w:eastAsia="Times New Roman" w:cstheme="minorHAnsi"/>
                      <w:color w:val="000000"/>
                      <w:sz w:val="18"/>
                      <w:szCs w:val="18"/>
                      <w:rPrChange w:id="457" w:author="Kashif Rather" w:date="2020-01-06T15:07:00Z">
                        <w:rPr>
                          <w:ins w:id="458" w:author="Kashif Rather" w:date="2020-01-06T15:06:00Z"/>
                          <w:rFonts w:ascii="Calibri" w:eastAsia="Times New Roman" w:hAnsi="Calibri" w:cs="Calibri"/>
                          <w:color w:val="000000"/>
                          <w:sz w:val="24"/>
                          <w:szCs w:val="24"/>
                        </w:rPr>
                      </w:rPrChange>
                    </w:rPr>
                  </w:pPr>
                  <w:ins w:id="459" w:author="Kashif Rather" w:date="2020-01-06T15:06:00Z">
                    <w:r w:rsidRPr="00651CAB">
                      <w:rPr>
                        <w:rFonts w:eastAsia="Times New Roman" w:cstheme="minorHAnsi"/>
                        <w:color w:val="000000"/>
                        <w:sz w:val="18"/>
                        <w:szCs w:val="18"/>
                        <w:rPrChange w:id="460" w:author="Kashif Rather" w:date="2020-01-06T15:07:00Z">
                          <w:rPr>
                            <w:rFonts w:ascii="Calibri" w:eastAsia="Times New Roman" w:hAnsi="Calibri" w:cs="Calibri"/>
                            <w:color w:val="000000"/>
                            <w:sz w:val="24"/>
                            <w:szCs w:val="24"/>
                          </w:rPr>
                        </w:rPrChange>
                      </w:rPr>
                      <w:t> </w:t>
                    </w:r>
                  </w:ins>
                </w:p>
              </w:tc>
              <w:tc>
                <w:tcPr>
                  <w:tcW w:w="938" w:type="dxa"/>
                  <w:tcBorders>
                    <w:top w:val="single" w:sz="8" w:space="0" w:color="000000"/>
                    <w:left w:val="nil"/>
                    <w:bottom w:val="nil"/>
                    <w:right w:val="single" w:sz="8" w:space="0" w:color="000000"/>
                  </w:tcBorders>
                  <w:shd w:val="clear" w:color="auto" w:fill="auto"/>
                  <w:noWrap/>
                  <w:vAlign w:val="center"/>
                  <w:hideMark/>
                  <w:tcPrChange w:id="461" w:author="Kashif Rather" w:date="2020-01-06T15:24:00Z">
                    <w:tcPr>
                      <w:tcW w:w="990" w:type="dxa"/>
                      <w:gridSpan w:val="2"/>
                      <w:tcBorders>
                        <w:top w:val="single" w:sz="8" w:space="0" w:color="000000"/>
                        <w:left w:val="nil"/>
                        <w:bottom w:val="nil"/>
                        <w:right w:val="single" w:sz="8" w:space="0" w:color="000000"/>
                      </w:tcBorders>
                      <w:shd w:val="clear" w:color="auto" w:fill="auto"/>
                      <w:noWrap/>
                      <w:vAlign w:val="center"/>
                      <w:hideMark/>
                    </w:tcPr>
                  </w:tcPrChange>
                </w:tcPr>
                <w:p w14:paraId="350366D0" w14:textId="77777777" w:rsidR="00651CAB" w:rsidRPr="00651CAB" w:rsidRDefault="00651CAB" w:rsidP="00651CAB">
                  <w:pPr>
                    <w:spacing w:after="0" w:line="240" w:lineRule="auto"/>
                    <w:jc w:val="center"/>
                    <w:rPr>
                      <w:ins w:id="462" w:author="Kashif Rather" w:date="2020-01-06T15:06:00Z"/>
                      <w:rFonts w:eastAsia="Times New Roman" w:cstheme="minorHAnsi"/>
                      <w:color w:val="000000"/>
                      <w:sz w:val="18"/>
                      <w:szCs w:val="18"/>
                      <w:rPrChange w:id="463" w:author="Kashif Rather" w:date="2020-01-06T15:07:00Z">
                        <w:rPr>
                          <w:ins w:id="464" w:author="Kashif Rather" w:date="2020-01-06T15:06:00Z"/>
                          <w:rFonts w:ascii="Calibri" w:eastAsia="Times New Roman" w:hAnsi="Calibri" w:cs="Calibri"/>
                          <w:color w:val="000000"/>
                          <w:sz w:val="24"/>
                          <w:szCs w:val="24"/>
                        </w:rPr>
                      </w:rPrChange>
                    </w:rPr>
                  </w:pPr>
                  <w:ins w:id="465" w:author="Kashif Rather" w:date="2020-01-06T15:06:00Z">
                    <w:r w:rsidRPr="00651CAB">
                      <w:rPr>
                        <w:rFonts w:eastAsia="Times New Roman" w:cstheme="minorHAnsi"/>
                        <w:color w:val="000000"/>
                        <w:sz w:val="18"/>
                        <w:szCs w:val="18"/>
                        <w:rPrChange w:id="466"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467"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468"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469"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5E8BF8A7" w14:textId="77777777" w:rsidR="00651CAB" w:rsidRPr="00651CAB" w:rsidRDefault="00651CAB" w:rsidP="00651CAB">
                  <w:pPr>
                    <w:spacing w:after="0" w:line="240" w:lineRule="auto"/>
                    <w:jc w:val="center"/>
                    <w:rPr>
                      <w:ins w:id="470" w:author="Kashif Rather" w:date="2020-01-06T15:06:00Z"/>
                      <w:rFonts w:eastAsia="Times New Roman" w:cstheme="minorHAnsi"/>
                      <w:color w:val="000000"/>
                      <w:sz w:val="18"/>
                      <w:szCs w:val="18"/>
                      <w:rPrChange w:id="471" w:author="Kashif Rather" w:date="2020-01-06T15:07:00Z">
                        <w:rPr>
                          <w:ins w:id="472" w:author="Kashif Rather" w:date="2020-01-06T15:06:00Z"/>
                          <w:rFonts w:ascii="Calibri" w:eastAsia="Times New Roman" w:hAnsi="Calibri" w:cs="Calibri"/>
                          <w:color w:val="000000"/>
                          <w:sz w:val="24"/>
                          <w:szCs w:val="24"/>
                        </w:rPr>
                      </w:rPrChange>
                    </w:rPr>
                  </w:pPr>
                  <w:ins w:id="473" w:author="Kashif Rather" w:date="2020-01-06T15:06:00Z">
                    <w:r w:rsidRPr="00651CAB">
                      <w:rPr>
                        <w:rFonts w:eastAsia="Times New Roman" w:cstheme="minorHAnsi"/>
                        <w:color w:val="000000"/>
                        <w:sz w:val="18"/>
                        <w:szCs w:val="18"/>
                        <w:rPrChange w:id="474"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475"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3ACEF643" w14:textId="77777777" w:rsidR="00651CAB" w:rsidRPr="00651CAB" w:rsidRDefault="00651CAB" w:rsidP="00651CAB">
                  <w:pPr>
                    <w:spacing w:after="0" w:line="240" w:lineRule="auto"/>
                    <w:jc w:val="center"/>
                    <w:rPr>
                      <w:ins w:id="476" w:author="Kashif Rather" w:date="2020-01-06T15:06:00Z"/>
                      <w:rFonts w:eastAsia="Times New Roman" w:cstheme="minorHAnsi"/>
                      <w:color w:val="000000"/>
                      <w:sz w:val="18"/>
                      <w:szCs w:val="18"/>
                      <w:rPrChange w:id="477" w:author="Kashif Rather" w:date="2020-01-06T15:07:00Z">
                        <w:rPr>
                          <w:ins w:id="478" w:author="Kashif Rather" w:date="2020-01-06T15:06:00Z"/>
                          <w:rFonts w:ascii="Calibri" w:eastAsia="Times New Roman" w:hAnsi="Calibri" w:cs="Calibri"/>
                          <w:color w:val="000000"/>
                          <w:sz w:val="24"/>
                          <w:szCs w:val="24"/>
                        </w:rPr>
                      </w:rPrChange>
                    </w:rPr>
                  </w:pPr>
                  <w:ins w:id="479" w:author="Kashif Rather" w:date="2020-01-06T15:06:00Z">
                    <w:r w:rsidRPr="00651CAB">
                      <w:rPr>
                        <w:rFonts w:eastAsia="Times New Roman" w:cstheme="minorHAnsi"/>
                        <w:color w:val="000000"/>
                        <w:sz w:val="18"/>
                        <w:szCs w:val="18"/>
                        <w:rPrChange w:id="480"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481"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30CA28C8" w14:textId="77777777" w:rsidR="00651CAB" w:rsidRPr="00651CAB" w:rsidRDefault="00651CAB" w:rsidP="00651CAB">
                  <w:pPr>
                    <w:spacing w:after="0" w:line="240" w:lineRule="auto"/>
                    <w:jc w:val="center"/>
                    <w:rPr>
                      <w:ins w:id="482" w:author="Kashif Rather" w:date="2020-01-06T15:06:00Z"/>
                      <w:rFonts w:eastAsia="Times New Roman" w:cstheme="minorHAnsi"/>
                      <w:color w:val="000000"/>
                      <w:sz w:val="18"/>
                      <w:szCs w:val="18"/>
                      <w:rPrChange w:id="483" w:author="Kashif Rather" w:date="2020-01-06T15:07:00Z">
                        <w:rPr>
                          <w:ins w:id="484" w:author="Kashif Rather" w:date="2020-01-06T15:06:00Z"/>
                          <w:rFonts w:ascii="Calibri" w:eastAsia="Times New Roman" w:hAnsi="Calibri" w:cs="Calibri"/>
                          <w:color w:val="000000"/>
                          <w:sz w:val="24"/>
                          <w:szCs w:val="24"/>
                        </w:rPr>
                      </w:rPrChange>
                    </w:rPr>
                  </w:pPr>
                  <w:ins w:id="485" w:author="Kashif Rather" w:date="2020-01-06T15:06:00Z">
                    <w:r w:rsidRPr="00651CAB">
                      <w:rPr>
                        <w:rFonts w:eastAsia="Times New Roman" w:cstheme="minorHAnsi"/>
                        <w:color w:val="000000"/>
                        <w:sz w:val="18"/>
                        <w:szCs w:val="18"/>
                        <w:rPrChange w:id="486" w:author="Kashif Rather" w:date="2020-01-06T15:07:00Z">
                          <w:rPr>
                            <w:rFonts w:ascii="Calibri" w:eastAsia="Times New Roman" w:hAnsi="Calibri" w:cs="Calibri"/>
                            <w:color w:val="000000"/>
                            <w:sz w:val="24"/>
                            <w:szCs w:val="24"/>
                          </w:rPr>
                        </w:rPrChange>
                      </w:rPr>
                      <w:t> </w:t>
                    </w:r>
                  </w:ins>
                </w:p>
              </w:tc>
            </w:tr>
            <w:tr w:rsidR="00651CAB" w:rsidRPr="00651CAB" w14:paraId="160EE5E5" w14:textId="77777777" w:rsidTr="00B930B8">
              <w:tblPrEx>
                <w:tblPrExChange w:id="487" w:author="Kashif Rather" w:date="2020-01-06T15:24:00Z">
                  <w:tblPrEx>
                    <w:tblW w:w="10652" w:type="dxa"/>
                  </w:tblPrEx>
                </w:tblPrExChange>
              </w:tblPrEx>
              <w:trPr>
                <w:trHeight w:val="480"/>
                <w:ins w:id="488" w:author="Kashif Rather" w:date="2020-01-06T15:06:00Z"/>
                <w:trPrChange w:id="489" w:author="Kashif Rather" w:date="2020-01-06T15:24: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490"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3692400F" w14:textId="77777777" w:rsidR="00651CAB" w:rsidRPr="00651CAB" w:rsidRDefault="00651CAB" w:rsidP="00651CAB">
                  <w:pPr>
                    <w:spacing w:after="0" w:line="240" w:lineRule="auto"/>
                    <w:rPr>
                      <w:ins w:id="491" w:author="Kashif Rather" w:date="2020-01-06T15:06:00Z"/>
                      <w:rFonts w:eastAsia="Times New Roman" w:cstheme="minorHAnsi"/>
                      <w:color w:val="000000"/>
                      <w:sz w:val="18"/>
                      <w:szCs w:val="18"/>
                      <w:rPrChange w:id="492" w:author="Kashif Rather" w:date="2020-01-06T15:07:00Z">
                        <w:rPr>
                          <w:ins w:id="493" w:author="Kashif Rather" w:date="2020-01-06T15:06:00Z"/>
                          <w:rFonts w:ascii="Calibri" w:eastAsia="Times New Roman" w:hAnsi="Calibri" w:cs="Calibri"/>
                          <w:color w:val="000000"/>
                          <w:sz w:val="24"/>
                          <w:szCs w:val="24"/>
                        </w:rPr>
                      </w:rPrChange>
                    </w:rPr>
                  </w:pPr>
                  <w:ins w:id="494" w:author="Kashif Rather" w:date="2020-01-06T15:06:00Z">
                    <w:r w:rsidRPr="00651CAB">
                      <w:rPr>
                        <w:rFonts w:eastAsia="Times New Roman" w:cstheme="minorHAnsi"/>
                        <w:color w:val="000000"/>
                        <w:sz w:val="18"/>
                        <w:szCs w:val="18"/>
                        <w:rPrChange w:id="495" w:author="Kashif Rather" w:date="2020-01-06T15:07:00Z">
                          <w:rPr>
                            <w:rFonts w:ascii="Calibri" w:eastAsia="Times New Roman" w:hAnsi="Calibri" w:cs="Calibri"/>
                            <w:color w:val="000000"/>
                            <w:sz w:val="24"/>
                            <w:szCs w:val="24"/>
                          </w:rPr>
                        </w:rPrChange>
                      </w:rPr>
                      <w:t xml:space="preserve"> Invoice Management </w:t>
                    </w:r>
                  </w:ins>
                </w:p>
              </w:tc>
              <w:tc>
                <w:tcPr>
                  <w:tcW w:w="1422" w:type="dxa"/>
                  <w:tcBorders>
                    <w:top w:val="nil"/>
                    <w:left w:val="nil"/>
                    <w:bottom w:val="nil"/>
                    <w:right w:val="single" w:sz="8" w:space="0" w:color="000000"/>
                  </w:tcBorders>
                  <w:shd w:val="clear" w:color="000000" w:fill="FFFFFF"/>
                  <w:noWrap/>
                  <w:vAlign w:val="center"/>
                  <w:hideMark/>
                  <w:tcPrChange w:id="496"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23B041C3" w14:textId="77777777" w:rsidR="00651CAB" w:rsidRPr="00651CAB" w:rsidRDefault="00651CAB" w:rsidP="00651CAB">
                  <w:pPr>
                    <w:spacing w:after="0" w:line="240" w:lineRule="auto"/>
                    <w:jc w:val="center"/>
                    <w:rPr>
                      <w:ins w:id="497" w:author="Kashif Rather" w:date="2020-01-06T15:06:00Z"/>
                      <w:rFonts w:eastAsia="Times New Roman" w:cstheme="minorHAnsi"/>
                      <w:color w:val="000000"/>
                      <w:sz w:val="18"/>
                      <w:szCs w:val="18"/>
                      <w:rPrChange w:id="498" w:author="Kashif Rather" w:date="2020-01-06T15:07:00Z">
                        <w:rPr>
                          <w:ins w:id="499" w:author="Kashif Rather" w:date="2020-01-06T15:06:00Z"/>
                          <w:rFonts w:ascii="Calibri" w:eastAsia="Times New Roman" w:hAnsi="Calibri" w:cs="Calibri"/>
                          <w:color w:val="000000"/>
                          <w:sz w:val="24"/>
                          <w:szCs w:val="24"/>
                        </w:rPr>
                      </w:rPrChange>
                    </w:rPr>
                  </w:pPr>
                  <w:ins w:id="500" w:author="Kashif Rather" w:date="2020-01-06T15:06:00Z">
                    <w:r w:rsidRPr="00651CAB">
                      <w:rPr>
                        <w:rFonts w:eastAsia="Times New Roman" w:cstheme="minorHAnsi"/>
                        <w:color w:val="000000"/>
                        <w:sz w:val="18"/>
                        <w:szCs w:val="18"/>
                        <w:rPrChange w:id="501"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502"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3BD7A62A" w14:textId="77777777" w:rsidR="00651CAB" w:rsidRPr="00651CAB" w:rsidRDefault="00651CAB" w:rsidP="00651CAB">
                  <w:pPr>
                    <w:spacing w:after="0" w:line="240" w:lineRule="auto"/>
                    <w:jc w:val="center"/>
                    <w:rPr>
                      <w:ins w:id="503" w:author="Kashif Rather" w:date="2020-01-06T15:06:00Z"/>
                      <w:rFonts w:eastAsia="Times New Roman" w:cstheme="minorHAnsi"/>
                      <w:color w:val="000000"/>
                      <w:sz w:val="18"/>
                      <w:szCs w:val="18"/>
                      <w:rPrChange w:id="504" w:author="Kashif Rather" w:date="2020-01-06T15:07:00Z">
                        <w:rPr>
                          <w:ins w:id="505" w:author="Kashif Rather" w:date="2020-01-06T15:06:00Z"/>
                          <w:rFonts w:ascii="Calibri" w:eastAsia="Times New Roman" w:hAnsi="Calibri" w:cs="Calibri"/>
                          <w:color w:val="000000"/>
                          <w:sz w:val="24"/>
                          <w:szCs w:val="24"/>
                        </w:rPr>
                      </w:rPrChange>
                    </w:rPr>
                  </w:pPr>
                  <w:ins w:id="506" w:author="Kashif Rather" w:date="2020-01-06T15:06:00Z">
                    <w:r w:rsidRPr="00651CAB">
                      <w:rPr>
                        <w:rFonts w:eastAsia="Times New Roman" w:cstheme="minorHAnsi"/>
                        <w:color w:val="000000"/>
                        <w:sz w:val="18"/>
                        <w:szCs w:val="18"/>
                        <w:rPrChange w:id="507"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508"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509"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510"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5B0E684E" w14:textId="77777777" w:rsidR="00651CAB" w:rsidRPr="00651CAB" w:rsidRDefault="00651CAB" w:rsidP="00651CAB">
                  <w:pPr>
                    <w:spacing w:after="0" w:line="240" w:lineRule="auto"/>
                    <w:jc w:val="center"/>
                    <w:rPr>
                      <w:ins w:id="511" w:author="Kashif Rather" w:date="2020-01-06T15:06:00Z"/>
                      <w:rFonts w:eastAsia="Times New Roman" w:cstheme="minorHAnsi"/>
                      <w:color w:val="000000"/>
                      <w:sz w:val="18"/>
                      <w:szCs w:val="18"/>
                      <w:rPrChange w:id="512" w:author="Kashif Rather" w:date="2020-01-06T15:07:00Z">
                        <w:rPr>
                          <w:ins w:id="513" w:author="Kashif Rather" w:date="2020-01-06T15:06:00Z"/>
                          <w:rFonts w:ascii="Calibri" w:eastAsia="Times New Roman" w:hAnsi="Calibri" w:cs="Calibri"/>
                          <w:color w:val="000000"/>
                          <w:sz w:val="24"/>
                          <w:szCs w:val="24"/>
                        </w:rPr>
                      </w:rPrChange>
                    </w:rPr>
                  </w:pPr>
                  <w:ins w:id="514" w:author="Kashif Rather" w:date="2020-01-06T15:06:00Z">
                    <w:r w:rsidRPr="00651CAB">
                      <w:rPr>
                        <w:rFonts w:eastAsia="Times New Roman" w:cstheme="minorHAnsi"/>
                        <w:color w:val="000000"/>
                        <w:sz w:val="18"/>
                        <w:szCs w:val="18"/>
                        <w:rPrChange w:id="515"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516"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52C46A60" w14:textId="77777777" w:rsidR="00651CAB" w:rsidRPr="00651CAB" w:rsidRDefault="00651CAB" w:rsidP="00651CAB">
                  <w:pPr>
                    <w:spacing w:after="0" w:line="240" w:lineRule="auto"/>
                    <w:jc w:val="center"/>
                    <w:rPr>
                      <w:ins w:id="517" w:author="Kashif Rather" w:date="2020-01-06T15:06:00Z"/>
                      <w:rFonts w:eastAsia="Times New Roman" w:cstheme="minorHAnsi"/>
                      <w:color w:val="000000"/>
                      <w:sz w:val="18"/>
                      <w:szCs w:val="18"/>
                      <w:rPrChange w:id="518" w:author="Kashif Rather" w:date="2020-01-06T15:07:00Z">
                        <w:rPr>
                          <w:ins w:id="519" w:author="Kashif Rather" w:date="2020-01-06T15:06:00Z"/>
                          <w:rFonts w:ascii="Calibri" w:eastAsia="Times New Roman" w:hAnsi="Calibri" w:cs="Calibri"/>
                          <w:color w:val="000000"/>
                          <w:sz w:val="24"/>
                          <w:szCs w:val="24"/>
                        </w:rPr>
                      </w:rPrChange>
                    </w:rPr>
                  </w:pPr>
                  <w:ins w:id="520" w:author="Kashif Rather" w:date="2020-01-06T15:06:00Z">
                    <w:r w:rsidRPr="00651CAB">
                      <w:rPr>
                        <w:rFonts w:eastAsia="Times New Roman" w:cstheme="minorHAnsi"/>
                        <w:color w:val="000000"/>
                        <w:sz w:val="18"/>
                        <w:szCs w:val="18"/>
                        <w:rPrChange w:id="521"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522"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5431D03F" w14:textId="77777777" w:rsidR="00651CAB" w:rsidRPr="00651CAB" w:rsidRDefault="00651CAB" w:rsidP="00651CAB">
                  <w:pPr>
                    <w:spacing w:after="0" w:line="240" w:lineRule="auto"/>
                    <w:jc w:val="center"/>
                    <w:rPr>
                      <w:ins w:id="523" w:author="Kashif Rather" w:date="2020-01-06T15:06:00Z"/>
                      <w:rFonts w:eastAsia="Times New Roman" w:cstheme="minorHAnsi"/>
                      <w:color w:val="000000"/>
                      <w:sz w:val="18"/>
                      <w:szCs w:val="18"/>
                      <w:rPrChange w:id="524" w:author="Kashif Rather" w:date="2020-01-06T15:07:00Z">
                        <w:rPr>
                          <w:ins w:id="525" w:author="Kashif Rather" w:date="2020-01-06T15:06:00Z"/>
                          <w:rFonts w:ascii="Calibri" w:eastAsia="Times New Roman" w:hAnsi="Calibri" w:cs="Calibri"/>
                          <w:color w:val="000000"/>
                          <w:sz w:val="24"/>
                          <w:szCs w:val="24"/>
                        </w:rPr>
                      </w:rPrChange>
                    </w:rPr>
                  </w:pPr>
                  <w:ins w:id="526" w:author="Kashif Rather" w:date="2020-01-06T15:06:00Z">
                    <w:r w:rsidRPr="00651CAB">
                      <w:rPr>
                        <w:rFonts w:eastAsia="Times New Roman" w:cstheme="minorHAnsi"/>
                        <w:color w:val="000000"/>
                        <w:sz w:val="18"/>
                        <w:szCs w:val="18"/>
                        <w:rPrChange w:id="527" w:author="Kashif Rather" w:date="2020-01-06T15:07:00Z">
                          <w:rPr>
                            <w:rFonts w:ascii="Calibri" w:eastAsia="Times New Roman" w:hAnsi="Calibri" w:cs="Calibri"/>
                            <w:color w:val="000000"/>
                            <w:sz w:val="24"/>
                            <w:szCs w:val="24"/>
                          </w:rPr>
                        </w:rPrChange>
                      </w:rPr>
                      <w:t> </w:t>
                    </w:r>
                  </w:ins>
                </w:p>
              </w:tc>
            </w:tr>
            <w:tr w:rsidR="00651CAB" w:rsidRPr="00651CAB" w14:paraId="15C72A35" w14:textId="77777777" w:rsidTr="00B930B8">
              <w:tblPrEx>
                <w:tblPrExChange w:id="528" w:author="Kashif Rather" w:date="2020-01-06T15:24:00Z">
                  <w:tblPrEx>
                    <w:tblW w:w="10652" w:type="dxa"/>
                  </w:tblPrEx>
                </w:tblPrExChange>
              </w:tblPrEx>
              <w:trPr>
                <w:trHeight w:val="480"/>
                <w:ins w:id="529" w:author="Kashif Rather" w:date="2020-01-06T15:06:00Z"/>
                <w:trPrChange w:id="530" w:author="Kashif Rather" w:date="2020-01-06T15:24: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531"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54962FF9" w14:textId="77777777" w:rsidR="00651CAB" w:rsidRPr="00772280" w:rsidRDefault="00651CAB" w:rsidP="00651CAB">
                  <w:pPr>
                    <w:spacing w:after="0" w:line="240" w:lineRule="auto"/>
                    <w:rPr>
                      <w:ins w:id="532" w:author="Kashif Rather" w:date="2020-01-06T15:06:00Z"/>
                      <w:rFonts w:eastAsia="Times New Roman" w:cstheme="minorHAnsi"/>
                      <w:color w:val="000000"/>
                      <w:sz w:val="18"/>
                      <w:szCs w:val="18"/>
                    </w:rPr>
                  </w:pPr>
                  <w:ins w:id="533" w:author="Kashif Rather" w:date="2020-01-06T15:06:00Z">
                    <w:r w:rsidRPr="00772280">
                      <w:rPr>
                        <w:rFonts w:eastAsia="Times New Roman" w:cstheme="minorHAnsi"/>
                        <w:color w:val="000000"/>
                        <w:sz w:val="18"/>
                        <w:szCs w:val="18"/>
                      </w:rPr>
                      <w:t xml:space="preserve"> Expense Management </w:t>
                    </w:r>
                  </w:ins>
                </w:p>
              </w:tc>
              <w:tc>
                <w:tcPr>
                  <w:tcW w:w="1422" w:type="dxa"/>
                  <w:tcBorders>
                    <w:top w:val="nil"/>
                    <w:left w:val="nil"/>
                    <w:bottom w:val="nil"/>
                    <w:right w:val="single" w:sz="8" w:space="0" w:color="000000"/>
                  </w:tcBorders>
                  <w:shd w:val="clear" w:color="000000" w:fill="FFFFFF"/>
                  <w:noWrap/>
                  <w:vAlign w:val="center"/>
                  <w:hideMark/>
                  <w:tcPrChange w:id="534"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20BB3CA0" w14:textId="77777777" w:rsidR="00651CAB" w:rsidRPr="00772280" w:rsidRDefault="00651CAB" w:rsidP="00651CAB">
                  <w:pPr>
                    <w:spacing w:after="0" w:line="240" w:lineRule="auto"/>
                    <w:jc w:val="center"/>
                    <w:rPr>
                      <w:ins w:id="535" w:author="Kashif Rather" w:date="2020-01-06T15:06:00Z"/>
                      <w:rFonts w:eastAsia="Times New Roman" w:cstheme="minorHAnsi"/>
                      <w:color w:val="000000"/>
                      <w:sz w:val="18"/>
                      <w:szCs w:val="18"/>
                    </w:rPr>
                  </w:pPr>
                  <w:ins w:id="536" w:author="Kashif Rather" w:date="2020-01-06T15:06:00Z">
                    <w:r w:rsidRPr="00772280">
                      <w:rPr>
                        <w:rFonts w:eastAsia="Times New Roman" w:cstheme="minorHAnsi"/>
                        <w:color w:val="000000"/>
                        <w:sz w:val="18"/>
                        <w:szCs w:val="18"/>
                      </w:rPr>
                      <w:t> </w:t>
                    </w:r>
                  </w:ins>
                </w:p>
              </w:tc>
              <w:tc>
                <w:tcPr>
                  <w:tcW w:w="938" w:type="dxa"/>
                  <w:tcBorders>
                    <w:top w:val="nil"/>
                    <w:left w:val="nil"/>
                    <w:bottom w:val="nil"/>
                    <w:right w:val="single" w:sz="8" w:space="0" w:color="000000"/>
                  </w:tcBorders>
                  <w:shd w:val="clear" w:color="auto" w:fill="auto"/>
                  <w:noWrap/>
                  <w:vAlign w:val="center"/>
                  <w:hideMark/>
                  <w:tcPrChange w:id="537"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4A117F72" w14:textId="77777777" w:rsidR="00651CAB" w:rsidRPr="00651CAB" w:rsidRDefault="00651CAB" w:rsidP="00651CAB">
                  <w:pPr>
                    <w:spacing w:after="0" w:line="240" w:lineRule="auto"/>
                    <w:jc w:val="center"/>
                    <w:rPr>
                      <w:ins w:id="538" w:author="Kashif Rather" w:date="2020-01-06T15:06:00Z"/>
                      <w:rFonts w:eastAsia="Times New Roman" w:cstheme="minorHAnsi"/>
                      <w:color w:val="000000"/>
                      <w:sz w:val="18"/>
                      <w:szCs w:val="18"/>
                      <w:rPrChange w:id="539" w:author="Kashif Rather" w:date="2020-01-06T15:07:00Z">
                        <w:rPr>
                          <w:ins w:id="540" w:author="Kashif Rather" w:date="2020-01-06T15:06:00Z"/>
                          <w:rFonts w:ascii="Calibri" w:eastAsia="Times New Roman" w:hAnsi="Calibri" w:cs="Calibri"/>
                          <w:color w:val="000000"/>
                          <w:sz w:val="24"/>
                          <w:szCs w:val="24"/>
                        </w:rPr>
                      </w:rPrChange>
                    </w:rPr>
                  </w:pPr>
                  <w:ins w:id="541" w:author="Kashif Rather" w:date="2020-01-06T15:06:00Z">
                    <w:r w:rsidRPr="00772280">
                      <w:rPr>
                        <w:rFonts w:eastAsia="Times New Roman" w:cstheme="minorHAnsi"/>
                        <w:color w:val="000000"/>
                        <w:sz w:val="18"/>
                        <w:szCs w:val="18"/>
                      </w:rPr>
                      <w:t xml:space="preserve"> </w:t>
                    </w:r>
                    <w:r w:rsidRPr="00651CAB">
                      <w:rPr>
                        <w:rFonts w:ascii="Segoe UI Symbol" w:eastAsia="Times New Roman" w:hAnsi="Segoe UI Symbol" w:cs="Segoe UI Symbol"/>
                        <w:color w:val="000000"/>
                        <w:sz w:val="18"/>
                        <w:szCs w:val="18"/>
                        <w:rPrChange w:id="542"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543"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544"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1C531088" w14:textId="77777777" w:rsidR="00651CAB" w:rsidRPr="00651CAB" w:rsidRDefault="00651CAB" w:rsidP="00651CAB">
                  <w:pPr>
                    <w:spacing w:after="0" w:line="240" w:lineRule="auto"/>
                    <w:jc w:val="center"/>
                    <w:rPr>
                      <w:ins w:id="545" w:author="Kashif Rather" w:date="2020-01-06T15:06:00Z"/>
                      <w:rFonts w:eastAsia="Times New Roman" w:cstheme="minorHAnsi"/>
                      <w:color w:val="000000"/>
                      <w:sz w:val="18"/>
                      <w:szCs w:val="18"/>
                      <w:rPrChange w:id="546" w:author="Kashif Rather" w:date="2020-01-06T15:07:00Z">
                        <w:rPr>
                          <w:ins w:id="547" w:author="Kashif Rather" w:date="2020-01-06T15:06:00Z"/>
                          <w:rFonts w:ascii="Calibri" w:eastAsia="Times New Roman" w:hAnsi="Calibri" w:cs="Calibri"/>
                          <w:color w:val="000000"/>
                          <w:sz w:val="24"/>
                          <w:szCs w:val="24"/>
                        </w:rPr>
                      </w:rPrChange>
                    </w:rPr>
                  </w:pPr>
                  <w:ins w:id="548" w:author="Kashif Rather" w:date="2020-01-06T15:06:00Z">
                    <w:r w:rsidRPr="00651CAB">
                      <w:rPr>
                        <w:rFonts w:eastAsia="Times New Roman" w:cstheme="minorHAnsi"/>
                        <w:color w:val="000000"/>
                        <w:sz w:val="18"/>
                        <w:szCs w:val="18"/>
                        <w:rPrChange w:id="549"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550"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39ADFC43" w14:textId="77777777" w:rsidR="00651CAB" w:rsidRPr="00651CAB" w:rsidRDefault="00651CAB" w:rsidP="00651CAB">
                  <w:pPr>
                    <w:spacing w:after="0" w:line="240" w:lineRule="auto"/>
                    <w:jc w:val="center"/>
                    <w:rPr>
                      <w:ins w:id="551" w:author="Kashif Rather" w:date="2020-01-06T15:06:00Z"/>
                      <w:rFonts w:eastAsia="Times New Roman" w:cstheme="minorHAnsi"/>
                      <w:color w:val="000000"/>
                      <w:sz w:val="18"/>
                      <w:szCs w:val="18"/>
                      <w:rPrChange w:id="552" w:author="Kashif Rather" w:date="2020-01-06T15:07:00Z">
                        <w:rPr>
                          <w:ins w:id="553" w:author="Kashif Rather" w:date="2020-01-06T15:06:00Z"/>
                          <w:rFonts w:ascii="Calibri" w:eastAsia="Times New Roman" w:hAnsi="Calibri" w:cs="Calibri"/>
                          <w:color w:val="000000"/>
                          <w:sz w:val="24"/>
                          <w:szCs w:val="24"/>
                        </w:rPr>
                      </w:rPrChange>
                    </w:rPr>
                  </w:pPr>
                  <w:ins w:id="554" w:author="Kashif Rather" w:date="2020-01-06T15:06:00Z">
                    <w:r w:rsidRPr="00651CAB">
                      <w:rPr>
                        <w:rFonts w:eastAsia="Times New Roman" w:cstheme="minorHAnsi"/>
                        <w:color w:val="000000"/>
                        <w:sz w:val="18"/>
                        <w:szCs w:val="18"/>
                        <w:rPrChange w:id="555"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556"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62B35B6C" w14:textId="77777777" w:rsidR="00651CAB" w:rsidRPr="00651CAB" w:rsidRDefault="00651CAB" w:rsidP="00651CAB">
                  <w:pPr>
                    <w:spacing w:after="0" w:line="240" w:lineRule="auto"/>
                    <w:jc w:val="center"/>
                    <w:rPr>
                      <w:ins w:id="557" w:author="Kashif Rather" w:date="2020-01-06T15:06:00Z"/>
                      <w:rFonts w:eastAsia="Times New Roman" w:cstheme="minorHAnsi"/>
                      <w:color w:val="000000"/>
                      <w:sz w:val="18"/>
                      <w:szCs w:val="18"/>
                      <w:rPrChange w:id="558" w:author="Kashif Rather" w:date="2020-01-06T15:07:00Z">
                        <w:rPr>
                          <w:ins w:id="559" w:author="Kashif Rather" w:date="2020-01-06T15:06:00Z"/>
                          <w:rFonts w:ascii="Calibri" w:eastAsia="Times New Roman" w:hAnsi="Calibri" w:cs="Calibri"/>
                          <w:color w:val="000000"/>
                          <w:sz w:val="24"/>
                          <w:szCs w:val="24"/>
                        </w:rPr>
                      </w:rPrChange>
                    </w:rPr>
                  </w:pPr>
                  <w:ins w:id="560" w:author="Kashif Rather" w:date="2020-01-06T15:06:00Z">
                    <w:r w:rsidRPr="00651CAB">
                      <w:rPr>
                        <w:rFonts w:eastAsia="Times New Roman" w:cstheme="minorHAnsi"/>
                        <w:color w:val="000000"/>
                        <w:sz w:val="18"/>
                        <w:szCs w:val="18"/>
                        <w:rPrChange w:id="561" w:author="Kashif Rather" w:date="2020-01-06T15:07:00Z">
                          <w:rPr>
                            <w:rFonts w:ascii="Calibri" w:eastAsia="Times New Roman" w:hAnsi="Calibri" w:cs="Calibri"/>
                            <w:color w:val="000000"/>
                            <w:sz w:val="24"/>
                            <w:szCs w:val="24"/>
                          </w:rPr>
                        </w:rPrChange>
                      </w:rPr>
                      <w:t> </w:t>
                    </w:r>
                  </w:ins>
                </w:p>
              </w:tc>
            </w:tr>
            <w:tr w:rsidR="00651CAB" w:rsidRPr="00651CAB" w14:paraId="239D1BC3" w14:textId="77777777" w:rsidTr="00B930B8">
              <w:tblPrEx>
                <w:tblPrExChange w:id="562" w:author="Kashif Rather" w:date="2020-01-06T15:24:00Z">
                  <w:tblPrEx>
                    <w:tblW w:w="10652" w:type="dxa"/>
                  </w:tblPrEx>
                </w:tblPrExChange>
              </w:tblPrEx>
              <w:trPr>
                <w:trHeight w:val="480"/>
                <w:ins w:id="563" w:author="Kashif Rather" w:date="2020-01-06T15:06:00Z"/>
                <w:trPrChange w:id="564" w:author="Kashif Rather" w:date="2020-01-06T15:24: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565"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14AB0348" w14:textId="77777777" w:rsidR="00651CAB" w:rsidRPr="00651CAB" w:rsidRDefault="00651CAB" w:rsidP="00651CAB">
                  <w:pPr>
                    <w:spacing w:after="0" w:line="240" w:lineRule="auto"/>
                    <w:rPr>
                      <w:ins w:id="566" w:author="Kashif Rather" w:date="2020-01-06T15:06:00Z"/>
                      <w:rFonts w:eastAsia="Times New Roman" w:cstheme="minorHAnsi"/>
                      <w:color w:val="000000"/>
                      <w:sz w:val="18"/>
                      <w:szCs w:val="18"/>
                      <w:rPrChange w:id="567" w:author="Kashif Rather" w:date="2020-01-06T15:07:00Z">
                        <w:rPr>
                          <w:ins w:id="568" w:author="Kashif Rather" w:date="2020-01-06T15:06:00Z"/>
                          <w:rFonts w:ascii="Calibri" w:eastAsia="Times New Roman" w:hAnsi="Calibri" w:cs="Calibri"/>
                          <w:color w:val="000000"/>
                          <w:sz w:val="24"/>
                          <w:szCs w:val="24"/>
                        </w:rPr>
                      </w:rPrChange>
                    </w:rPr>
                  </w:pPr>
                  <w:ins w:id="569" w:author="Kashif Rather" w:date="2020-01-06T15:06:00Z">
                    <w:r w:rsidRPr="00651CAB">
                      <w:rPr>
                        <w:rFonts w:eastAsia="Times New Roman" w:cstheme="minorHAnsi"/>
                        <w:color w:val="000000"/>
                        <w:sz w:val="18"/>
                        <w:szCs w:val="18"/>
                        <w:rPrChange w:id="570" w:author="Kashif Rather" w:date="2020-01-06T15:07:00Z">
                          <w:rPr>
                            <w:rFonts w:ascii="Calibri" w:eastAsia="Times New Roman" w:hAnsi="Calibri" w:cs="Calibri"/>
                            <w:color w:val="000000"/>
                            <w:sz w:val="24"/>
                            <w:szCs w:val="24"/>
                          </w:rPr>
                        </w:rPrChange>
                      </w:rPr>
                      <w:t xml:space="preserve"> Inventory Management </w:t>
                    </w:r>
                  </w:ins>
                </w:p>
              </w:tc>
              <w:tc>
                <w:tcPr>
                  <w:tcW w:w="1422" w:type="dxa"/>
                  <w:tcBorders>
                    <w:top w:val="nil"/>
                    <w:left w:val="nil"/>
                    <w:bottom w:val="nil"/>
                    <w:right w:val="single" w:sz="8" w:space="0" w:color="000000"/>
                  </w:tcBorders>
                  <w:shd w:val="clear" w:color="000000" w:fill="FFFFFF"/>
                  <w:noWrap/>
                  <w:vAlign w:val="center"/>
                  <w:hideMark/>
                  <w:tcPrChange w:id="571"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7FA99454" w14:textId="77777777" w:rsidR="00651CAB" w:rsidRPr="00651CAB" w:rsidRDefault="00651CAB" w:rsidP="00651CAB">
                  <w:pPr>
                    <w:spacing w:after="0" w:line="240" w:lineRule="auto"/>
                    <w:jc w:val="center"/>
                    <w:rPr>
                      <w:ins w:id="572" w:author="Kashif Rather" w:date="2020-01-06T15:06:00Z"/>
                      <w:rFonts w:eastAsia="Times New Roman" w:cstheme="minorHAnsi"/>
                      <w:color w:val="000000"/>
                      <w:sz w:val="18"/>
                      <w:szCs w:val="18"/>
                      <w:rPrChange w:id="573" w:author="Kashif Rather" w:date="2020-01-06T15:07:00Z">
                        <w:rPr>
                          <w:ins w:id="574" w:author="Kashif Rather" w:date="2020-01-06T15:06:00Z"/>
                          <w:rFonts w:ascii="Calibri" w:eastAsia="Times New Roman" w:hAnsi="Calibri" w:cs="Calibri"/>
                          <w:color w:val="000000"/>
                          <w:sz w:val="24"/>
                          <w:szCs w:val="24"/>
                        </w:rPr>
                      </w:rPrChange>
                    </w:rPr>
                  </w:pPr>
                  <w:ins w:id="575" w:author="Kashif Rather" w:date="2020-01-06T15:06:00Z">
                    <w:r w:rsidRPr="00651CAB">
                      <w:rPr>
                        <w:rFonts w:eastAsia="Times New Roman" w:cstheme="minorHAnsi"/>
                        <w:color w:val="000000"/>
                        <w:sz w:val="18"/>
                        <w:szCs w:val="18"/>
                        <w:rPrChange w:id="576"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577"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27AC5D0B" w14:textId="77777777" w:rsidR="00651CAB" w:rsidRPr="00651CAB" w:rsidRDefault="00651CAB" w:rsidP="00651CAB">
                  <w:pPr>
                    <w:spacing w:after="0" w:line="240" w:lineRule="auto"/>
                    <w:jc w:val="center"/>
                    <w:rPr>
                      <w:ins w:id="578" w:author="Kashif Rather" w:date="2020-01-06T15:06:00Z"/>
                      <w:rFonts w:eastAsia="Times New Roman" w:cstheme="minorHAnsi"/>
                      <w:color w:val="000000"/>
                      <w:sz w:val="18"/>
                      <w:szCs w:val="18"/>
                      <w:rPrChange w:id="579" w:author="Kashif Rather" w:date="2020-01-06T15:07:00Z">
                        <w:rPr>
                          <w:ins w:id="580" w:author="Kashif Rather" w:date="2020-01-06T15:06:00Z"/>
                          <w:rFonts w:ascii="Calibri" w:eastAsia="Times New Roman" w:hAnsi="Calibri" w:cs="Calibri"/>
                          <w:color w:val="000000"/>
                          <w:sz w:val="24"/>
                          <w:szCs w:val="24"/>
                        </w:rPr>
                      </w:rPrChange>
                    </w:rPr>
                  </w:pPr>
                  <w:ins w:id="581" w:author="Kashif Rather" w:date="2020-01-06T15:06:00Z">
                    <w:r w:rsidRPr="00651CAB">
                      <w:rPr>
                        <w:rFonts w:eastAsia="Times New Roman" w:cstheme="minorHAnsi"/>
                        <w:color w:val="000000"/>
                        <w:sz w:val="18"/>
                        <w:szCs w:val="18"/>
                        <w:rPrChange w:id="582"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583"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584"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585"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1A7A32A9" w14:textId="77777777" w:rsidR="00651CAB" w:rsidRPr="00651CAB" w:rsidRDefault="00651CAB" w:rsidP="00651CAB">
                  <w:pPr>
                    <w:spacing w:after="0" w:line="240" w:lineRule="auto"/>
                    <w:jc w:val="center"/>
                    <w:rPr>
                      <w:ins w:id="586" w:author="Kashif Rather" w:date="2020-01-06T15:06:00Z"/>
                      <w:rFonts w:eastAsia="Times New Roman" w:cstheme="minorHAnsi"/>
                      <w:color w:val="000000"/>
                      <w:sz w:val="18"/>
                      <w:szCs w:val="18"/>
                      <w:rPrChange w:id="587" w:author="Kashif Rather" w:date="2020-01-06T15:07:00Z">
                        <w:rPr>
                          <w:ins w:id="588" w:author="Kashif Rather" w:date="2020-01-06T15:06:00Z"/>
                          <w:rFonts w:ascii="Calibri" w:eastAsia="Times New Roman" w:hAnsi="Calibri" w:cs="Calibri"/>
                          <w:color w:val="000000"/>
                          <w:sz w:val="24"/>
                          <w:szCs w:val="24"/>
                        </w:rPr>
                      </w:rPrChange>
                    </w:rPr>
                  </w:pPr>
                  <w:ins w:id="589" w:author="Kashif Rather" w:date="2020-01-06T15:06:00Z">
                    <w:r w:rsidRPr="00651CAB">
                      <w:rPr>
                        <w:rFonts w:eastAsia="Times New Roman" w:cstheme="minorHAnsi"/>
                        <w:color w:val="000000"/>
                        <w:sz w:val="18"/>
                        <w:szCs w:val="18"/>
                        <w:rPrChange w:id="590"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591"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5CF631B1" w14:textId="77777777" w:rsidR="00651CAB" w:rsidRPr="00651CAB" w:rsidRDefault="00651CAB" w:rsidP="00651CAB">
                  <w:pPr>
                    <w:spacing w:after="0" w:line="240" w:lineRule="auto"/>
                    <w:jc w:val="center"/>
                    <w:rPr>
                      <w:ins w:id="592" w:author="Kashif Rather" w:date="2020-01-06T15:06:00Z"/>
                      <w:rFonts w:eastAsia="Times New Roman" w:cstheme="minorHAnsi"/>
                      <w:color w:val="000000"/>
                      <w:sz w:val="18"/>
                      <w:szCs w:val="18"/>
                      <w:rPrChange w:id="593" w:author="Kashif Rather" w:date="2020-01-06T15:07:00Z">
                        <w:rPr>
                          <w:ins w:id="594" w:author="Kashif Rather" w:date="2020-01-06T15:06:00Z"/>
                          <w:rFonts w:ascii="Calibri" w:eastAsia="Times New Roman" w:hAnsi="Calibri" w:cs="Calibri"/>
                          <w:color w:val="000000"/>
                          <w:sz w:val="24"/>
                          <w:szCs w:val="24"/>
                        </w:rPr>
                      </w:rPrChange>
                    </w:rPr>
                  </w:pPr>
                  <w:ins w:id="595" w:author="Kashif Rather" w:date="2020-01-06T15:06:00Z">
                    <w:r w:rsidRPr="00651CAB">
                      <w:rPr>
                        <w:rFonts w:eastAsia="Times New Roman" w:cstheme="minorHAnsi"/>
                        <w:color w:val="000000"/>
                        <w:sz w:val="18"/>
                        <w:szCs w:val="18"/>
                        <w:rPrChange w:id="596"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597"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6BDD4B42" w14:textId="77777777" w:rsidR="00651CAB" w:rsidRPr="00651CAB" w:rsidRDefault="00651CAB" w:rsidP="00651CAB">
                  <w:pPr>
                    <w:spacing w:after="0" w:line="240" w:lineRule="auto"/>
                    <w:jc w:val="center"/>
                    <w:rPr>
                      <w:ins w:id="598" w:author="Kashif Rather" w:date="2020-01-06T15:06:00Z"/>
                      <w:rFonts w:eastAsia="Times New Roman" w:cstheme="minorHAnsi"/>
                      <w:color w:val="000000"/>
                      <w:sz w:val="18"/>
                      <w:szCs w:val="18"/>
                      <w:rPrChange w:id="599" w:author="Kashif Rather" w:date="2020-01-06T15:07:00Z">
                        <w:rPr>
                          <w:ins w:id="600" w:author="Kashif Rather" w:date="2020-01-06T15:06:00Z"/>
                          <w:rFonts w:ascii="Calibri" w:eastAsia="Times New Roman" w:hAnsi="Calibri" w:cs="Calibri"/>
                          <w:color w:val="000000"/>
                          <w:sz w:val="24"/>
                          <w:szCs w:val="24"/>
                        </w:rPr>
                      </w:rPrChange>
                    </w:rPr>
                  </w:pPr>
                  <w:ins w:id="601" w:author="Kashif Rather" w:date="2020-01-06T15:06:00Z">
                    <w:r w:rsidRPr="00651CAB">
                      <w:rPr>
                        <w:rFonts w:eastAsia="Times New Roman" w:cstheme="minorHAnsi"/>
                        <w:color w:val="000000"/>
                        <w:sz w:val="18"/>
                        <w:szCs w:val="18"/>
                        <w:rPrChange w:id="602" w:author="Kashif Rather" w:date="2020-01-06T15:07:00Z">
                          <w:rPr>
                            <w:rFonts w:ascii="Calibri" w:eastAsia="Times New Roman" w:hAnsi="Calibri" w:cs="Calibri"/>
                            <w:color w:val="000000"/>
                            <w:sz w:val="24"/>
                            <w:szCs w:val="24"/>
                          </w:rPr>
                        </w:rPrChange>
                      </w:rPr>
                      <w:t> </w:t>
                    </w:r>
                  </w:ins>
                </w:p>
              </w:tc>
            </w:tr>
            <w:tr w:rsidR="00651CAB" w:rsidRPr="00651CAB" w14:paraId="319F62CB" w14:textId="77777777" w:rsidTr="00B930B8">
              <w:tblPrEx>
                <w:tblPrExChange w:id="603" w:author="Kashif Rather" w:date="2020-01-06T15:24:00Z">
                  <w:tblPrEx>
                    <w:tblW w:w="10652" w:type="dxa"/>
                  </w:tblPrEx>
                </w:tblPrExChange>
              </w:tblPrEx>
              <w:trPr>
                <w:trHeight w:val="377"/>
                <w:ins w:id="604" w:author="Kashif Rather" w:date="2020-01-06T15:06:00Z"/>
                <w:trPrChange w:id="605" w:author="Kashif Rather" w:date="2020-01-06T15:24:00Z">
                  <w:trPr>
                    <w:gridAfter w:val="0"/>
                    <w:trHeight w:val="377"/>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606"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5D3EDA2F" w14:textId="77777777" w:rsidR="00651CAB" w:rsidRPr="00651CAB" w:rsidRDefault="00651CAB" w:rsidP="00651CAB">
                  <w:pPr>
                    <w:spacing w:after="0" w:line="240" w:lineRule="auto"/>
                    <w:rPr>
                      <w:ins w:id="607" w:author="Kashif Rather" w:date="2020-01-06T15:06:00Z"/>
                      <w:rFonts w:eastAsia="Times New Roman" w:cstheme="minorHAnsi"/>
                      <w:color w:val="000000"/>
                      <w:sz w:val="18"/>
                      <w:szCs w:val="18"/>
                      <w:rPrChange w:id="608" w:author="Kashif Rather" w:date="2020-01-06T15:07:00Z">
                        <w:rPr>
                          <w:ins w:id="609" w:author="Kashif Rather" w:date="2020-01-06T15:06:00Z"/>
                          <w:rFonts w:ascii="Calibri" w:eastAsia="Times New Roman" w:hAnsi="Calibri" w:cs="Calibri"/>
                          <w:color w:val="000000"/>
                          <w:sz w:val="24"/>
                          <w:szCs w:val="24"/>
                        </w:rPr>
                      </w:rPrChange>
                    </w:rPr>
                  </w:pPr>
                  <w:ins w:id="610" w:author="Kashif Rather" w:date="2020-01-06T15:06:00Z">
                    <w:r w:rsidRPr="00651CAB">
                      <w:rPr>
                        <w:rFonts w:eastAsia="Times New Roman" w:cstheme="minorHAnsi"/>
                        <w:color w:val="000000"/>
                        <w:sz w:val="18"/>
                        <w:szCs w:val="18"/>
                        <w:rPrChange w:id="611" w:author="Kashif Rather" w:date="2020-01-06T15:07:00Z">
                          <w:rPr>
                            <w:rFonts w:ascii="Calibri" w:eastAsia="Times New Roman" w:hAnsi="Calibri" w:cs="Calibri"/>
                            <w:color w:val="000000"/>
                            <w:sz w:val="24"/>
                            <w:szCs w:val="24"/>
                          </w:rPr>
                        </w:rPrChange>
                      </w:rPr>
                      <w:t xml:space="preserve"> Help Chat </w:t>
                    </w:r>
                  </w:ins>
                </w:p>
              </w:tc>
              <w:tc>
                <w:tcPr>
                  <w:tcW w:w="1422" w:type="dxa"/>
                  <w:tcBorders>
                    <w:top w:val="nil"/>
                    <w:left w:val="nil"/>
                    <w:bottom w:val="nil"/>
                    <w:right w:val="single" w:sz="8" w:space="0" w:color="000000"/>
                  </w:tcBorders>
                  <w:shd w:val="clear" w:color="000000" w:fill="FFFFFF"/>
                  <w:noWrap/>
                  <w:vAlign w:val="center"/>
                  <w:hideMark/>
                  <w:tcPrChange w:id="612" w:author="Kashif Rather" w:date="2020-01-06T15:24:00Z">
                    <w:tcPr>
                      <w:tcW w:w="1422" w:type="dxa"/>
                      <w:gridSpan w:val="3"/>
                      <w:tcBorders>
                        <w:top w:val="nil"/>
                        <w:left w:val="nil"/>
                        <w:bottom w:val="nil"/>
                        <w:right w:val="single" w:sz="8" w:space="0" w:color="000000"/>
                      </w:tcBorders>
                      <w:shd w:val="clear" w:color="000000" w:fill="FFFFFF"/>
                      <w:noWrap/>
                      <w:vAlign w:val="center"/>
                      <w:hideMark/>
                    </w:tcPr>
                  </w:tcPrChange>
                </w:tcPr>
                <w:p w14:paraId="4F452ED1" w14:textId="77777777" w:rsidR="00651CAB" w:rsidRPr="00651CAB" w:rsidRDefault="00651CAB" w:rsidP="00651CAB">
                  <w:pPr>
                    <w:spacing w:after="0" w:line="240" w:lineRule="auto"/>
                    <w:jc w:val="center"/>
                    <w:rPr>
                      <w:ins w:id="613" w:author="Kashif Rather" w:date="2020-01-06T15:06:00Z"/>
                      <w:rFonts w:eastAsia="Times New Roman" w:cstheme="minorHAnsi"/>
                      <w:color w:val="000000"/>
                      <w:sz w:val="18"/>
                      <w:szCs w:val="18"/>
                      <w:rPrChange w:id="614" w:author="Kashif Rather" w:date="2020-01-06T15:07:00Z">
                        <w:rPr>
                          <w:ins w:id="615" w:author="Kashif Rather" w:date="2020-01-06T15:06:00Z"/>
                          <w:rFonts w:ascii="Calibri" w:eastAsia="Times New Roman" w:hAnsi="Calibri" w:cs="Calibri"/>
                          <w:color w:val="000000"/>
                          <w:sz w:val="24"/>
                          <w:szCs w:val="24"/>
                        </w:rPr>
                      </w:rPrChange>
                    </w:rPr>
                  </w:pPr>
                  <w:ins w:id="616" w:author="Kashif Rather" w:date="2020-01-06T15:06:00Z">
                    <w:r w:rsidRPr="00651CAB">
                      <w:rPr>
                        <w:rFonts w:eastAsia="Times New Roman" w:cstheme="minorHAnsi"/>
                        <w:color w:val="000000"/>
                        <w:sz w:val="18"/>
                        <w:szCs w:val="18"/>
                        <w:rPrChange w:id="617"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single" w:sz="4" w:space="0" w:color="000000"/>
                    <w:right w:val="single" w:sz="8" w:space="0" w:color="000000"/>
                  </w:tcBorders>
                  <w:shd w:val="clear" w:color="auto" w:fill="auto"/>
                  <w:noWrap/>
                  <w:vAlign w:val="center"/>
                  <w:hideMark/>
                  <w:tcPrChange w:id="618" w:author="Kashif Rather" w:date="2020-01-06T15:24:00Z">
                    <w:tcPr>
                      <w:tcW w:w="990" w:type="dxa"/>
                      <w:gridSpan w:val="2"/>
                      <w:tcBorders>
                        <w:top w:val="nil"/>
                        <w:left w:val="nil"/>
                        <w:bottom w:val="single" w:sz="4" w:space="0" w:color="000000"/>
                        <w:right w:val="single" w:sz="8" w:space="0" w:color="000000"/>
                      </w:tcBorders>
                      <w:shd w:val="clear" w:color="auto" w:fill="auto"/>
                      <w:noWrap/>
                      <w:vAlign w:val="center"/>
                      <w:hideMark/>
                    </w:tcPr>
                  </w:tcPrChange>
                </w:tcPr>
                <w:p w14:paraId="2C21D76D" w14:textId="77777777" w:rsidR="00651CAB" w:rsidRPr="00651CAB" w:rsidRDefault="00651CAB" w:rsidP="00651CAB">
                  <w:pPr>
                    <w:spacing w:after="0" w:line="240" w:lineRule="auto"/>
                    <w:jc w:val="center"/>
                    <w:rPr>
                      <w:ins w:id="619" w:author="Kashif Rather" w:date="2020-01-06T15:06:00Z"/>
                      <w:rFonts w:eastAsia="Times New Roman" w:cstheme="minorHAnsi"/>
                      <w:color w:val="000000"/>
                      <w:sz w:val="18"/>
                      <w:szCs w:val="18"/>
                      <w:rPrChange w:id="620" w:author="Kashif Rather" w:date="2020-01-06T15:07:00Z">
                        <w:rPr>
                          <w:ins w:id="621" w:author="Kashif Rather" w:date="2020-01-06T15:06:00Z"/>
                          <w:rFonts w:ascii="Calibri" w:eastAsia="Times New Roman" w:hAnsi="Calibri" w:cs="Calibri"/>
                          <w:color w:val="000000"/>
                          <w:sz w:val="24"/>
                          <w:szCs w:val="24"/>
                        </w:rPr>
                      </w:rPrChange>
                    </w:rPr>
                  </w:pPr>
                  <w:ins w:id="622" w:author="Kashif Rather" w:date="2020-01-06T15:06:00Z">
                    <w:r w:rsidRPr="00651CAB">
                      <w:rPr>
                        <w:rFonts w:eastAsia="Times New Roman" w:cstheme="minorHAnsi"/>
                        <w:color w:val="000000"/>
                        <w:sz w:val="18"/>
                        <w:szCs w:val="18"/>
                        <w:rPrChange w:id="623"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624"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625"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000000"/>
                  </w:tcBorders>
                  <w:shd w:val="clear" w:color="auto" w:fill="auto"/>
                  <w:noWrap/>
                  <w:vAlign w:val="center"/>
                  <w:hideMark/>
                  <w:tcPrChange w:id="626" w:author="Kashif Rather" w:date="2020-01-06T15:24:00Z">
                    <w:tcPr>
                      <w:tcW w:w="1080" w:type="dxa"/>
                      <w:gridSpan w:val="4"/>
                      <w:tcBorders>
                        <w:top w:val="nil"/>
                        <w:left w:val="nil"/>
                        <w:bottom w:val="nil"/>
                        <w:right w:val="single" w:sz="8" w:space="0" w:color="000000"/>
                      </w:tcBorders>
                      <w:shd w:val="clear" w:color="auto" w:fill="auto"/>
                      <w:noWrap/>
                      <w:vAlign w:val="center"/>
                      <w:hideMark/>
                    </w:tcPr>
                  </w:tcPrChange>
                </w:tcPr>
                <w:p w14:paraId="29523FB9" w14:textId="77777777" w:rsidR="00651CAB" w:rsidRPr="00651CAB" w:rsidRDefault="00651CAB" w:rsidP="00651CAB">
                  <w:pPr>
                    <w:spacing w:after="0" w:line="240" w:lineRule="auto"/>
                    <w:jc w:val="center"/>
                    <w:rPr>
                      <w:ins w:id="627" w:author="Kashif Rather" w:date="2020-01-06T15:06:00Z"/>
                      <w:rFonts w:eastAsia="Times New Roman" w:cstheme="minorHAnsi"/>
                      <w:color w:val="000000"/>
                      <w:sz w:val="18"/>
                      <w:szCs w:val="18"/>
                      <w:rPrChange w:id="628" w:author="Kashif Rather" w:date="2020-01-06T15:07:00Z">
                        <w:rPr>
                          <w:ins w:id="629" w:author="Kashif Rather" w:date="2020-01-06T15:06:00Z"/>
                          <w:rFonts w:ascii="Calibri" w:eastAsia="Times New Roman" w:hAnsi="Calibri" w:cs="Calibri"/>
                          <w:color w:val="000000"/>
                          <w:sz w:val="24"/>
                          <w:szCs w:val="24"/>
                        </w:rPr>
                      </w:rPrChange>
                    </w:rPr>
                  </w:pPr>
                  <w:ins w:id="630" w:author="Kashif Rather" w:date="2020-01-06T15:06:00Z">
                    <w:r w:rsidRPr="00651CAB">
                      <w:rPr>
                        <w:rFonts w:eastAsia="Times New Roman" w:cstheme="minorHAnsi"/>
                        <w:color w:val="000000"/>
                        <w:sz w:val="18"/>
                        <w:szCs w:val="18"/>
                        <w:rPrChange w:id="631"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000000"/>
                  </w:tcBorders>
                  <w:shd w:val="clear" w:color="auto" w:fill="auto"/>
                  <w:noWrap/>
                  <w:vAlign w:val="center"/>
                  <w:hideMark/>
                  <w:tcPrChange w:id="632" w:author="Kashif Rather" w:date="2020-01-06T15:24:00Z">
                    <w:tcPr>
                      <w:tcW w:w="1080" w:type="dxa"/>
                      <w:gridSpan w:val="3"/>
                      <w:tcBorders>
                        <w:top w:val="nil"/>
                        <w:left w:val="nil"/>
                        <w:bottom w:val="nil"/>
                        <w:right w:val="single" w:sz="8" w:space="0" w:color="000000"/>
                      </w:tcBorders>
                      <w:shd w:val="clear" w:color="auto" w:fill="auto"/>
                      <w:noWrap/>
                      <w:vAlign w:val="center"/>
                      <w:hideMark/>
                    </w:tcPr>
                  </w:tcPrChange>
                </w:tcPr>
                <w:p w14:paraId="53636EDA" w14:textId="77777777" w:rsidR="00651CAB" w:rsidRPr="00651CAB" w:rsidRDefault="00651CAB" w:rsidP="00651CAB">
                  <w:pPr>
                    <w:spacing w:after="0" w:line="240" w:lineRule="auto"/>
                    <w:jc w:val="center"/>
                    <w:rPr>
                      <w:ins w:id="633" w:author="Kashif Rather" w:date="2020-01-06T15:06:00Z"/>
                      <w:rFonts w:eastAsia="Times New Roman" w:cstheme="minorHAnsi"/>
                      <w:color w:val="000000"/>
                      <w:sz w:val="18"/>
                      <w:szCs w:val="18"/>
                      <w:rPrChange w:id="634" w:author="Kashif Rather" w:date="2020-01-06T15:07:00Z">
                        <w:rPr>
                          <w:ins w:id="635" w:author="Kashif Rather" w:date="2020-01-06T15:06:00Z"/>
                          <w:rFonts w:ascii="Calibri" w:eastAsia="Times New Roman" w:hAnsi="Calibri" w:cs="Calibri"/>
                          <w:color w:val="000000"/>
                          <w:sz w:val="24"/>
                          <w:szCs w:val="24"/>
                        </w:rPr>
                      </w:rPrChange>
                    </w:rPr>
                  </w:pPr>
                  <w:ins w:id="636" w:author="Kashif Rather" w:date="2020-01-06T15:06:00Z">
                    <w:r w:rsidRPr="00651CAB">
                      <w:rPr>
                        <w:rFonts w:eastAsia="Times New Roman" w:cstheme="minorHAnsi"/>
                        <w:color w:val="000000"/>
                        <w:sz w:val="18"/>
                        <w:szCs w:val="18"/>
                        <w:rPrChange w:id="637"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000000"/>
                  </w:tcBorders>
                  <w:shd w:val="clear" w:color="auto" w:fill="auto"/>
                  <w:noWrap/>
                  <w:vAlign w:val="center"/>
                  <w:hideMark/>
                  <w:tcPrChange w:id="638" w:author="Kashif Rather" w:date="2020-01-06T15:24:00Z">
                    <w:tcPr>
                      <w:tcW w:w="2520" w:type="dxa"/>
                      <w:gridSpan w:val="3"/>
                      <w:tcBorders>
                        <w:top w:val="nil"/>
                        <w:left w:val="nil"/>
                        <w:bottom w:val="nil"/>
                        <w:right w:val="single" w:sz="8" w:space="0" w:color="000000"/>
                      </w:tcBorders>
                      <w:shd w:val="clear" w:color="auto" w:fill="auto"/>
                      <w:noWrap/>
                      <w:vAlign w:val="center"/>
                      <w:hideMark/>
                    </w:tcPr>
                  </w:tcPrChange>
                </w:tcPr>
                <w:p w14:paraId="28A08873" w14:textId="77777777" w:rsidR="00651CAB" w:rsidRPr="00651CAB" w:rsidRDefault="00651CAB" w:rsidP="00651CAB">
                  <w:pPr>
                    <w:spacing w:after="0" w:line="240" w:lineRule="auto"/>
                    <w:jc w:val="center"/>
                    <w:rPr>
                      <w:ins w:id="639" w:author="Kashif Rather" w:date="2020-01-06T15:06:00Z"/>
                      <w:rFonts w:eastAsia="Times New Roman" w:cstheme="minorHAnsi"/>
                      <w:color w:val="000000"/>
                      <w:sz w:val="18"/>
                      <w:szCs w:val="18"/>
                      <w:rPrChange w:id="640" w:author="Kashif Rather" w:date="2020-01-06T15:07:00Z">
                        <w:rPr>
                          <w:ins w:id="641" w:author="Kashif Rather" w:date="2020-01-06T15:06:00Z"/>
                          <w:rFonts w:ascii="Calibri" w:eastAsia="Times New Roman" w:hAnsi="Calibri" w:cs="Calibri"/>
                          <w:color w:val="000000"/>
                          <w:sz w:val="24"/>
                          <w:szCs w:val="24"/>
                        </w:rPr>
                      </w:rPrChange>
                    </w:rPr>
                  </w:pPr>
                  <w:ins w:id="642" w:author="Kashif Rather" w:date="2020-01-06T15:06:00Z">
                    <w:r w:rsidRPr="00651CAB">
                      <w:rPr>
                        <w:rFonts w:eastAsia="Times New Roman" w:cstheme="minorHAnsi"/>
                        <w:color w:val="000000"/>
                        <w:sz w:val="18"/>
                        <w:szCs w:val="18"/>
                        <w:rPrChange w:id="643" w:author="Kashif Rather" w:date="2020-01-06T15:07:00Z">
                          <w:rPr>
                            <w:rFonts w:ascii="Calibri" w:eastAsia="Times New Roman" w:hAnsi="Calibri" w:cs="Calibri"/>
                            <w:color w:val="000000"/>
                            <w:sz w:val="24"/>
                            <w:szCs w:val="24"/>
                          </w:rPr>
                        </w:rPrChange>
                      </w:rPr>
                      <w:t> </w:t>
                    </w:r>
                  </w:ins>
                </w:p>
              </w:tc>
            </w:tr>
            <w:tr w:rsidR="00651CAB" w:rsidRPr="00651CAB" w14:paraId="48DD6AE5" w14:textId="77777777" w:rsidTr="00B930B8">
              <w:tblPrEx>
                <w:tblPrExChange w:id="644" w:author="Kashif Rather" w:date="2020-01-06T15:26:00Z">
                  <w:tblPrEx>
                    <w:tblW w:w="10652" w:type="dxa"/>
                  </w:tblPrEx>
                </w:tblPrExChange>
              </w:tblPrEx>
              <w:trPr>
                <w:trHeight w:val="480"/>
                <w:ins w:id="645" w:author="Kashif Rather" w:date="2020-01-06T15:06:00Z"/>
                <w:trPrChange w:id="646" w:author="Kashif Rather" w:date="2020-01-06T15:26: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647" w:author="Kashif Rather" w:date="2020-01-06T15:26: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4A9DD65E" w14:textId="77777777" w:rsidR="00651CAB" w:rsidRPr="00651CAB" w:rsidRDefault="00651CAB" w:rsidP="00651CAB">
                  <w:pPr>
                    <w:spacing w:after="0" w:line="240" w:lineRule="auto"/>
                    <w:rPr>
                      <w:ins w:id="648" w:author="Kashif Rather" w:date="2020-01-06T15:06:00Z"/>
                      <w:rFonts w:eastAsia="Times New Roman" w:cstheme="minorHAnsi"/>
                      <w:color w:val="000000"/>
                      <w:sz w:val="18"/>
                      <w:szCs w:val="18"/>
                      <w:rPrChange w:id="649" w:author="Kashif Rather" w:date="2020-01-06T15:07:00Z">
                        <w:rPr>
                          <w:ins w:id="650" w:author="Kashif Rather" w:date="2020-01-06T15:06:00Z"/>
                          <w:rFonts w:ascii="Calibri" w:eastAsia="Times New Roman" w:hAnsi="Calibri" w:cs="Calibri"/>
                          <w:color w:val="000000"/>
                          <w:sz w:val="24"/>
                          <w:szCs w:val="24"/>
                        </w:rPr>
                      </w:rPrChange>
                    </w:rPr>
                  </w:pPr>
                  <w:ins w:id="651" w:author="Kashif Rather" w:date="2020-01-06T15:06:00Z">
                    <w:r w:rsidRPr="00651CAB">
                      <w:rPr>
                        <w:rFonts w:eastAsia="Times New Roman" w:cstheme="minorHAnsi"/>
                        <w:color w:val="000000"/>
                        <w:sz w:val="18"/>
                        <w:szCs w:val="18"/>
                        <w:rPrChange w:id="652" w:author="Kashif Rather" w:date="2020-01-06T15:07:00Z">
                          <w:rPr>
                            <w:rFonts w:ascii="Calibri" w:eastAsia="Times New Roman" w:hAnsi="Calibri" w:cs="Calibri"/>
                            <w:color w:val="000000"/>
                            <w:sz w:val="24"/>
                            <w:szCs w:val="24"/>
                          </w:rPr>
                        </w:rPrChange>
                      </w:rPr>
                      <w:t xml:space="preserve"> Help Desk </w:t>
                    </w:r>
                  </w:ins>
                </w:p>
              </w:tc>
              <w:tc>
                <w:tcPr>
                  <w:tcW w:w="1422" w:type="dxa"/>
                  <w:tcBorders>
                    <w:top w:val="single" w:sz="4" w:space="0" w:color="000000"/>
                    <w:left w:val="nil"/>
                    <w:bottom w:val="single" w:sz="4" w:space="0" w:color="000000"/>
                    <w:right w:val="single" w:sz="8" w:space="0" w:color="000000"/>
                  </w:tcBorders>
                  <w:shd w:val="clear" w:color="000000" w:fill="FFFFFF"/>
                  <w:noWrap/>
                  <w:vAlign w:val="center"/>
                  <w:hideMark/>
                  <w:tcPrChange w:id="653" w:author="Kashif Rather" w:date="2020-01-06T15:26:00Z">
                    <w:tcPr>
                      <w:tcW w:w="1422" w:type="dxa"/>
                      <w:gridSpan w:val="3"/>
                      <w:tcBorders>
                        <w:top w:val="single" w:sz="4" w:space="0" w:color="000000"/>
                        <w:left w:val="nil"/>
                        <w:bottom w:val="single" w:sz="4" w:space="0" w:color="000000"/>
                        <w:right w:val="single" w:sz="8" w:space="0" w:color="000000"/>
                      </w:tcBorders>
                      <w:shd w:val="clear" w:color="000000" w:fill="FFFFFF"/>
                      <w:noWrap/>
                      <w:vAlign w:val="center"/>
                      <w:hideMark/>
                    </w:tcPr>
                  </w:tcPrChange>
                </w:tcPr>
                <w:p w14:paraId="2435BF13" w14:textId="3E3F6228" w:rsidR="00651CAB" w:rsidRPr="00651CAB" w:rsidRDefault="00651CAB" w:rsidP="00651CAB">
                  <w:pPr>
                    <w:spacing w:after="0" w:line="240" w:lineRule="auto"/>
                    <w:jc w:val="center"/>
                    <w:rPr>
                      <w:ins w:id="654" w:author="Kashif Rather" w:date="2020-01-06T15:06:00Z"/>
                      <w:rFonts w:eastAsia="Times New Roman" w:cstheme="minorHAnsi"/>
                      <w:color w:val="000000"/>
                      <w:sz w:val="18"/>
                      <w:szCs w:val="18"/>
                      <w:rPrChange w:id="655" w:author="Kashif Rather" w:date="2020-01-06T15:07:00Z">
                        <w:rPr>
                          <w:ins w:id="656" w:author="Kashif Rather" w:date="2020-01-06T15:06:00Z"/>
                          <w:rFonts w:ascii="Calibri" w:eastAsia="Times New Roman" w:hAnsi="Calibri" w:cs="Calibri"/>
                          <w:color w:val="000000"/>
                          <w:sz w:val="24"/>
                          <w:szCs w:val="24"/>
                        </w:rPr>
                      </w:rPrChange>
                    </w:rPr>
                  </w:pPr>
                </w:p>
              </w:tc>
              <w:tc>
                <w:tcPr>
                  <w:tcW w:w="938" w:type="dxa"/>
                  <w:tcBorders>
                    <w:top w:val="single" w:sz="4" w:space="0" w:color="000000"/>
                    <w:left w:val="nil"/>
                    <w:bottom w:val="single" w:sz="4" w:space="0" w:color="000000"/>
                    <w:right w:val="single" w:sz="8" w:space="0" w:color="000000"/>
                  </w:tcBorders>
                  <w:shd w:val="clear" w:color="auto" w:fill="auto"/>
                  <w:noWrap/>
                  <w:vAlign w:val="center"/>
                  <w:hideMark/>
                  <w:tcPrChange w:id="657" w:author="Kashif Rather" w:date="2020-01-06T15:26:00Z">
                    <w:tcPr>
                      <w:tcW w:w="990" w:type="dxa"/>
                      <w:gridSpan w:val="2"/>
                      <w:tcBorders>
                        <w:top w:val="single" w:sz="4" w:space="0" w:color="000000"/>
                        <w:left w:val="nil"/>
                        <w:bottom w:val="single" w:sz="4" w:space="0" w:color="000000"/>
                        <w:right w:val="single" w:sz="8" w:space="0" w:color="000000"/>
                      </w:tcBorders>
                      <w:shd w:val="clear" w:color="auto" w:fill="auto"/>
                      <w:noWrap/>
                      <w:vAlign w:val="center"/>
                      <w:hideMark/>
                    </w:tcPr>
                  </w:tcPrChange>
                </w:tcPr>
                <w:p w14:paraId="3CEFF719" w14:textId="047D7A2E" w:rsidR="00651CAB" w:rsidRPr="00651CAB" w:rsidRDefault="00651CAB" w:rsidP="00651CAB">
                  <w:pPr>
                    <w:spacing w:after="0" w:line="240" w:lineRule="auto"/>
                    <w:jc w:val="center"/>
                    <w:rPr>
                      <w:ins w:id="658" w:author="Kashif Rather" w:date="2020-01-06T15:06:00Z"/>
                      <w:rFonts w:eastAsia="Times New Roman" w:cstheme="minorHAnsi"/>
                      <w:color w:val="000000"/>
                      <w:sz w:val="18"/>
                      <w:szCs w:val="18"/>
                      <w:rPrChange w:id="659" w:author="Kashif Rather" w:date="2020-01-06T15:07:00Z">
                        <w:rPr>
                          <w:ins w:id="660" w:author="Kashif Rather" w:date="2020-01-06T15:06:00Z"/>
                          <w:rFonts w:ascii="Calibri" w:eastAsia="Times New Roman" w:hAnsi="Calibri" w:cs="Calibri"/>
                          <w:color w:val="000000"/>
                          <w:sz w:val="24"/>
                          <w:szCs w:val="24"/>
                        </w:rPr>
                      </w:rPrChange>
                    </w:rPr>
                  </w:pPr>
                  <w:ins w:id="661" w:author="Kashif Rather" w:date="2020-01-06T15:06:00Z">
                    <w:r w:rsidRPr="00651CAB">
                      <w:rPr>
                        <w:rFonts w:eastAsia="Times New Roman" w:cstheme="minorHAnsi"/>
                        <w:color w:val="000000"/>
                        <w:sz w:val="18"/>
                        <w:szCs w:val="18"/>
                        <w:rPrChange w:id="662" w:author="Kashif Rather" w:date="2020-01-06T15:07:00Z">
                          <w:rPr>
                            <w:rFonts w:ascii="Calibri" w:eastAsia="Times New Roman" w:hAnsi="Calibri" w:cs="Calibri"/>
                            <w:color w:val="000000"/>
                            <w:sz w:val="24"/>
                            <w:szCs w:val="24"/>
                          </w:rPr>
                        </w:rPrChange>
                      </w:rPr>
                      <w:t>$</w:t>
                    </w:r>
                  </w:ins>
                </w:p>
              </w:tc>
              <w:tc>
                <w:tcPr>
                  <w:tcW w:w="1170" w:type="dxa"/>
                  <w:tcBorders>
                    <w:top w:val="single" w:sz="4" w:space="0" w:color="000000"/>
                    <w:left w:val="nil"/>
                    <w:bottom w:val="single" w:sz="4" w:space="0" w:color="000000"/>
                    <w:right w:val="single" w:sz="8" w:space="0" w:color="000000"/>
                  </w:tcBorders>
                  <w:shd w:val="clear" w:color="auto" w:fill="auto"/>
                  <w:noWrap/>
                  <w:vAlign w:val="center"/>
                  <w:hideMark/>
                  <w:tcPrChange w:id="663" w:author="Kashif Rather" w:date="2020-01-06T15:26:00Z">
                    <w:tcPr>
                      <w:tcW w:w="1080" w:type="dxa"/>
                      <w:gridSpan w:val="4"/>
                      <w:tcBorders>
                        <w:top w:val="single" w:sz="4" w:space="0" w:color="000000"/>
                        <w:left w:val="nil"/>
                        <w:bottom w:val="single" w:sz="4" w:space="0" w:color="000000"/>
                        <w:right w:val="single" w:sz="8" w:space="0" w:color="000000"/>
                      </w:tcBorders>
                      <w:shd w:val="clear" w:color="auto" w:fill="auto"/>
                      <w:noWrap/>
                      <w:vAlign w:val="center"/>
                      <w:hideMark/>
                    </w:tcPr>
                  </w:tcPrChange>
                </w:tcPr>
                <w:p w14:paraId="5CE74097" w14:textId="0521CA81" w:rsidR="00651CAB" w:rsidRPr="00651CAB" w:rsidRDefault="00651CAB" w:rsidP="00651CAB">
                  <w:pPr>
                    <w:spacing w:after="0" w:line="240" w:lineRule="auto"/>
                    <w:jc w:val="center"/>
                    <w:rPr>
                      <w:ins w:id="664" w:author="Kashif Rather" w:date="2020-01-06T15:06:00Z"/>
                      <w:rFonts w:eastAsia="Times New Roman" w:cstheme="minorHAnsi"/>
                      <w:color w:val="000000"/>
                      <w:sz w:val="18"/>
                      <w:szCs w:val="18"/>
                      <w:rPrChange w:id="665" w:author="Kashif Rather" w:date="2020-01-06T15:07:00Z">
                        <w:rPr>
                          <w:ins w:id="666" w:author="Kashif Rather" w:date="2020-01-06T15:06:00Z"/>
                          <w:rFonts w:ascii="Calibri" w:eastAsia="Times New Roman" w:hAnsi="Calibri" w:cs="Calibri"/>
                          <w:color w:val="000000"/>
                          <w:sz w:val="24"/>
                          <w:szCs w:val="24"/>
                        </w:rPr>
                      </w:rPrChange>
                    </w:rPr>
                  </w:pPr>
                  <w:ins w:id="667" w:author="Kashif Rather" w:date="2020-01-06T15:06:00Z">
                    <w:r w:rsidRPr="00651CAB">
                      <w:rPr>
                        <w:rFonts w:eastAsia="Times New Roman" w:cstheme="minorHAnsi"/>
                        <w:color w:val="000000"/>
                        <w:sz w:val="18"/>
                        <w:szCs w:val="18"/>
                        <w:rPrChange w:id="668" w:author="Kashif Rather" w:date="2020-01-06T15:07:00Z">
                          <w:rPr>
                            <w:rFonts w:ascii="Calibri" w:eastAsia="Times New Roman" w:hAnsi="Calibri" w:cs="Calibri"/>
                            <w:color w:val="000000"/>
                            <w:sz w:val="24"/>
                            <w:szCs w:val="24"/>
                          </w:rPr>
                        </w:rPrChange>
                      </w:rPr>
                      <w:t>$</w:t>
                    </w:r>
                  </w:ins>
                </w:p>
              </w:tc>
              <w:tc>
                <w:tcPr>
                  <w:tcW w:w="1042" w:type="dxa"/>
                  <w:gridSpan w:val="2"/>
                  <w:tcBorders>
                    <w:top w:val="single" w:sz="4" w:space="0" w:color="000000"/>
                    <w:left w:val="nil"/>
                    <w:bottom w:val="single" w:sz="4" w:space="0" w:color="000000"/>
                    <w:right w:val="single" w:sz="8" w:space="0" w:color="000000"/>
                  </w:tcBorders>
                  <w:shd w:val="clear" w:color="auto" w:fill="auto"/>
                  <w:noWrap/>
                  <w:vAlign w:val="center"/>
                  <w:tcPrChange w:id="669" w:author="Kashif Rather" w:date="2020-01-06T15:26:00Z">
                    <w:tcPr>
                      <w:tcW w:w="1080" w:type="dxa"/>
                      <w:gridSpan w:val="3"/>
                      <w:tcBorders>
                        <w:top w:val="single" w:sz="4" w:space="0" w:color="000000"/>
                        <w:left w:val="nil"/>
                        <w:bottom w:val="single" w:sz="4" w:space="0" w:color="000000"/>
                        <w:right w:val="single" w:sz="8" w:space="0" w:color="000000"/>
                      </w:tcBorders>
                      <w:shd w:val="clear" w:color="auto" w:fill="auto"/>
                      <w:noWrap/>
                      <w:vAlign w:val="center"/>
                    </w:tcPr>
                  </w:tcPrChange>
                </w:tcPr>
                <w:p w14:paraId="2EA5B7C6" w14:textId="020D3020" w:rsidR="00651CAB" w:rsidRPr="00651CAB" w:rsidRDefault="00651CAB" w:rsidP="00651CAB">
                  <w:pPr>
                    <w:spacing w:after="0" w:line="240" w:lineRule="auto"/>
                    <w:jc w:val="center"/>
                    <w:rPr>
                      <w:ins w:id="670" w:author="Kashif Rather" w:date="2020-01-06T15:06:00Z"/>
                      <w:rFonts w:eastAsia="Times New Roman" w:cstheme="minorHAnsi"/>
                      <w:color w:val="000000"/>
                      <w:sz w:val="18"/>
                      <w:szCs w:val="18"/>
                      <w:rPrChange w:id="671" w:author="Kashif Rather" w:date="2020-01-06T15:07:00Z">
                        <w:rPr>
                          <w:ins w:id="672" w:author="Kashif Rather" w:date="2020-01-06T15:06:00Z"/>
                          <w:rFonts w:ascii="Calibri" w:eastAsia="Times New Roman" w:hAnsi="Calibri" w:cs="Calibri"/>
                          <w:color w:val="000000"/>
                          <w:sz w:val="24"/>
                          <w:szCs w:val="24"/>
                        </w:rPr>
                      </w:rPrChange>
                    </w:rPr>
                  </w:pPr>
                </w:p>
              </w:tc>
              <w:tc>
                <w:tcPr>
                  <w:tcW w:w="2520" w:type="dxa"/>
                  <w:tcBorders>
                    <w:top w:val="single" w:sz="4" w:space="0" w:color="000000"/>
                    <w:left w:val="nil"/>
                    <w:bottom w:val="single" w:sz="4" w:space="0" w:color="000000"/>
                    <w:right w:val="single" w:sz="8" w:space="0" w:color="000000"/>
                  </w:tcBorders>
                  <w:shd w:val="clear" w:color="auto" w:fill="auto"/>
                  <w:noWrap/>
                  <w:vAlign w:val="center"/>
                  <w:hideMark/>
                  <w:tcPrChange w:id="673" w:author="Kashif Rather" w:date="2020-01-06T15:26:00Z">
                    <w:tcPr>
                      <w:tcW w:w="2520" w:type="dxa"/>
                      <w:gridSpan w:val="3"/>
                      <w:tcBorders>
                        <w:top w:val="single" w:sz="4" w:space="0" w:color="000000"/>
                        <w:left w:val="nil"/>
                        <w:bottom w:val="single" w:sz="4" w:space="0" w:color="000000"/>
                        <w:right w:val="single" w:sz="8" w:space="0" w:color="000000"/>
                      </w:tcBorders>
                      <w:shd w:val="clear" w:color="auto" w:fill="auto"/>
                      <w:noWrap/>
                      <w:vAlign w:val="center"/>
                      <w:hideMark/>
                    </w:tcPr>
                  </w:tcPrChange>
                </w:tcPr>
                <w:p w14:paraId="2687F562" w14:textId="1055B55F" w:rsidR="00651CAB" w:rsidRPr="00651CAB" w:rsidRDefault="00651CAB" w:rsidP="00651CAB">
                  <w:pPr>
                    <w:spacing w:after="0" w:line="240" w:lineRule="auto"/>
                    <w:jc w:val="center"/>
                    <w:rPr>
                      <w:ins w:id="674" w:author="Kashif Rather" w:date="2020-01-06T15:06:00Z"/>
                      <w:rFonts w:eastAsia="Times New Roman" w:cstheme="minorHAnsi"/>
                      <w:color w:val="000000"/>
                      <w:sz w:val="18"/>
                      <w:szCs w:val="18"/>
                      <w:rPrChange w:id="675" w:author="Kashif Rather" w:date="2020-01-06T15:07:00Z">
                        <w:rPr>
                          <w:ins w:id="676" w:author="Kashif Rather" w:date="2020-01-06T15:06:00Z"/>
                          <w:rFonts w:ascii="Calibri" w:eastAsia="Times New Roman" w:hAnsi="Calibri" w:cs="Calibri"/>
                          <w:color w:val="000000"/>
                          <w:sz w:val="24"/>
                          <w:szCs w:val="24"/>
                        </w:rPr>
                      </w:rPrChange>
                    </w:rPr>
                  </w:pPr>
                  <w:ins w:id="677" w:author="Kashif Rather" w:date="2020-01-06T15:06:00Z">
                    <w:r w:rsidRPr="00651CAB">
                      <w:rPr>
                        <w:rFonts w:eastAsia="Times New Roman" w:cstheme="minorHAnsi"/>
                        <w:color w:val="000000"/>
                        <w:sz w:val="18"/>
                        <w:szCs w:val="18"/>
                        <w:rPrChange w:id="678" w:author="Kashif Rather" w:date="2020-01-06T15:07:00Z">
                          <w:rPr>
                            <w:rFonts w:ascii="Calibri" w:eastAsia="Times New Roman" w:hAnsi="Calibri" w:cs="Calibri"/>
                            <w:color w:val="000000"/>
                            <w:sz w:val="24"/>
                            <w:szCs w:val="24"/>
                          </w:rPr>
                        </w:rPrChange>
                      </w:rPr>
                      <w:t>$</w:t>
                    </w:r>
                  </w:ins>
                </w:p>
              </w:tc>
            </w:tr>
            <w:tr w:rsidR="00651CAB" w:rsidRPr="00651CAB" w14:paraId="1290E6EC" w14:textId="77777777" w:rsidTr="00B930B8">
              <w:tblPrEx>
                <w:tblPrExChange w:id="679" w:author="Kashif Rather" w:date="2020-01-06T15:26:00Z">
                  <w:tblPrEx>
                    <w:tblW w:w="10652" w:type="dxa"/>
                  </w:tblPrEx>
                </w:tblPrExChange>
              </w:tblPrEx>
              <w:trPr>
                <w:trHeight w:val="480"/>
                <w:ins w:id="680" w:author="Kashif Rather" w:date="2020-01-06T15:06:00Z"/>
                <w:trPrChange w:id="681" w:author="Kashif Rather" w:date="2020-01-06T15:26: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682" w:author="Kashif Rather" w:date="2020-01-06T15:26: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715AB92B" w14:textId="77777777" w:rsidR="00651CAB" w:rsidRPr="00651CAB" w:rsidRDefault="00651CAB" w:rsidP="00651CAB">
                  <w:pPr>
                    <w:spacing w:after="0" w:line="240" w:lineRule="auto"/>
                    <w:rPr>
                      <w:ins w:id="683" w:author="Kashif Rather" w:date="2020-01-06T15:06:00Z"/>
                      <w:rFonts w:eastAsia="Times New Roman" w:cstheme="minorHAnsi"/>
                      <w:color w:val="FF0000"/>
                      <w:sz w:val="18"/>
                      <w:szCs w:val="18"/>
                      <w:rPrChange w:id="684" w:author="Kashif Rather" w:date="2020-01-06T15:07:00Z">
                        <w:rPr>
                          <w:ins w:id="685" w:author="Kashif Rather" w:date="2020-01-06T15:06:00Z"/>
                          <w:rFonts w:ascii="Calibri" w:eastAsia="Times New Roman" w:hAnsi="Calibri" w:cs="Calibri"/>
                          <w:color w:val="FF0000"/>
                          <w:sz w:val="24"/>
                          <w:szCs w:val="24"/>
                        </w:rPr>
                      </w:rPrChange>
                    </w:rPr>
                  </w:pPr>
                  <w:ins w:id="686" w:author="Kashif Rather" w:date="2020-01-06T15:06:00Z">
                    <w:r w:rsidRPr="00651CAB">
                      <w:rPr>
                        <w:rFonts w:eastAsia="Times New Roman" w:cstheme="minorHAnsi"/>
                        <w:color w:val="FF0000"/>
                        <w:sz w:val="18"/>
                        <w:szCs w:val="18"/>
                        <w:rPrChange w:id="687" w:author="Kashif Rather" w:date="2020-01-06T15:07:00Z">
                          <w:rPr>
                            <w:rFonts w:ascii="Calibri" w:eastAsia="Times New Roman" w:hAnsi="Calibri" w:cs="Calibri"/>
                            <w:color w:val="FF0000"/>
                            <w:sz w:val="24"/>
                            <w:szCs w:val="24"/>
                          </w:rPr>
                        </w:rPrChange>
                      </w:rPr>
                      <w:t xml:space="preserve"> Endpoint Management </w:t>
                    </w:r>
                  </w:ins>
                </w:p>
              </w:tc>
              <w:tc>
                <w:tcPr>
                  <w:tcW w:w="1422" w:type="dxa"/>
                  <w:tcBorders>
                    <w:top w:val="nil"/>
                    <w:left w:val="nil"/>
                    <w:bottom w:val="single" w:sz="4" w:space="0" w:color="000000"/>
                    <w:right w:val="single" w:sz="8" w:space="0" w:color="000000"/>
                  </w:tcBorders>
                  <w:shd w:val="clear" w:color="000000" w:fill="FFFFFF"/>
                  <w:noWrap/>
                  <w:vAlign w:val="center"/>
                  <w:hideMark/>
                  <w:tcPrChange w:id="688" w:author="Kashif Rather" w:date="2020-01-06T15:26:00Z">
                    <w:tcPr>
                      <w:tcW w:w="1422" w:type="dxa"/>
                      <w:gridSpan w:val="3"/>
                      <w:tcBorders>
                        <w:top w:val="nil"/>
                        <w:left w:val="nil"/>
                        <w:bottom w:val="single" w:sz="4" w:space="0" w:color="000000"/>
                        <w:right w:val="single" w:sz="8" w:space="0" w:color="000000"/>
                      </w:tcBorders>
                      <w:shd w:val="clear" w:color="000000" w:fill="FFFFFF"/>
                      <w:noWrap/>
                      <w:vAlign w:val="center"/>
                      <w:hideMark/>
                    </w:tcPr>
                  </w:tcPrChange>
                </w:tcPr>
                <w:p w14:paraId="407E88A1" w14:textId="20A5663C" w:rsidR="00651CAB" w:rsidRPr="00651CAB" w:rsidRDefault="00651CAB" w:rsidP="00651CAB">
                  <w:pPr>
                    <w:spacing w:after="0" w:line="240" w:lineRule="auto"/>
                    <w:jc w:val="center"/>
                    <w:rPr>
                      <w:ins w:id="689" w:author="Kashif Rather" w:date="2020-01-06T15:06:00Z"/>
                      <w:rFonts w:eastAsia="Times New Roman" w:cstheme="minorHAnsi"/>
                      <w:color w:val="000000"/>
                      <w:sz w:val="18"/>
                      <w:szCs w:val="18"/>
                      <w:rPrChange w:id="690" w:author="Kashif Rather" w:date="2020-01-06T15:07:00Z">
                        <w:rPr>
                          <w:ins w:id="691" w:author="Kashif Rather" w:date="2020-01-06T15:06:00Z"/>
                          <w:rFonts w:ascii="Calibri" w:eastAsia="Times New Roman" w:hAnsi="Calibri" w:cs="Calibri"/>
                          <w:color w:val="000000"/>
                          <w:sz w:val="24"/>
                          <w:szCs w:val="24"/>
                        </w:rPr>
                      </w:rPrChange>
                    </w:rPr>
                  </w:pPr>
                </w:p>
              </w:tc>
              <w:tc>
                <w:tcPr>
                  <w:tcW w:w="938" w:type="dxa"/>
                  <w:tcBorders>
                    <w:top w:val="single" w:sz="4" w:space="0" w:color="000000"/>
                    <w:left w:val="nil"/>
                    <w:bottom w:val="single" w:sz="4" w:space="0" w:color="000000"/>
                    <w:right w:val="single" w:sz="8" w:space="0" w:color="000000"/>
                  </w:tcBorders>
                  <w:shd w:val="clear" w:color="auto" w:fill="auto"/>
                  <w:noWrap/>
                  <w:vAlign w:val="center"/>
                  <w:hideMark/>
                  <w:tcPrChange w:id="692" w:author="Kashif Rather" w:date="2020-01-06T15:26:00Z">
                    <w:tcPr>
                      <w:tcW w:w="990" w:type="dxa"/>
                      <w:gridSpan w:val="2"/>
                      <w:tcBorders>
                        <w:top w:val="single" w:sz="4" w:space="0" w:color="000000"/>
                        <w:left w:val="nil"/>
                        <w:bottom w:val="single" w:sz="4" w:space="0" w:color="000000"/>
                        <w:right w:val="single" w:sz="8" w:space="0" w:color="000000"/>
                      </w:tcBorders>
                      <w:shd w:val="clear" w:color="auto" w:fill="auto"/>
                      <w:noWrap/>
                      <w:vAlign w:val="center"/>
                      <w:hideMark/>
                    </w:tcPr>
                  </w:tcPrChange>
                </w:tcPr>
                <w:p w14:paraId="514C5271" w14:textId="5CC4EE9B" w:rsidR="00651CAB" w:rsidRPr="00651CAB" w:rsidRDefault="00651CAB" w:rsidP="00651CAB">
                  <w:pPr>
                    <w:spacing w:after="0" w:line="240" w:lineRule="auto"/>
                    <w:jc w:val="center"/>
                    <w:rPr>
                      <w:ins w:id="693" w:author="Kashif Rather" w:date="2020-01-06T15:06:00Z"/>
                      <w:rFonts w:eastAsia="Times New Roman" w:cstheme="minorHAnsi"/>
                      <w:color w:val="000000"/>
                      <w:sz w:val="18"/>
                      <w:szCs w:val="18"/>
                      <w:rPrChange w:id="694" w:author="Kashif Rather" w:date="2020-01-06T15:07:00Z">
                        <w:rPr>
                          <w:ins w:id="695" w:author="Kashif Rather" w:date="2020-01-06T15:06:00Z"/>
                          <w:rFonts w:ascii="Calibri" w:eastAsia="Times New Roman" w:hAnsi="Calibri" w:cs="Calibri"/>
                          <w:color w:val="000000"/>
                          <w:sz w:val="24"/>
                          <w:szCs w:val="24"/>
                        </w:rPr>
                      </w:rPrChange>
                    </w:rPr>
                  </w:pPr>
                  <w:ins w:id="696" w:author="Kashif Rather" w:date="2020-01-06T15:06:00Z">
                    <w:r w:rsidRPr="00651CAB">
                      <w:rPr>
                        <w:rFonts w:eastAsia="Times New Roman" w:cstheme="minorHAnsi"/>
                        <w:color w:val="000000"/>
                        <w:sz w:val="18"/>
                        <w:szCs w:val="18"/>
                        <w:rPrChange w:id="697" w:author="Kashif Rather" w:date="2020-01-06T15:07:00Z">
                          <w:rPr>
                            <w:rFonts w:ascii="Calibri" w:eastAsia="Times New Roman" w:hAnsi="Calibri" w:cs="Calibri"/>
                            <w:color w:val="000000"/>
                            <w:sz w:val="24"/>
                            <w:szCs w:val="24"/>
                          </w:rPr>
                        </w:rPrChange>
                      </w:rPr>
                      <w:t>$</w:t>
                    </w:r>
                  </w:ins>
                </w:p>
              </w:tc>
              <w:tc>
                <w:tcPr>
                  <w:tcW w:w="1170" w:type="dxa"/>
                  <w:tcBorders>
                    <w:top w:val="nil"/>
                    <w:left w:val="nil"/>
                    <w:bottom w:val="single" w:sz="4" w:space="0" w:color="000000"/>
                    <w:right w:val="single" w:sz="8" w:space="0" w:color="000000"/>
                  </w:tcBorders>
                  <w:shd w:val="clear" w:color="auto" w:fill="auto"/>
                  <w:noWrap/>
                  <w:vAlign w:val="center"/>
                  <w:hideMark/>
                  <w:tcPrChange w:id="698" w:author="Kashif Rather" w:date="2020-01-06T15:26:00Z">
                    <w:tcPr>
                      <w:tcW w:w="1080" w:type="dxa"/>
                      <w:gridSpan w:val="4"/>
                      <w:tcBorders>
                        <w:top w:val="nil"/>
                        <w:left w:val="nil"/>
                        <w:bottom w:val="single" w:sz="4" w:space="0" w:color="000000"/>
                        <w:right w:val="single" w:sz="8" w:space="0" w:color="000000"/>
                      </w:tcBorders>
                      <w:shd w:val="clear" w:color="auto" w:fill="auto"/>
                      <w:noWrap/>
                      <w:vAlign w:val="center"/>
                      <w:hideMark/>
                    </w:tcPr>
                  </w:tcPrChange>
                </w:tcPr>
                <w:p w14:paraId="78039D9A" w14:textId="7C6272A7" w:rsidR="00651CAB" w:rsidRPr="00651CAB" w:rsidRDefault="00651CAB" w:rsidP="00651CAB">
                  <w:pPr>
                    <w:spacing w:after="0" w:line="240" w:lineRule="auto"/>
                    <w:jc w:val="center"/>
                    <w:rPr>
                      <w:ins w:id="699" w:author="Kashif Rather" w:date="2020-01-06T15:06:00Z"/>
                      <w:rFonts w:eastAsia="Times New Roman" w:cstheme="minorHAnsi"/>
                      <w:color w:val="000000"/>
                      <w:sz w:val="18"/>
                      <w:szCs w:val="18"/>
                      <w:rPrChange w:id="700" w:author="Kashif Rather" w:date="2020-01-06T15:07:00Z">
                        <w:rPr>
                          <w:ins w:id="701" w:author="Kashif Rather" w:date="2020-01-06T15:06:00Z"/>
                          <w:rFonts w:ascii="Calibri" w:eastAsia="Times New Roman" w:hAnsi="Calibri" w:cs="Calibri"/>
                          <w:color w:val="000000"/>
                          <w:sz w:val="24"/>
                          <w:szCs w:val="24"/>
                        </w:rPr>
                      </w:rPrChange>
                    </w:rPr>
                  </w:pPr>
                  <w:ins w:id="702" w:author="Kashif Rather" w:date="2020-01-06T15:06:00Z">
                    <w:r w:rsidRPr="00651CAB">
                      <w:rPr>
                        <w:rFonts w:eastAsia="Times New Roman" w:cstheme="minorHAnsi"/>
                        <w:color w:val="000000"/>
                        <w:sz w:val="18"/>
                        <w:szCs w:val="18"/>
                        <w:rPrChange w:id="703" w:author="Kashif Rather" w:date="2020-01-06T15:07:00Z">
                          <w:rPr>
                            <w:rFonts w:ascii="Calibri" w:eastAsia="Times New Roman" w:hAnsi="Calibri" w:cs="Calibri"/>
                            <w:color w:val="000000"/>
                            <w:sz w:val="24"/>
                            <w:szCs w:val="24"/>
                          </w:rPr>
                        </w:rPrChange>
                      </w:rPr>
                      <w:t>$</w:t>
                    </w:r>
                  </w:ins>
                </w:p>
              </w:tc>
              <w:tc>
                <w:tcPr>
                  <w:tcW w:w="1042" w:type="dxa"/>
                  <w:gridSpan w:val="2"/>
                  <w:tcBorders>
                    <w:top w:val="nil"/>
                    <w:left w:val="nil"/>
                    <w:bottom w:val="single" w:sz="4" w:space="0" w:color="000000"/>
                    <w:right w:val="single" w:sz="8" w:space="0" w:color="000000"/>
                  </w:tcBorders>
                  <w:shd w:val="clear" w:color="auto" w:fill="auto"/>
                  <w:noWrap/>
                  <w:vAlign w:val="center"/>
                  <w:tcPrChange w:id="704" w:author="Kashif Rather" w:date="2020-01-06T15:26:00Z">
                    <w:tcPr>
                      <w:tcW w:w="1080" w:type="dxa"/>
                      <w:gridSpan w:val="3"/>
                      <w:tcBorders>
                        <w:top w:val="nil"/>
                        <w:left w:val="nil"/>
                        <w:bottom w:val="single" w:sz="4" w:space="0" w:color="000000"/>
                        <w:right w:val="single" w:sz="8" w:space="0" w:color="000000"/>
                      </w:tcBorders>
                      <w:shd w:val="clear" w:color="auto" w:fill="auto"/>
                      <w:noWrap/>
                      <w:vAlign w:val="center"/>
                    </w:tcPr>
                  </w:tcPrChange>
                </w:tcPr>
                <w:p w14:paraId="3DC21402" w14:textId="4EFBEDAD" w:rsidR="00651CAB" w:rsidRPr="00651CAB" w:rsidRDefault="00651CAB" w:rsidP="00651CAB">
                  <w:pPr>
                    <w:spacing w:after="0" w:line="240" w:lineRule="auto"/>
                    <w:jc w:val="center"/>
                    <w:rPr>
                      <w:ins w:id="705" w:author="Kashif Rather" w:date="2020-01-06T15:06:00Z"/>
                      <w:rFonts w:eastAsia="Times New Roman" w:cstheme="minorHAnsi"/>
                      <w:color w:val="000000"/>
                      <w:sz w:val="18"/>
                      <w:szCs w:val="18"/>
                      <w:rPrChange w:id="706" w:author="Kashif Rather" w:date="2020-01-06T15:07:00Z">
                        <w:rPr>
                          <w:ins w:id="707" w:author="Kashif Rather" w:date="2020-01-06T15:06:00Z"/>
                          <w:rFonts w:ascii="Calibri" w:eastAsia="Times New Roman" w:hAnsi="Calibri" w:cs="Calibri"/>
                          <w:color w:val="000000"/>
                          <w:sz w:val="24"/>
                          <w:szCs w:val="24"/>
                        </w:rPr>
                      </w:rPrChange>
                    </w:rPr>
                  </w:pPr>
                </w:p>
              </w:tc>
              <w:tc>
                <w:tcPr>
                  <w:tcW w:w="2520" w:type="dxa"/>
                  <w:tcBorders>
                    <w:top w:val="nil"/>
                    <w:left w:val="nil"/>
                    <w:bottom w:val="single" w:sz="4" w:space="0" w:color="000000"/>
                    <w:right w:val="single" w:sz="8" w:space="0" w:color="000000"/>
                  </w:tcBorders>
                  <w:shd w:val="clear" w:color="auto" w:fill="auto"/>
                  <w:noWrap/>
                  <w:vAlign w:val="center"/>
                  <w:hideMark/>
                  <w:tcPrChange w:id="708" w:author="Kashif Rather" w:date="2020-01-06T15:26:00Z">
                    <w:tcPr>
                      <w:tcW w:w="2520" w:type="dxa"/>
                      <w:gridSpan w:val="3"/>
                      <w:tcBorders>
                        <w:top w:val="nil"/>
                        <w:left w:val="nil"/>
                        <w:bottom w:val="single" w:sz="4" w:space="0" w:color="000000"/>
                        <w:right w:val="single" w:sz="8" w:space="0" w:color="000000"/>
                      </w:tcBorders>
                      <w:shd w:val="clear" w:color="auto" w:fill="auto"/>
                      <w:noWrap/>
                      <w:vAlign w:val="center"/>
                      <w:hideMark/>
                    </w:tcPr>
                  </w:tcPrChange>
                </w:tcPr>
                <w:p w14:paraId="59865C54" w14:textId="431BBB8D" w:rsidR="00651CAB" w:rsidRPr="00651CAB" w:rsidRDefault="00651CAB" w:rsidP="00651CAB">
                  <w:pPr>
                    <w:spacing w:after="0" w:line="240" w:lineRule="auto"/>
                    <w:jc w:val="center"/>
                    <w:rPr>
                      <w:ins w:id="709" w:author="Kashif Rather" w:date="2020-01-06T15:06:00Z"/>
                      <w:rFonts w:eastAsia="Times New Roman" w:cstheme="minorHAnsi"/>
                      <w:color w:val="000000"/>
                      <w:sz w:val="18"/>
                      <w:szCs w:val="18"/>
                      <w:rPrChange w:id="710" w:author="Kashif Rather" w:date="2020-01-06T15:07:00Z">
                        <w:rPr>
                          <w:ins w:id="711" w:author="Kashif Rather" w:date="2020-01-06T15:06:00Z"/>
                          <w:rFonts w:ascii="Calibri" w:eastAsia="Times New Roman" w:hAnsi="Calibri" w:cs="Calibri"/>
                          <w:color w:val="000000"/>
                          <w:sz w:val="24"/>
                          <w:szCs w:val="24"/>
                        </w:rPr>
                      </w:rPrChange>
                    </w:rPr>
                  </w:pPr>
                  <w:ins w:id="712" w:author="Kashif Rather" w:date="2020-01-06T15:06:00Z">
                    <w:r w:rsidRPr="00651CAB">
                      <w:rPr>
                        <w:rFonts w:eastAsia="Times New Roman" w:cstheme="minorHAnsi"/>
                        <w:color w:val="000000"/>
                        <w:sz w:val="18"/>
                        <w:szCs w:val="18"/>
                        <w:rPrChange w:id="713" w:author="Kashif Rather" w:date="2020-01-06T15:07:00Z">
                          <w:rPr>
                            <w:rFonts w:ascii="Calibri" w:eastAsia="Times New Roman" w:hAnsi="Calibri" w:cs="Calibri"/>
                            <w:color w:val="000000"/>
                            <w:sz w:val="24"/>
                            <w:szCs w:val="24"/>
                          </w:rPr>
                        </w:rPrChange>
                      </w:rPr>
                      <w:t>$</w:t>
                    </w:r>
                  </w:ins>
                </w:p>
              </w:tc>
            </w:tr>
            <w:tr w:rsidR="00651CAB" w:rsidRPr="00651CAB" w14:paraId="2BF773E7" w14:textId="77777777" w:rsidTr="00B930B8">
              <w:tblPrEx>
                <w:tblPrExChange w:id="714" w:author="Kashif Rather" w:date="2020-01-06T15:26:00Z">
                  <w:tblPrEx>
                    <w:tblW w:w="10652" w:type="dxa"/>
                  </w:tblPrEx>
                </w:tblPrExChange>
              </w:tblPrEx>
              <w:trPr>
                <w:trHeight w:val="480"/>
                <w:ins w:id="715" w:author="Kashif Rather" w:date="2020-01-06T15:06:00Z"/>
                <w:trPrChange w:id="716" w:author="Kashif Rather" w:date="2020-01-06T15:26: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717" w:author="Kashif Rather" w:date="2020-01-06T15:26: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5BF7AE7E" w14:textId="77777777" w:rsidR="00651CAB" w:rsidRPr="00651CAB" w:rsidRDefault="00651CAB" w:rsidP="00651CAB">
                  <w:pPr>
                    <w:spacing w:after="0" w:line="240" w:lineRule="auto"/>
                    <w:rPr>
                      <w:ins w:id="718" w:author="Kashif Rather" w:date="2020-01-06T15:06:00Z"/>
                      <w:rFonts w:eastAsia="Times New Roman" w:cstheme="minorHAnsi"/>
                      <w:color w:val="000000"/>
                      <w:sz w:val="18"/>
                      <w:szCs w:val="18"/>
                      <w:rPrChange w:id="719" w:author="Kashif Rather" w:date="2020-01-06T15:07:00Z">
                        <w:rPr>
                          <w:ins w:id="720" w:author="Kashif Rather" w:date="2020-01-06T15:06:00Z"/>
                          <w:rFonts w:ascii="Calibri" w:eastAsia="Times New Roman" w:hAnsi="Calibri" w:cs="Calibri"/>
                          <w:color w:val="000000"/>
                          <w:sz w:val="24"/>
                          <w:szCs w:val="24"/>
                        </w:rPr>
                      </w:rPrChange>
                    </w:rPr>
                  </w:pPr>
                  <w:ins w:id="721" w:author="Kashif Rather" w:date="2020-01-06T15:06:00Z">
                    <w:r w:rsidRPr="00651CAB">
                      <w:rPr>
                        <w:rFonts w:eastAsia="Times New Roman" w:cstheme="minorHAnsi"/>
                        <w:color w:val="000000"/>
                        <w:sz w:val="18"/>
                        <w:szCs w:val="18"/>
                        <w:rPrChange w:id="722" w:author="Kashif Rather" w:date="2020-01-06T15:07:00Z">
                          <w:rPr>
                            <w:rFonts w:ascii="Calibri" w:eastAsia="Times New Roman" w:hAnsi="Calibri" w:cs="Calibri"/>
                            <w:color w:val="000000"/>
                            <w:sz w:val="24"/>
                            <w:szCs w:val="24"/>
                          </w:rPr>
                        </w:rPrChange>
                      </w:rPr>
                      <w:t xml:space="preserve"> Logistics </w:t>
                    </w:r>
                  </w:ins>
                </w:p>
              </w:tc>
              <w:tc>
                <w:tcPr>
                  <w:tcW w:w="1422" w:type="dxa"/>
                  <w:tcBorders>
                    <w:top w:val="nil"/>
                    <w:left w:val="nil"/>
                    <w:bottom w:val="single" w:sz="4" w:space="0" w:color="000000"/>
                    <w:right w:val="single" w:sz="8" w:space="0" w:color="000000"/>
                  </w:tcBorders>
                  <w:shd w:val="clear" w:color="000000" w:fill="FFFFFF"/>
                  <w:noWrap/>
                  <w:vAlign w:val="center"/>
                  <w:hideMark/>
                  <w:tcPrChange w:id="723" w:author="Kashif Rather" w:date="2020-01-06T15:26:00Z">
                    <w:tcPr>
                      <w:tcW w:w="1422" w:type="dxa"/>
                      <w:gridSpan w:val="3"/>
                      <w:tcBorders>
                        <w:top w:val="nil"/>
                        <w:left w:val="nil"/>
                        <w:bottom w:val="single" w:sz="4" w:space="0" w:color="000000"/>
                        <w:right w:val="single" w:sz="8" w:space="0" w:color="000000"/>
                      </w:tcBorders>
                      <w:shd w:val="clear" w:color="000000" w:fill="FFFFFF"/>
                      <w:noWrap/>
                      <w:vAlign w:val="center"/>
                      <w:hideMark/>
                    </w:tcPr>
                  </w:tcPrChange>
                </w:tcPr>
                <w:p w14:paraId="47EE11E8" w14:textId="044FCD23" w:rsidR="00651CAB" w:rsidRPr="00651CAB" w:rsidRDefault="00651CAB" w:rsidP="00651CAB">
                  <w:pPr>
                    <w:spacing w:after="0" w:line="240" w:lineRule="auto"/>
                    <w:jc w:val="center"/>
                    <w:rPr>
                      <w:ins w:id="724" w:author="Kashif Rather" w:date="2020-01-06T15:06:00Z"/>
                      <w:rFonts w:eastAsia="Times New Roman" w:cstheme="minorHAnsi"/>
                      <w:color w:val="000000"/>
                      <w:sz w:val="18"/>
                      <w:szCs w:val="18"/>
                      <w:rPrChange w:id="725" w:author="Kashif Rather" w:date="2020-01-06T15:07:00Z">
                        <w:rPr>
                          <w:ins w:id="726" w:author="Kashif Rather" w:date="2020-01-06T15:06:00Z"/>
                          <w:rFonts w:ascii="Calibri" w:eastAsia="Times New Roman" w:hAnsi="Calibri" w:cs="Calibri"/>
                          <w:color w:val="000000"/>
                          <w:sz w:val="24"/>
                          <w:szCs w:val="24"/>
                        </w:rPr>
                      </w:rPrChange>
                    </w:rPr>
                  </w:pPr>
                </w:p>
              </w:tc>
              <w:tc>
                <w:tcPr>
                  <w:tcW w:w="938" w:type="dxa"/>
                  <w:tcBorders>
                    <w:top w:val="single" w:sz="4" w:space="0" w:color="000000"/>
                    <w:left w:val="nil"/>
                    <w:bottom w:val="single" w:sz="4" w:space="0" w:color="000000"/>
                    <w:right w:val="single" w:sz="8" w:space="0" w:color="000000"/>
                  </w:tcBorders>
                  <w:shd w:val="clear" w:color="auto" w:fill="auto"/>
                  <w:noWrap/>
                  <w:vAlign w:val="center"/>
                  <w:hideMark/>
                  <w:tcPrChange w:id="727" w:author="Kashif Rather" w:date="2020-01-06T15:26:00Z">
                    <w:tcPr>
                      <w:tcW w:w="990" w:type="dxa"/>
                      <w:gridSpan w:val="2"/>
                      <w:tcBorders>
                        <w:top w:val="single" w:sz="4" w:space="0" w:color="000000"/>
                        <w:left w:val="nil"/>
                        <w:bottom w:val="single" w:sz="4" w:space="0" w:color="000000"/>
                        <w:right w:val="single" w:sz="8" w:space="0" w:color="000000"/>
                      </w:tcBorders>
                      <w:shd w:val="clear" w:color="auto" w:fill="auto"/>
                      <w:noWrap/>
                      <w:vAlign w:val="center"/>
                      <w:hideMark/>
                    </w:tcPr>
                  </w:tcPrChange>
                </w:tcPr>
                <w:p w14:paraId="1331CDF8" w14:textId="2160441D" w:rsidR="00651CAB" w:rsidRPr="00651CAB" w:rsidRDefault="00651CAB" w:rsidP="00651CAB">
                  <w:pPr>
                    <w:spacing w:after="0" w:line="240" w:lineRule="auto"/>
                    <w:jc w:val="center"/>
                    <w:rPr>
                      <w:ins w:id="728" w:author="Kashif Rather" w:date="2020-01-06T15:06:00Z"/>
                      <w:rFonts w:eastAsia="Times New Roman" w:cstheme="minorHAnsi"/>
                      <w:color w:val="000000"/>
                      <w:sz w:val="18"/>
                      <w:szCs w:val="18"/>
                      <w:rPrChange w:id="729" w:author="Kashif Rather" w:date="2020-01-06T15:07:00Z">
                        <w:rPr>
                          <w:ins w:id="730" w:author="Kashif Rather" w:date="2020-01-06T15:06:00Z"/>
                          <w:rFonts w:ascii="Calibri" w:eastAsia="Times New Roman" w:hAnsi="Calibri" w:cs="Calibri"/>
                          <w:color w:val="000000"/>
                          <w:sz w:val="24"/>
                          <w:szCs w:val="24"/>
                        </w:rPr>
                      </w:rPrChange>
                    </w:rPr>
                  </w:pPr>
                  <w:ins w:id="731" w:author="Kashif Rather" w:date="2020-01-06T15:06:00Z">
                    <w:r w:rsidRPr="00651CAB">
                      <w:rPr>
                        <w:rFonts w:eastAsia="Times New Roman" w:cstheme="minorHAnsi"/>
                        <w:color w:val="000000"/>
                        <w:sz w:val="18"/>
                        <w:szCs w:val="18"/>
                        <w:rPrChange w:id="732" w:author="Kashif Rather" w:date="2020-01-06T15:07:00Z">
                          <w:rPr>
                            <w:rFonts w:ascii="Calibri" w:eastAsia="Times New Roman" w:hAnsi="Calibri" w:cs="Calibri"/>
                            <w:color w:val="000000"/>
                            <w:sz w:val="24"/>
                            <w:szCs w:val="24"/>
                          </w:rPr>
                        </w:rPrChange>
                      </w:rPr>
                      <w:t>$</w:t>
                    </w:r>
                  </w:ins>
                </w:p>
              </w:tc>
              <w:tc>
                <w:tcPr>
                  <w:tcW w:w="1170" w:type="dxa"/>
                  <w:tcBorders>
                    <w:top w:val="nil"/>
                    <w:left w:val="nil"/>
                    <w:bottom w:val="single" w:sz="4" w:space="0" w:color="000000"/>
                    <w:right w:val="single" w:sz="8" w:space="0" w:color="000000"/>
                  </w:tcBorders>
                  <w:shd w:val="clear" w:color="auto" w:fill="auto"/>
                  <w:noWrap/>
                  <w:vAlign w:val="center"/>
                  <w:hideMark/>
                  <w:tcPrChange w:id="733" w:author="Kashif Rather" w:date="2020-01-06T15:26:00Z">
                    <w:tcPr>
                      <w:tcW w:w="1080" w:type="dxa"/>
                      <w:gridSpan w:val="4"/>
                      <w:tcBorders>
                        <w:top w:val="nil"/>
                        <w:left w:val="nil"/>
                        <w:bottom w:val="single" w:sz="4" w:space="0" w:color="000000"/>
                        <w:right w:val="single" w:sz="8" w:space="0" w:color="000000"/>
                      </w:tcBorders>
                      <w:shd w:val="clear" w:color="auto" w:fill="auto"/>
                      <w:noWrap/>
                      <w:vAlign w:val="center"/>
                      <w:hideMark/>
                    </w:tcPr>
                  </w:tcPrChange>
                </w:tcPr>
                <w:p w14:paraId="78B77104" w14:textId="67D56EEC" w:rsidR="00651CAB" w:rsidRPr="00651CAB" w:rsidRDefault="00651CAB" w:rsidP="00651CAB">
                  <w:pPr>
                    <w:spacing w:after="0" w:line="240" w:lineRule="auto"/>
                    <w:jc w:val="center"/>
                    <w:rPr>
                      <w:ins w:id="734" w:author="Kashif Rather" w:date="2020-01-06T15:06:00Z"/>
                      <w:rFonts w:eastAsia="Times New Roman" w:cstheme="minorHAnsi"/>
                      <w:color w:val="000000"/>
                      <w:sz w:val="18"/>
                      <w:szCs w:val="18"/>
                      <w:rPrChange w:id="735" w:author="Kashif Rather" w:date="2020-01-06T15:07:00Z">
                        <w:rPr>
                          <w:ins w:id="736" w:author="Kashif Rather" w:date="2020-01-06T15:06:00Z"/>
                          <w:rFonts w:ascii="Calibri" w:eastAsia="Times New Roman" w:hAnsi="Calibri" w:cs="Calibri"/>
                          <w:color w:val="000000"/>
                          <w:sz w:val="24"/>
                          <w:szCs w:val="24"/>
                        </w:rPr>
                      </w:rPrChange>
                    </w:rPr>
                  </w:pPr>
                  <w:ins w:id="737" w:author="Kashif Rather" w:date="2020-01-06T15:06:00Z">
                    <w:r w:rsidRPr="00651CAB">
                      <w:rPr>
                        <w:rFonts w:eastAsia="Times New Roman" w:cstheme="minorHAnsi"/>
                        <w:color w:val="000000"/>
                        <w:sz w:val="18"/>
                        <w:szCs w:val="18"/>
                        <w:rPrChange w:id="738" w:author="Kashif Rather" w:date="2020-01-06T15:07:00Z">
                          <w:rPr>
                            <w:rFonts w:ascii="Calibri" w:eastAsia="Times New Roman" w:hAnsi="Calibri" w:cs="Calibri"/>
                            <w:color w:val="000000"/>
                            <w:sz w:val="24"/>
                            <w:szCs w:val="24"/>
                          </w:rPr>
                        </w:rPrChange>
                      </w:rPr>
                      <w:t>$</w:t>
                    </w:r>
                  </w:ins>
                </w:p>
              </w:tc>
              <w:tc>
                <w:tcPr>
                  <w:tcW w:w="1042" w:type="dxa"/>
                  <w:gridSpan w:val="2"/>
                  <w:tcBorders>
                    <w:top w:val="nil"/>
                    <w:left w:val="nil"/>
                    <w:bottom w:val="single" w:sz="4" w:space="0" w:color="000000"/>
                    <w:right w:val="single" w:sz="8" w:space="0" w:color="000000"/>
                  </w:tcBorders>
                  <w:shd w:val="clear" w:color="auto" w:fill="auto"/>
                  <w:noWrap/>
                  <w:vAlign w:val="center"/>
                  <w:tcPrChange w:id="739" w:author="Kashif Rather" w:date="2020-01-06T15:26:00Z">
                    <w:tcPr>
                      <w:tcW w:w="1080" w:type="dxa"/>
                      <w:gridSpan w:val="3"/>
                      <w:tcBorders>
                        <w:top w:val="nil"/>
                        <w:left w:val="nil"/>
                        <w:bottom w:val="single" w:sz="4" w:space="0" w:color="000000"/>
                        <w:right w:val="single" w:sz="8" w:space="0" w:color="000000"/>
                      </w:tcBorders>
                      <w:shd w:val="clear" w:color="auto" w:fill="auto"/>
                      <w:noWrap/>
                      <w:vAlign w:val="center"/>
                    </w:tcPr>
                  </w:tcPrChange>
                </w:tcPr>
                <w:p w14:paraId="3077A30F" w14:textId="31D9EC94" w:rsidR="00651CAB" w:rsidRPr="00651CAB" w:rsidRDefault="00651CAB" w:rsidP="00651CAB">
                  <w:pPr>
                    <w:spacing w:after="0" w:line="240" w:lineRule="auto"/>
                    <w:jc w:val="center"/>
                    <w:rPr>
                      <w:ins w:id="740" w:author="Kashif Rather" w:date="2020-01-06T15:06:00Z"/>
                      <w:rFonts w:eastAsia="Times New Roman" w:cstheme="minorHAnsi"/>
                      <w:color w:val="000000"/>
                      <w:sz w:val="18"/>
                      <w:szCs w:val="18"/>
                      <w:rPrChange w:id="741" w:author="Kashif Rather" w:date="2020-01-06T15:07:00Z">
                        <w:rPr>
                          <w:ins w:id="742" w:author="Kashif Rather" w:date="2020-01-06T15:06:00Z"/>
                          <w:rFonts w:ascii="Calibri" w:eastAsia="Times New Roman" w:hAnsi="Calibri" w:cs="Calibri"/>
                          <w:color w:val="000000"/>
                          <w:sz w:val="24"/>
                          <w:szCs w:val="24"/>
                        </w:rPr>
                      </w:rPrChange>
                    </w:rPr>
                  </w:pPr>
                </w:p>
              </w:tc>
              <w:tc>
                <w:tcPr>
                  <w:tcW w:w="2520" w:type="dxa"/>
                  <w:tcBorders>
                    <w:top w:val="nil"/>
                    <w:left w:val="nil"/>
                    <w:bottom w:val="single" w:sz="4" w:space="0" w:color="000000"/>
                    <w:right w:val="single" w:sz="8" w:space="0" w:color="000000"/>
                  </w:tcBorders>
                  <w:shd w:val="clear" w:color="auto" w:fill="auto"/>
                  <w:noWrap/>
                  <w:vAlign w:val="center"/>
                  <w:hideMark/>
                  <w:tcPrChange w:id="743" w:author="Kashif Rather" w:date="2020-01-06T15:26:00Z">
                    <w:tcPr>
                      <w:tcW w:w="2520" w:type="dxa"/>
                      <w:gridSpan w:val="3"/>
                      <w:tcBorders>
                        <w:top w:val="nil"/>
                        <w:left w:val="nil"/>
                        <w:bottom w:val="single" w:sz="4" w:space="0" w:color="000000"/>
                        <w:right w:val="single" w:sz="8" w:space="0" w:color="000000"/>
                      </w:tcBorders>
                      <w:shd w:val="clear" w:color="auto" w:fill="auto"/>
                      <w:noWrap/>
                      <w:vAlign w:val="center"/>
                      <w:hideMark/>
                    </w:tcPr>
                  </w:tcPrChange>
                </w:tcPr>
                <w:p w14:paraId="78B752FC" w14:textId="19F6F95A" w:rsidR="00651CAB" w:rsidRPr="00651CAB" w:rsidRDefault="00651CAB" w:rsidP="00651CAB">
                  <w:pPr>
                    <w:spacing w:after="0" w:line="240" w:lineRule="auto"/>
                    <w:jc w:val="center"/>
                    <w:rPr>
                      <w:ins w:id="744" w:author="Kashif Rather" w:date="2020-01-06T15:06:00Z"/>
                      <w:rFonts w:eastAsia="Times New Roman" w:cstheme="minorHAnsi"/>
                      <w:color w:val="000000"/>
                      <w:sz w:val="18"/>
                      <w:szCs w:val="18"/>
                      <w:rPrChange w:id="745" w:author="Kashif Rather" w:date="2020-01-06T15:07:00Z">
                        <w:rPr>
                          <w:ins w:id="746" w:author="Kashif Rather" w:date="2020-01-06T15:06:00Z"/>
                          <w:rFonts w:ascii="Calibri" w:eastAsia="Times New Roman" w:hAnsi="Calibri" w:cs="Calibri"/>
                          <w:color w:val="000000"/>
                          <w:sz w:val="24"/>
                          <w:szCs w:val="24"/>
                        </w:rPr>
                      </w:rPrChange>
                    </w:rPr>
                  </w:pPr>
                  <w:ins w:id="747" w:author="Kashif Rather" w:date="2020-01-06T15:06:00Z">
                    <w:r w:rsidRPr="00651CAB">
                      <w:rPr>
                        <w:rFonts w:eastAsia="Times New Roman" w:cstheme="minorHAnsi"/>
                        <w:color w:val="000000"/>
                        <w:sz w:val="18"/>
                        <w:szCs w:val="18"/>
                        <w:rPrChange w:id="748" w:author="Kashif Rather" w:date="2020-01-06T15:07:00Z">
                          <w:rPr>
                            <w:rFonts w:ascii="Calibri" w:eastAsia="Times New Roman" w:hAnsi="Calibri" w:cs="Calibri"/>
                            <w:color w:val="000000"/>
                            <w:sz w:val="24"/>
                            <w:szCs w:val="24"/>
                          </w:rPr>
                        </w:rPrChange>
                      </w:rPr>
                      <w:t>$</w:t>
                    </w:r>
                  </w:ins>
                </w:p>
              </w:tc>
            </w:tr>
            <w:tr w:rsidR="00651CAB" w:rsidRPr="00651CAB" w14:paraId="48068425" w14:textId="77777777" w:rsidTr="00B930B8">
              <w:tblPrEx>
                <w:tblPrExChange w:id="749" w:author="Kashif Rather" w:date="2020-01-06T15:24:00Z">
                  <w:tblPrEx>
                    <w:tblW w:w="10652" w:type="dxa"/>
                  </w:tblPrEx>
                </w:tblPrExChange>
              </w:tblPrEx>
              <w:trPr>
                <w:trHeight w:val="480"/>
                <w:ins w:id="750" w:author="Kashif Rather" w:date="2020-01-06T15:06:00Z"/>
                <w:trPrChange w:id="751" w:author="Kashif Rather" w:date="2020-01-06T15:24:00Z">
                  <w:trPr>
                    <w:gridAfter w:val="0"/>
                    <w:trHeight w:val="480"/>
                  </w:trPr>
                </w:trPrChange>
              </w:trPr>
              <w:tc>
                <w:tcPr>
                  <w:tcW w:w="4300" w:type="dxa"/>
                  <w:gridSpan w:val="2"/>
                  <w:tcBorders>
                    <w:top w:val="single" w:sz="4" w:space="0" w:color="000000"/>
                    <w:left w:val="single" w:sz="8" w:space="0" w:color="000000"/>
                    <w:bottom w:val="nil"/>
                    <w:right w:val="single" w:sz="8" w:space="0" w:color="000000"/>
                  </w:tcBorders>
                  <w:shd w:val="clear" w:color="auto" w:fill="auto"/>
                  <w:noWrap/>
                  <w:vAlign w:val="center"/>
                  <w:hideMark/>
                  <w:tcPrChange w:id="752" w:author="Kashif Rather" w:date="2020-01-06T15:24:00Z">
                    <w:tcPr>
                      <w:tcW w:w="3560" w:type="dxa"/>
                      <w:gridSpan w:val="3"/>
                      <w:tcBorders>
                        <w:top w:val="single" w:sz="4" w:space="0" w:color="000000"/>
                        <w:left w:val="single" w:sz="8" w:space="0" w:color="000000"/>
                        <w:bottom w:val="nil"/>
                        <w:right w:val="single" w:sz="8" w:space="0" w:color="000000"/>
                      </w:tcBorders>
                      <w:shd w:val="clear" w:color="auto" w:fill="auto"/>
                      <w:noWrap/>
                      <w:vAlign w:val="center"/>
                      <w:hideMark/>
                    </w:tcPr>
                  </w:tcPrChange>
                </w:tcPr>
                <w:p w14:paraId="4F261D30" w14:textId="77777777" w:rsidR="00651CAB" w:rsidRPr="00651CAB" w:rsidRDefault="00651CAB" w:rsidP="00651CAB">
                  <w:pPr>
                    <w:spacing w:after="0" w:line="240" w:lineRule="auto"/>
                    <w:rPr>
                      <w:ins w:id="753" w:author="Kashif Rather" w:date="2020-01-06T15:06:00Z"/>
                      <w:rFonts w:eastAsia="Times New Roman" w:cstheme="minorHAnsi"/>
                      <w:color w:val="000000"/>
                      <w:sz w:val="18"/>
                      <w:szCs w:val="18"/>
                      <w:rPrChange w:id="754" w:author="Kashif Rather" w:date="2020-01-06T15:07:00Z">
                        <w:rPr>
                          <w:ins w:id="755" w:author="Kashif Rather" w:date="2020-01-06T15:06:00Z"/>
                          <w:rFonts w:ascii="Calibri" w:eastAsia="Times New Roman" w:hAnsi="Calibri" w:cs="Calibri"/>
                          <w:color w:val="000000"/>
                          <w:sz w:val="24"/>
                          <w:szCs w:val="24"/>
                        </w:rPr>
                      </w:rPrChange>
                    </w:rPr>
                  </w:pPr>
                  <w:ins w:id="756" w:author="Kashif Rather" w:date="2020-01-06T15:06:00Z">
                    <w:r w:rsidRPr="00651CAB">
                      <w:rPr>
                        <w:rFonts w:eastAsia="Times New Roman" w:cstheme="minorHAnsi"/>
                        <w:color w:val="000000"/>
                        <w:sz w:val="18"/>
                        <w:szCs w:val="18"/>
                        <w:rPrChange w:id="757" w:author="Kashif Rather" w:date="2020-01-06T15:07:00Z">
                          <w:rPr>
                            <w:rFonts w:ascii="Calibri" w:eastAsia="Times New Roman" w:hAnsi="Calibri" w:cs="Calibri"/>
                            <w:color w:val="000000"/>
                            <w:sz w:val="24"/>
                            <w:szCs w:val="24"/>
                          </w:rPr>
                        </w:rPrChange>
                      </w:rPr>
                      <w:lastRenderedPageBreak/>
                      <w:t xml:space="preserve"> Bill Pay </w:t>
                    </w:r>
                  </w:ins>
                </w:p>
              </w:tc>
              <w:tc>
                <w:tcPr>
                  <w:tcW w:w="1422" w:type="dxa"/>
                  <w:tcBorders>
                    <w:top w:val="nil"/>
                    <w:left w:val="nil"/>
                    <w:bottom w:val="single" w:sz="8" w:space="0" w:color="000000"/>
                    <w:right w:val="single" w:sz="8" w:space="0" w:color="000000"/>
                  </w:tcBorders>
                  <w:shd w:val="clear" w:color="000000" w:fill="FFFFFF"/>
                  <w:noWrap/>
                  <w:vAlign w:val="center"/>
                  <w:hideMark/>
                  <w:tcPrChange w:id="758" w:author="Kashif Rather" w:date="2020-01-06T15:24:00Z">
                    <w:tcPr>
                      <w:tcW w:w="1422" w:type="dxa"/>
                      <w:gridSpan w:val="3"/>
                      <w:tcBorders>
                        <w:top w:val="nil"/>
                        <w:left w:val="nil"/>
                        <w:bottom w:val="single" w:sz="8" w:space="0" w:color="000000"/>
                        <w:right w:val="single" w:sz="8" w:space="0" w:color="000000"/>
                      </w:tcBorders>
                      <w:shd w:val="clear" w:color="000000" w:fill="FFFFFF"/>
                      <w:noWrap/>
                      <w:vAlign w:val="center"/>
                      <w:hideMark/>
                    </w:tcPr>
                  </w:tcPrChange>
                </w:tcPr>
                <w:p w14:paraId="043AA417" w14:textId="77777777" w:rsidR="00651CAB" w:rsidRPr="00651CAB" w:rsidRDefault="00651CAB" w:rsidP="00651CAB">
                  <w:pPr>
                    <w:spacing w:after="0" w:line="240" w:lineRule="auto"/>
                    <w:jc w:val="center"/>
                    <w:rPr>
                      <w:ins w:id="759" w:author="Kashif Rather" w:date="2020-01-06T15:06:00Z"/>
                      <w:rFonts w:eastAsia="Times New Roman" w:cstheme="minorHAnsi"/>
                      <w:color w:val="000000"/>
                      <w:sz w:val="18"/>
                      <w:szCs w:val="18"/>
                      <w:rPrChange w:id="760" w:author="Kashif Rather" w:date="2020-01-06T15:07:00Z">
                        <w:rPr>
                          <w:ins w:id="761" w:author="Kashif Rather" w:date="2020-01-06T15:06:00Z"/>
                          <w:rFonts w:ascii="Calibri" w:eastAsia="Times New Roman" w:hAnsi="Calibri" w:cs="Calibri"/>
                          <w:color w:val="000000"/>
                          <w:sz w:val="24"/>
                          <w:szCs w:val="24"/>
                        </w:rPr>
                      </w:rPrChange>
                    </w:rPr>
                  </w:pPr>
                  <w:ins w:id="762" w:author="Kashif Rather" w:date="2020-01-06T15:06:00Z">
                    <w:r w:rsidRPr="00651CAB">
                      <w:rPr>
                        <w:rFonts w:eastAsia="Times New Roman" w:cstheme="minorHAnsi"/>
                        <w:color w:val="000000"/>
                        <w:sz w:val="18"/>
                        <w:szCs w:val="18"/>
                        <w:rPrChange w:id="763" w:author="Kashif Rather" w:date="2020-01-06T15:07:00Z">
                          <w:rPr>
                            <w:rFonts w:ascii="Calibri" w:eastAsia="Times New Roman" w:hAnsi="Calibri" w:cs="Calibri"/>
                            <w:color w:val="000000"/>
                            <w:sz w:val="24"/>
                            <w:szCs w:val="24"/>
                          </w:rPr>
                        </w:rPrChange>
                      </w:rPr>
                      <w:t> </w:t>
                    </w:r>
                  </w:ins>
                </w:p>
              </w:tc>
              <w:tc>
                <w:tcPr>
                  <w:tcW w:w="938" w:type="dxa"/>
                  <w:tcBorders>
                    <w:top w:val="single" w:sz="4" w:space="0" w:color="000000"/>
                    <w:left w:val="nil"/>
                    <w:bottom w:val="single" w:sz="8" w:space="0" w:color="000000"/>
                    <w:right w:val="single" w:sz="8" w:space="0" w:color="000000"/>
                  </w:tcBorders>
                  <w:shd w:val="clear" w:color="auto" w:fill="auto"/>
                  <w:noWrap/>
                  <w:vAlign w:val="center"/>
                  <w:hideMark/>
                  <w:tcPrChange w:id="764" w:author="Kashif Rather" w:date="2020-01-06T15:24:00Z">
                    <w:tcPr>
                      <w:tcW w:w="990" w:type="dxa"/>
                      <w:gridSpan w:val="2"/>
                      <w:tcBorders>
                        <w:top w:val="single" w:sz="4" w:space="0" w:color="000000"/>
                        <w:left w:val="nil"/>
                        <w:bottom w:val="single" w:sz="8" w:space="0" w:color="000000"/>
                        <w:right w:val="single" w:sz="8" w:space="0" w:color="000000"/>
                      </w:tcBorders>
                      <w:shd w:val="clear" w:color="auto" w:fill="auto"/>
                      <w:noWrap/>
                      <w:vAlign w:val="center"/>
                      <w:hideMark/>
                    </w:tcPr>
                  </w:tcPrChange>
                </w:tcPr>
                <w:p w14:paraId="58B5BE2D" w14:textId="77777777" w:rsidR="00651CAB" w:rsidRPr="00651CAB" w:rsidRDefault="00651CAB" w:rsidP="00651CAB">
                  <w:pPr>
                    <w:spacing w:after="0" w:line="240" w:lineRule="auto"/>
                    <w:jc w:val="center"/>
                    <w:rPr>
                      <w:ins w:id="765" w:author="Kashif Rather" w:date="2020-01-06T15:06:00Z"/>
                      <w:rFonts w:eastAsia="Times New Roman" w:cstheme="minorHAnsi"/>
                      <w:color w:val="000000"/>
                      <w:sz w:val="18"/>
                      <w:szCs w:val="18"/>
                      <w:rPrChange w:id="766" w:author="Kashif Rather" w:date="2020-01-06T15:07:00Z">
                        <w:rPr>
                          <w:ins w:id="767" w:author="Kashif Rather" w:date="2020-01-06T15:06:00Z"/>
                          <w:rFonts w:ascii="Calibri" w:eastAsia="Times New Roman" w:hAnsi="Calibri" w:cs="Calibri"/>
                          <w:color w:val="000000"/>
                          <w:sz w:val="24"/>
                          <w:szCs w:val="24"/>
                        </w:rPr>
                      </w:rPrChange>
                    </w:rPr>
                  </w:pPr>
                  <w:ins w:id="768" w:author="Kashif Rather" w:date="2020-01-06T15:06:00Z">
                    <w:r w:rsidRPr="00651CAB">
                      <w:rPr>
                        <w:rFonts w:eastAsia="Times New Roman" w:cstheme="minorHAnsi"/>
                        <w:color w:val="000000"/>
                        <w:sz w:val="18"/>
                        <w:szCs w:val="18"/>
                        <w:rPrChange w:id="769"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770"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771"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single" w:sz="8" w:space="0" w:color="000000"/>
                    <w:right w:val="single" w:sz="8" w:space="0" w:color="000000"/>
                  </w:tcBorders>
                  <w:shd w:val="clear" w:color="auto" w:fill="auto"/>
                  <w:noWrap/>
                  <w:vAlign w:val="center"/>
                  <w:hideMark/>
                  <w:tcPrChange w:id="772" w:author="Kashif Rather" w:date="2020-01-06T15:24:00Z">
                    <w:tcPr>
                      <w:tcW w:w="1080" w:type="dxa"/>
                      <w:gridSpan w:val="4"/>
                      <w:tcBorders>
                        <w:top w:val="nil"/>
                        <w:left w:val="nil"/>
                        <w:bottom w:val="single" w:sz="8" w:space="0" w:color="000000"/>
                        <w:right w:val="single" w:sz="8" w:space="0" w:color="000000"/>
                      </w:tcBorders>
                      <w:shd w:val="clear" w:color="auto" w:fill="auto"/>
                      <w:noWrap/>
                      <w:vAlign w:val="center"/>
                      <w:hideMark/>
                    </w:tcPr>
                  </w:tcPrChange>
                </w:tcPr>
                <w:p w14:paraId="4F4DAA8D" w14:textId="77777777" w:rsidR="00651CAB" w:rsidRPr="00651CAB" w:rsidRDefault="00651CAB" w:rsidP="00651CAB">
                  <w:pPr>
                    <w:spacing w:after="0" w:line="240" w:lineRule="auto"/>
                    <w:jc w:val="center"/>
                    <w:rPr>
                      <w:ins w:id="773" w:author="Kashif Rather" w:date="2020-01-06T15:06:00Z"/>
                      <w:rFonts w:eastAsia="Times New Roman" w:cstheme="minorHAnsi"/>
                      <w:color w:val="000000"/>
                      <w:sz w:val="18"/>
                      <w:szCs w:val="18"/>
                      <w:rPrChange w:id="774" w:author="Kashif Rather" w:date="2020-01-06T15:07:00Z">
                        <w:rPr>
                          <w:ins w:id="775" w:author="Kashif Rather" w:date="2020-01-06T15:06:00Z"/>
                          <w:rFonts w:ascii="Calibri" w:eastAsia="Times New Roman" w:hAnsi="Calibri" w:cs="Calibri"/>
                          <w:color w:val="000000"/>
                          <w:sz w:val="24"/>
                          <w:szCs w:val="24"/>
                        </w:rPr>
                      </w:rPrChange>
                    </w:rPr>
                  </w:pPr>
                  <w:ins w:id="776" w:author="Kashif Rather" w:date="2020-01-06T15:06:00Z">
                    <w:r w:rsidRPr="00651CAB">
                      <w:rPr>
                        <w:rFonts w:eastAsia="Times New Roman" w:cstheme="minorHAnsi"/>
                        <w:color w:val="000000"/>
                        <w:sz w:val="18"/>
                        <w:szCs w:val="18"/>
                        <w:rPrChange w:id="777"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single" w:sz="8" w:space="0" w:color="000000"/>
                    <w:right w:val="single" w:sz="8" w:space="0" w:color="000000"/>
                  </w:tcBorders>
                  <w:shd w:val="clear" w:color="auto" w:fill="auto"/>
                  <w:noWrap/>
                  <w:vAlign w:val="center"/>
                  <w:hideMark/>
                  <w:tcPrChange w:id="778" w:author="Kashif Rather" w:date="2020-01-06T15:24:00Z">
                    <w:tcPr>
                      <w:tcW w:w="1080" w:type="dxa"/>
                      <w:gridSpan w:val="3"/>
                      <w:tcBorders>
                        <w:top w:val="nil"/>
                        <w:left w:val="nil"/>
                        <w:bottom w:val="single" w:sz="8" w:space="0" w:color="000000"/>
                        <w:right w:val="single" w:sz="8" w:space="0" w:color="000000"/>
                      </w:tcBorders>
                      <w:shd w:val="clear" w:color="auto" w:fill="auto"/>
                      <w:noWrap/>
                      <w:vAlign w:val="center"/>
                      <w:hideMark/>
                    </w:tcPr>
                  </w:tcPrChange>
                </w:tcPr>
                <w:p w14:paraId="7194B3C5" w14:textId="77777777" w:rsidR="00651CAB" w:rsidRPr="00651CAB" w:rsidRDefault="00651CAB" w:rsidP="00651CAB">
                  <w:pPr>
                    <w:spacing w:after="0" w:line="240" w:lineRule="auto"/>
                    <w:jc w:val="center"/>
                    <w:rPr>
                      <w:ins w:id="779" w:author="Kashif Rather" w:date="2020-01-06T15:06:00Z"/>
                      <w:rFonts w:eastAsia="Times New Roman" w:cstheme="minorHAnsi"/>
                      <w:color w:val="000000"/>
                      <w:sz w:val="18"/>
                      <w:szCs w:val="18"/>
                      <w:rPrChange w:id="780" w:author="Kashif Rather" w:date="2020-01-06T15:07:00Z">
                        <w:rPr>
                          <w:ins w:id="781" w:author="Kashif Rather" w:date="2020-01-06T15:06:00Z"/>
                          <w:rFonts w:ascii="Calibri" w:eastAsia="Times New Roman" w:hAnsi="Calibri" w:cs="Calibri"/>
                          <w:color w:val="000000"/>
                          <w:sz w:val="24"/>
                          <w:szCs w:val="24"/>
                        </w:rPr>
                      </w:rPrChange>
                    </w:rPr>
                  </w:pPr>
                  <w:ins w:id="782" w:author="Kashif Rather" w:date="2020-01-06T15:06:00Z">
                    <w:r w:rsidRPr="00651CAB">
                      <w:rPr>
                        <w:rFonts w:eastAsia="Times New Roman" w:cstheme="minorHAnsi"/>
                        <w:color w:val="000000"/>
                        <w:sz w:val="18"/>
                        <w:szCs w:val="18"/>
                        <w:rPrChange w:id="783"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single" w:sz="8" w:space="0" w:color="000000"/>
                    <w:right w:val="single" w:sz="8" w:space="0" w:color="000000"/>
                  </w:tcBorders>
                  <w:shd w:val="clear" w:color="auto" w:fill="auto"/>
                  <w:noWrap/>
                  <w:vAlign w:val="center"/>
                  <w:hideMark/>
                  <w:tcPrChange w:id="784" w:author="Kashif Rather" w:date="2020-01-06T15:24:00Z">
                    <w:tcPr>
                      <w:tcW w:w="2520" w:type="dxa"/>
                      <w:gridSpan w:val="3"/>
                      <w:tcBorders>
                        <w:top w:val="nil"/>
                        <w:left w:val="nil"/>
                        <w:bottom w:val="single" w:sz="8" w:space="0" w:color="000000"/>
                        <w:right w:val="single" w:sz="8" w:space="0" w:color="000000"/>
                      </w:tcBorders>
                      <w:shd w:val="clear" w:color="auto" w:fill="auto"/>
                      <w:noWrap/>
                      <w:vAlign w:val="center"/>
                      <w:hideMark/>
                    </w:tcPr>
                  </w:tcPrChange>
                </w:tcPr>
                <w:p w14:paraId="70C17085" w14:textId="77777777" w:rsidR="00651CAB" w:rsidRPr="00651CAB" w:rsidRDefault="00651CAB" w:rsidP="00651CAB">
                  <w:pPr>
                    <w:spacing w:after="0" w:line="240" w:lineRule="auto"/>
                    <w:jc w:val="center"/>
                    <w:rPr>
                      <w:ins w:id="785" w:author="Kashif Rather" w:date="2020-01-06T15:06:00Z"/>
                      <w:rFonts w:eastAsia="Times New Roman" w:cstheme="minorHAnsi"/>
                      <w:color w:val="000000"/>
                      <w:sz w:val="18"/>
                      <w:szCs w:val="18"/>
                      <w:rPrChange w:id="786" w:author="Kashif Rather" w:date="2020-01-06T15:07:00Z">
                        <w:rPr>
                          <w:ins w:id="787" w:author="Kashif Rather" w:date="2020-01-06T15:06:00Z"/>
                          <w:rFonts w:ascii="Calibri" w:eastAsia="Times New Roman" w:hAnsi="Calibri" w:cs="Calibri"/>
                          <w:color w:val="000000"/>
                          <w:sz w:val="24"/>
                          <w:szCs w:val="24"/>
                        </w:rPr>
                      </w:rPrChange>
                    </w:rPr>
                  </w:pPr>
                  <w:ins w:id="788" w:author="Kashif Rather" w:date="2020-01-06T15:06:00Z">
                    <w:r w:rsidRPr="00651CAB">
                      <w:rPr>
                        <w:rFonts w:eastAsia="Times New Roman" w:cstheme="minorHAnsi"/>
                        <w:color w:val="000000"/>
                        <w:sz w:val="18"/>
                        <w:szCs w:val="18"/>
                        <w:rPrChange w:id="789" w:author="Kashif Rather" w:date="2020-01-06T15:07:00Z">
                          <w:rPr>
                            <w:rFonts w:ascii="Calibri" w:eastAsia="Times New Roman" w:hAnsi="Calibri" w:cs="Calibri"/>
                            <w:color w:val="000000"/>
                            <w:sz w:val="24"/>
                            <w:szCs w:val="24"/>
                          </w:rPr>
                        </w:rPrChange>
                      </w:rPr>
                      <w:t> </w:t>
                    </w:r>
                  </w:ins>
                </w:p>
              </w:tc>
            </w:tr>
            <w:tr w:rsidR="00651CAB" w:rsidRPr="00651CAB" w14:paraId="3B3ADF8A" w14:textId="77777777" w:rsidTr="00B930B8">
              <w:tblPrEx>
                <w:tblPrExChange w:id="790" w:author="Kashif Rather" w:date="2020-01-06T15:24:00Z">
                  <w:tblPrEx>
                    <w:tblW w:w="10652" w:type="dxa"/>
                  </w:tblPrEx>
                </w:tblPrExChange>
              </w:tblPrEx>
              <w:trPr>
                <w:trHeight w:val="480"/>
                <w:ins w:id="791" w:author="Kashif Rather" w:date="2020-01-06T15:06:00Z"/>
                <w:trPrChange w:id="792" w:author="Kashif Rather" w:date="2020-01-06T15:24:00Z">
                  <w:trPr>
                    <w:gridAfter w:val="0"/>
                    <w:trHeight w:val="480"/>
                  </w:trPr>
                </w:trPrChange>
              </w:trPr>
              <w:tc>
                <w:tcPr>
                  <w:tcW w:w="2520" w:type="dxa"/>
                  <w:tcBorders>
                    <w:top w:val="nil"/>
                    <w:left w:val="nil"/>
                    <w:bottom w:val="nil"/>
                    <w:right w:val="nil"/>
                  </w:tcBorders>
                  <w:shd w:val="clear" w:color="auto" w:fill="auto"/>
                  <w:noWrap/>
                  <w:vAlign w:val="center"/>
                  <w:hideMark/>
                  <w:tcPrChange w:id="793" w:author="Kashif Rather" w:date="2020-01-06T15:24:00Z">
                    <w:tcPr>
                      <w:tcW w:w="1780" w:type="dxa"/>
                      <w:tcBorders>
                        <w:top w:val="nil"/>
                        <w:left w:val="nil"/>
                        <w:bottom w:val="nil"/>
                        <w:right w:val="nil"/>
                      </w:tcBorders>
                      <w:shd w:val="clear" w:color="auto" w:fill="auto"/>
                      <w:noWrap/>
                      <w:vAlign w:val="center"/>
                      <w:hideMark/>
                    </w:tcPr>
                  </w:tcPrChange>
                </w:tcPr>
                <w:p w14:paraId="0D9EBC2C" w14:textId="77777777" w:rsidR="00651CAB" w:rsidRPr="00651CAB" w:rsidRDefault="00651CAB" w:rsidP="00651CAB">
                  <w:pPr>
                    <w:spacing w:after="0" w:line="240" w:lineRule="auto"/>
                    <w:jc w:val="center"/>
                    <w:rPr>
                      <w:ins w:id="794" w:author="Kashif Rather" w:date="2020-01-06T15:06:00Z"/>
                      <w:rFonts w:eastAsia="Times New Roman" w:cstheme="minorHAnsi"/>
                      <w:sz w:val="18"/>
                      <w:szCs w:val="18"/>
                      <w:rPrChange w:id="795" w:author="Kashif Rather" w:date="2020-01-06T15:07:00Z">
                        <w:rPr>
                          <w:ins w:id="796" w:author="Kashif Rather" w:date="2020-01-06T15:06:00Z"/>
                          <w:rFonts w:ascii="Times New Roman" w:eastAsia="Times New Roman" w:hAnsi="Times New Roman" w:cs="Times New Roman"/>
                          <w:sz w:val="20"/>
                          <w:szCs w:val="20"/>
                        </w:rPr>
                      </w:rPrChange>
                    </w:rPr>
                  </w:pPr>
                </w:p>
              </w:tc>
              <w:tc>
                <w:tcPr>
                  <w:tcW w:w="1780" w:type="dxa"/>
                  <w:tcBorders>
                    <w:top w:val="nil"/>
                    <w:left w:val="nil"/>
                    <w:bottom w:val="nil"/>
                    <w:right w:val="nil"/>
                  </w:tcBorders>
                  <w:shd w:val="clear" w:color="auto" w:fill="auto"/>
                  <w:noWrap/>
                  <w:vAlign w:val="center"/>
                  <w:hideMark/>
                  <w:tcPrChange w:id="797" w:author="Kashif Rather" w:date="2020-01-06T15:24:00Z">
                    <w:tcPr>
                      <w:tcW w:w="1780" w:type="dxa"/>
                      <w:gridSpan w:val="2"/>
                      <w:tcBorders>
                        <w:top w:val="nil"/>
                        <w:left w:val="nil"/>
                        <w:bottom w:val="nil"/>
                        <w:right w:val="nil"/>
                      </w:tcBorders>
                      <w:shd w:val="clear" w:color="auto" w:fill="auto"/>
                      <w:noWrap/>
                      <w:vAlign w:val="center"/>
                      <w:hideMark/>
                    </w:tcPr>
                  </w:tcPrChange>
                </w:tcPr>
                <w:p w14:paraId="1DA58E19" w14:textId="77777777" w:rsidR="00651CAB" w:rsidRPr="00651CAB" w:rsidRDefault="00651CAB" w:rsidP="00651CAB">
                  <w:pPr>
                    <w:spacing w:after="0" w:line="240" w:lineRule="auto"/>
                    <w:jc w:val="center"/>
                    <w:rPr>
                      <w:ins w:id="798" w:author="Kashif Rather" w:date="2020-01-06T15:06:00Z"/>
                      <w:rFonts w:eastAsia="Times New Roman" w:cstheme="minorHAnsi"/>
                      <w:sz w:val="18"/>
                      <w:szCs w:val="18"/>
                      <w:rPrChange w:id="799" w:author="Kashif Rather" w:date="2020-01-06T15:07:00Z">
                        <w:rPr>
                          <w:ins w:id="800" w:author="Kashif Rather" w:date="2020-01-06T15:06:00Z"/>
                          <w:rFonts w:ascii="Times New Roman" w:eastAsia="Times New Roman" w:hAnsi="Times New Roman" w:cs="Times New Roman"/>
                          <w:sz w:val="20"/>
                          <w:szCs w:val="20"/>
                        </w:rPr>
                      </w:rPrChange>
                    </w:rPr>
                  </w:pPr>
                </w:p>
              </w:tc>
              <w:tc>
                <w:tcPr>
                  <w:tcW w:w="1422" w:type="dxa"/>
                  <w:tcBorders>
                    <w:top w:val="single" w:sz="8" w:space="0" w:color="auto"/>
                    <w:left w:val="single" w:sz="8" w:space="0" w:color="auto"/>
                    <w:bottom w:val="nil"/>
                    <w:right w:val="single" w:sz="8" w:space="0" w:color="auto"/>
                  </w:tcBorders>
                  <w:shd w:val="clear" w:color="000000" w:fill="FFFFFF"/>
                  <w:noWrap/>
                  <w:vAlign w:val="center"/>
                  <w:hideMark/>
                  <w:tcPrChange w:id="801" w:author="Kashif Rather" w:date="2020-01-06T15:24:00Z">
                    <w:tcPr>
                      <w:tcW w:w="1422" w:type="dxa"/>
                      <w:gridSpan w:val="3"/>
                      <w:tcBorders>
                        <w:top w:val="single" w:sz="8" w:space="0" w:color="auto"/>
                        <w:left w:val="single" w:sz="8" w:space="0" w:color="auto"/>
                        <w:bottom w:val="nil"/>
                        <w:right w:val="single" w:sz="8" w:space="0" w:color="auto"/>
                      </w:tcBorders>
                      <w:shd w:val="clear" w:color="000000" w:fill="FFFFFF"/>
                      <w:noWrap/>
                      <w:vAlign w:val="center"/>
                      <w:hideMark/>
                    </w:tcPr>
                  </w:tcPrChange>
                </w:tcPr>
                <w:p w14:paraId="73490BB4" w14:textId="77777777" w:rsidR="00651CAB" w:rsidRPr="00651CAB" w:rsidRDefault="00651CAB" w:rsidP="00651CAB">
                  <w:pPr>
                    <w:spacing w:after="0" w:line="240" w:lineRule="auto"/>
                    <w:jc w:val="center"/>
                    <w:rPr>
                      <w:ins w:id="802" w:author="Kashif Rather" w:date="2020-01-06T15:06:00Z"/>
                      <w:rFonts w:eastAsia="Times New Roman" w:cstheme="minorHAnsi"/>
                      <w:b/>
                      <w:bCs/>
                      <w:color w:val="000000"/>
                      <w:sz w:val="18"/>
                      <w:szCs w:val="18"/>
                      <w:rPrChange w:id="803" w:author="Kashif Rather" w:date="2020-01-06T15:07:00Z">
                        <w:rPr>
                          <w:ins w:id="804" w:author="Kashif Rather" w:date="2020-01-06T15:06:00Z"/>
                          <w:rFonts w:ascii="Calibri" w:eastAsia="Times New Roman" w:hAnsi="Calibri" w:cs="Calibri"/>
                          <w:b/>
                          <w:bCs/>
                          <w:color w:val="000000"/>
                          <w:sz w:val="24"/>
                          <w:szCs w:val="24"/>
                        </w:rPr>
                      </w:rPrChange>
                    </w:rPr>
                  </w:pPr>
                  <w:ins w:id="805" w:author="Kashif Rather" w:date="2020-01-06T15:06:00Z">
                    <w:r w:rsidRPr="00651CAB">
                      <w:rPr>
                        <w:rFonts w:eastAsia="Times New Roman" w:cstheme="minorHAnsi"/>
                        <w:b/>
                        <w:bCs/>
                        <w:color w:val="000000"/>
                        <w:sz w:val="18"/>
                        <w:szCs w:val="18"/>
                        <w:rPrChange w:id="806" w:author="Kashif Rather" w:date="2020-01-06T15:07:00Z">
                          <w:rPr>
                            <w:rFonts w:ascii="Calibri" w:eastAsia="Times New Roman" w:hAnsi="Calibri" w:cs="Calibri"/>
                            <w:b/>
                            <w:bCs/>
                            <w:color w:val="000000"/>
                            <w:sz w:val="24"/>
                            <w:szCs w:val="24"/>
                          </w:rPr>
                        </w:rPrChange>
                      </w:rPr>
                      <w:t xml:space="preserve"> Spend (Annual) </w:t>
                    </w:r>
                  </w:ins>
                </w:p>
              </w:tc>
              <w:tc>
                <w:tcPr>
                  <w:tcW w:w="938" w:type="dxa"/>
                  <w:tcBorders>
                    <w:top w:val="single" w:sz="8" w:space="0" w:color="auto"/>
                    <w:left w:val="nil"/>
                    <w:bottom w:val="single" w:sz="8" w:space="0" w:color="000000"/>
                    <w:right w:val="single" w:sz="8" w:space="0" w:color="000000"/>
                  </w:tcBorders>
                  <w:shd w:val="clear" w:color="auto" w:fill="auto"/>
                  <w:noWrap/>
                  <w:vAlign w:val="center"/>
                  <w:hideMark/>
                  <w:tcPrChange w:id="807" w:author="Kashif Rather" w:date="2020-01-06T15:24:00Z">
                    <w:tcPr>
                      <w:tcW w:w="990" w:type="dxa"/>
                      <w:gridSpan w:val="2"/>
                      <w:tcBorders>
                        <w:top w:val="single" w:sz="8" w:space="0" w:color="auto"/>
                        <w:left w:val="nil"/>
                        <w:bottom w:val="single" w:sz="8" w:space="0" w:color="000000"/>
                        <w:right w:val="single" w:sz="8" w:space="0" w:color="000000"/>
                      </w:tcBorders>
                      <w:shd w:val="clear" w:color="auto" w:fill="auto"/>
                      <w:noWrap/>
                      <w:vAlign w:val="center"/>
                      <w:hideMark/>
                    </w:tcPr>
                  </w:tcPrChange>
                </w:tcPr>
                <w:p w14:paraId="5452E230" w14:textId="77777777" w:rsidR="00651CAB" w:rsidRPr="00651CAB" w:rsidRDefault="00651CAB" w:rsidP="00651CAB">
                  <w:pPr>
                    <w:spacing w:after="0" w:line="240" w:lineRule="auto"/>
                    <w:jc w:val="center"/>
                    <w:rPr>
                      <w:ins w:id="808" w:author="Kashif Rather" w:date="2020-01-06T15:06:00Z"/>
                      <w:rFonts w:eastAsia="Times New Roman" w:cstheme="minorHAnsi"/>
                      <w:b/>
                      <w:bCs/>
                      <w:color w:val="000000"/>
                      <w:sz w:val="18"/>
                      <w:szCs w:val="18"/>
                      <w:rPrChange w:id="809" w:author="Kashif Rather" w:date="2020-01-06T15:07:00Z">
                        <w:rPr>
                          <w:ins w:id="810" w:author="Kashif Rather" w:date="2020-01-06T15:06:00Z"/>
                          <w:rFonts w:ascii="Calibri" w:eastAsia="Times New Roman" w:hAnsi="Calibri" w:cs="Calibri"/>
                          <w:b/>
                          <w:bCs/>
                          <w:color w:val="000000"/>
                          <w:sz w:val="24"/>
                          <w:szCs w:val="24"/>
                        </w:rPr>
                      </w:rPrChange>
                    </w:rPr>
                  </w:pPr>
                  <w:ins w:id="811" w:author="Kashif Rather" w:date="2020-01-06T15:06:00Z">
                    <w:r w:rsidRPr="00651CAB">
                      <w:rPr>
                        <w:rFonts w:eastAsia="Times New Roman" w:cstheme="minorHAnsi"/>
                        <w:b/>
                        <w:bCs/>
                        <w:color w:val="000000"/>
                        <w:sz w:val="18"/>
                        <w:szCs w:val="18"/>
                        <w:rPrChange w:id="812" w:author="Kashif Rather" w:date="2020-01-06T15:07:00Z">
                          <w:rPr>
                            <w:rFonts w:ascii="Calibri" w:eastAsia="Times New Roman" w:hAnsi="Calibri" w:cs="Calibri"/>
                            <w:b/>
                            <w:bCs/>
                            <w:color w:val="000000"/>
                            <w:sz w:val="24"/>
                            <w:szCs w:val="24"/>
                          </w:rPr>
                        </w:rPrChange>
                      </w:rPr>
                      <w:t xml:space="preserve"> Price </w:t>
                    </w:r>
                  </w:ins>
                </w:p>
              </w:tc>
              <w:tc>
                <w:tcPr>
                  <w:tcW w:w="1170" w:type="dxa"/>
                  <w:tcBorders>
                    <w:top w:val="single" w:sz="8" w:space="0" w:color="auto"/>
                    <w:left w:val="nil"/>
                    <w:bottom w:val="nil"/>
                    <w:right w:val="single" w:sz="8" w:space="0" w:color="auto"/>
                  </w:tcBorders>
                  <w:shd w:val="clear" w:color="auto" w:fill="auto"/>
                  <w:noWrap/>
                  <w:vAlign w:val="center"/>
                  <w:hideMark/>
                  <w:tcPrChange w:id="813" w:author="Kashif Rather" w:date="2020-01-06T15:24:00Z">
                    <w:tcPr>
                      <w:tcW w:w="1080" w:type="dxa"/>
                      <w:gridSpan w:val="4"/>
                      <w:tcBorders>
                        <w:top w:val="single" w:sz="8" w:space="0" w:color="auto"/>
                        <w:left w:val="nil"/>
                        <w:bottom w:val="nil"/>
                        <w:right w:val="single" w:sz="8" w:space="0" w:color="auto"/>
                      </w:tcBorders>
                      <w:shd w:val="clear" w:color="auto" w:fill="auto"/>
                      <w:noWrap/>
                      <w:vAlign w:val="center"/>
                      <w:hideMark/>
                    </w:tcPr>
                  </w:tcPrChange>
                </w:tcPr>
                <w:p w14:paraId="0ABC3790" w14:textId="77777777" w:rsidR="00651CAB" w:rsidRPr="00651CAB" w:rsidRDefault="00651CAB" w:rsidP="00651CAB">
                  <w:pPr>
                    <w:spacing w:after="0" w:line="240" w:lineRule="auto"/>
                    <w:jc w:val="center"/>
                    <w:rPr>
                      <w:ins w:id="814" w:author="Kashif Rather" w:date="2020-01-06T15:06:00Z"/>
                      <w:rFonts w:eastAsia="Times New Roman" w:cstheme="minorHAnsi"/>
                      <w:b/>
                      <w:bCs/>
                      <w:color w:val="000000"/>
                      <w:sz w:val="18"/>
                      <w:szCs w:val="18"/>
                      <w:rPrChange w:id="815" w:author="Kashif Rather" w:date="2020-01-06T15:07:00Z">
                        <w:rPr>
                          <w:ins w:id="816" w:author="Kashif Rather" w:date="2020-01-06T15:06:00Z"/>
                          <w:rFonts w:ascii="Calibri" w:eastAsia="Times New Roman" w:hAnsi="Calibri" w:cs="Calibri"/>
                          <w:b/>
                          <w:bCs/>
                          <w:color w:val="000000"/>
                          <w:sz w:val="24"/>
                          <w:szCs w:val="24"/>
                        </w:rPr>
                      </w:rPrChange>
                    </w:rPr>
                  </w:pPr>
                  <w:ins w:id="817" w:author="Kashif Rather" w:date="2020-01-06T15:06:00Z">
                    <w:r w:rsidRPr="00651CAB">
                      <w:rPr>
                        <w:rFonts w:eastAsia="Times New Roman" w:cstheme="minorHAnsi"/>
                        <w:b/>
                        <w:bCs/>
                        <w:color w:val="000000"/>
                        <w:sz w:val="18"/>
                        <w:szCs w:val="18"/>
                        <w:rPrChange w:id="818" w:author="Kashif Rather" w:date="2020-01-06T15:07:00Z">
                          <w:rPr>
                            <w:rFonts w:ascii="Calibri" w:eastAsia="Times New Roman" w:hAnsi="Calibri" w:cs="Calibri"/>
                            <w:b/>
                            <w:bCs/>
                            <w:color w:val="000000"/>
                            <w:sz w:val="24"/>
                            <w:szCs w:val="24"/>
                          </w:rPr>
                        </w:rPrChange>
                      </w:rPr>
                      <w:t xml:space="preserve"> Total Price </w:t>
                    </w:r>
                  </w:ins>
                </w:p>
              </w:tc>
              <w:tc>
                <w:tcPr>
                  <w:tcW w:w="1042" w:type="dxa"/>
                  <w:gridSpan w:val="2"/>
                  <w:tcBorders>
                    <w:top w:val="single" w:sz="8" w:space="0" w:color="auto"/>
                    <w:left w:val="nil"/>
                    <w:bottom w:val="nil"/>
                    <w:right w:val="single" w:sz="8" w:space="0" w:color="auto"/>
                  </w:tcBorders>
                  <w:shd w:val="clear" w:color="auto" w:fill="auto"/>
                  <w:noWrap/>
                  <w:vAlign w:val="center"/>
                  <w:hideMark/>
                  <w:tcPrChange w:id="819" w:author="Kashif Rather" w:date="2020-01-06T15:24:00Z">
                    <w:tcPr>
                      <w:tcW w:w="1080" w:type="dxa"/>
                      <w:gridSpan w:val="3"/>
                      <w:tcBorders>
                        <w:top w:val="single" w:sz="8" w:space="0" w:color="auto"/>
                        <w:left w:val="nil"/>
                        <w:bottom w:val="nil"/>
                        <w:right w:val="single" w:sz="8" w:space="0" w:color="auto"/>
                      </w:tcBorders>
                      <w:shd w:val="clear" w:color="auto" w:fill="auto"/>
                      <w:noWrap/>
                      <w:vAlign w:val="center"/>
                      <w:hideMark/>
                    </w:tcPr>
                  </w:tcPrChange>
                </w:tcPr>
                <w:p w14:paraId="71AC46E8" w14:textId="77777777" w:rsidR="00651CAB" w:rsidRPr="00651CAB" w:rsidRDefault="00651CAB" w:rsidP="00651CAB">
                  <w:pPr>
                    <w:spacing w:after="0" w:line="240" w:lineRule="auto"/>
                    <w:jc w:val="center"/>
                    <w:rPr>
                      <w:ins w:id="820" w:author="Kashif Rather" w:date="2020-01-06T15:06:00Z"/>
                      <w:rFonts w:eastAsia="Times New Roman" w:cstheme="minorHAnsi"/>
                      <w:b/>
                      <w:bCs/>
                      <w:color w:val="000000"/>
                      <w:sz w:val="18"/>
                      <w:szCs w:val="18"/>
                      <w:rPrChange w:id="821" w:author="Kashif Rather" w:date="2020-01-06T15:07:00Z">
                        <w:rPr>
                          <w:ins w:id="822" w:author="Kashif Rather" w:date="2020-01-06T15:06:00Z"/>
                          <w:rFonts w:ascii="Calibri" w:eastAsia="Times New Roman" w:hAnsi="Calibri" w:cs="Calibri"/>
                          <w:b/>
                          <w:bCs/>
                          <w:color w:val="000000"/>
                          <w:sz w:val="24"/>
                          <w:szCs w:val="24"/>
                        </w:rPr>
                      </w:rPrChange>
                    </w:rPr>
                  </w:pPr>
                  <w:ins w:id="823" w:author="Kashif Rather" w:date="2020-01-06T15:06:00Z">
                    <w:r w:rsidRPr="00651CAB">
                      <w:rPr>
                        <w:rFonts w:eastAsia="Times New Roman" w:cstheme="minorHAnsi"/>
                        <w:b/>
                        <w:bCs/>
                        <w:color w:val="000000"/>
                        <w:sz w:val="18"/>
                        <w:szCs w:val="18"/>
                        <w:rPrChange w:id="824" w:author="Kashif Rather" w:date="2020-01-06T15:07:00Z">
                          <w:rPr>
                            <w:rFonts w:ascii="Calibri" w:eastAsia="Times New Roman" w:hAnsi="Calibri" w:cs="Calibri"/>
                            <w:b/>
                            <w:bCs/>
                            <w:color w:val="000000"/>
                            <w:sz w:val="24"/>
                            <w:szCs w:val="24"/>
                          </w:rPr>
                        </w:rPrChange>
                      </w:rPr>
                      <w:t xml:space="preserve"> Your Discount </w:t>
                    </w:r>
                  </w:ins>
                </w:p>
              </w:tc>
              <w:tc>
                <w:tcPr>
                  <w:tcW w:w="2520" w:type="dxa"/>
                  <w:tcBorders>
                    <w:top w:val="single" w:sz="8" w:space="0" w:color="auto"/>
                    <w:left w:val="nil"/>
                    <w:bottom w:val="nil"/>
                    <w:right w:val="single" w:sz="8" w:space="0" w:color="auto"/>
                  </w:tcBorders>
                  <w:shd w:val="clear" w:color="auto" w:fill="auto"/>
                  <w:noWrap/>
                  <w:vAlign w:val="center"/>
                  <w:hideMark/>
                  <w:tcPrChange w:id="825" w:author="Kashif Rather" w:date="2020-01-06T15:24:00Z">
                    <w:tcPr>
                      <w:tcW w:w="2520" w:type="dxa"/>
                      <w:gridSpan w:val="3"/>
                      <w:tcBorders>
                        <w:top w:val="single" w:sz="8" w:space="0" w:color="auto"/>
                        <w:left w:val="nil"/>
                        <w:bottom w:val="nil"/>
                        <w:right w:val="single" w:sz="8" w:space="0" w:color="auto"/>
                      </w:tcBorders>
                      <w:shd w:val="clear" w:color="auto" w:fill="auto"/>
                      <w:noWrap/>
                      <w:vAlign w:val="center"/>
                      <w:hideMark/>
                    </w:tcPr>
                  </w:tcPrChange>
                </w:tcPr>
                <w:p w14:paraId="792929F0" w14:textId="77777777" w:rsidR="00651CAB" w:rsidRPr="00651CAB" w:rsidRDefault="00651CAB" w:rsidP="00651CAB">
                  <w:pPr>
                    <w:spacing w:after="0" w:line="240" w:lineRule="auto"/>
                    <w:jc w:val="center"/>
                    <w:rPr>
                      <w:ins w:id="826" w:author="Kashif Rather" w:date="2020-01-06T15:06:00Z"/>
                      <w:rFonts w:eastAsia="Times New Roman" w:cstheme="minorHAnsi"/>
                      <w:b/>
                      <w:bCs/>
                      <w:color w:val="000000"/>
                      <w:sz w:val="18"/>
                      <w:szCs w:val="18"/>
                      <w:rPrChange w:id="827" w:author="Kashif Rather" w:date="2020-01-06T15:07:00Z">
                        <w:rPr>
                          <w:ins w:id="828" w:author="Kashif Rather" w:date="2020-01-06T15:06:00Z"/>
                          <w:rFonts w:ascii="Calibri" w:eastAsia="Times New Roman" w:hAnsi="Calibri" w:cs="Calibri"/>
                          <w:b/>
                          <w:bCs/>
                          <w:color w:val="000000"/>
                          <w:sz w:val="24"/>
                          <w:szCs w:val="24"/>
                        </w:rPr>
                      </w:rPrChange>
                    </w:rPr>
                  </w:pPr>
                  <w:ins w:id="829" w:author="Kashif Rather" w:date="2020-01-06T15:06:00Z">
                    <w:r w:rsidRPr="00651CAB">
                      <w:rPr>
                        <w:rFonts w:eastAsia="Times New Roman" w:cstheme="minorHAnsi"/>
                        <w:b/>
                        <w:bCs/>
                        <w:color w:val="000000"/>
                        <w:sz w:val="18"/>
                        <w:szCs w:val="18"/>
                        <w:rPrChange w:id="830" w:author="Kashif Rather" w:date="2020-01-06T15:07:00Z">
                          <w:rPr>
                            <w:rFonts w:ascii="Calibri" w:eastAsia="Times New Roman" w:hAnsi="Calibri" w:cs="Calibri"/>
                            <w:b/>
                            <w:bCs/>
                            <w:color w:val="000000"/>
                            <w:sz w:val="24"/>
                            <w:szCs w:val="24"/>
                          </w:rPr>
                        </w:rPrChange>
                      </w:rPr>
                      <w:t xml:space="preserve"> Your Price </w:t>
                    </w:r>
                  </w:ins>
                </w:p>
              </w:tc>
            </w:tr>
            <w:tr w:rsidR="00651CAB" w:rsidRPr="00651CAB" w14:paraId="616E3C88" w14:textId="77777777" w:rsidTr="00B930B8">
              <w:tblPrEx>
                <w:tblPrExChange w:id="831" w:author="Kashif Rather" w:date="2020-01-06T15:24:00Z">
                  <w:tblPrEx>
                    <w:tblW w:w="10652" w:type="dxa"/>
                  </w:tblPrEx>
                </w:tblPrExChange>
              </w:tblPrEx>
              <w:trPr>
                <w:trHeight w:val="480"/>
                <w:ins w:id="832" w:author="Kashif Rather" w:date="2020-01-06T15:06:00Z"/>
                <w:trPrChange w:id="833" w:author="Kashif Rather" w:date="2020-01-06T15:24:00Z">
                  <w:trPr>
                    <w:gridAfter w:val="0"/>
                    <w:trHeight w:val="480"/>
                  </w:trPr>
                </w:trPrChange>
              </w:trPr>
              <w:tc>
                <w:tcPr>
                  <w:tcW w:w="4300" w:type="dxa"/>
                  <w:gridSpan w:val="2"/>
                  <w:tcBorders>
                    <w:top w:val="single" w:sz="8" w:space="0" w:color="000000"/>
                    <w:left w:val="single" w:sz="8" w:space="0" w:color="000000"/>
                    <w:bottom w:val="single" w:sz="8" w:space="0" w:color="000000"/>
                    <w:right w:val="single" w:sz="8" w:space="0" w:color="000000"/>
                  </w:tcBorders>
                  <w:shd w:val="clear" w:color="auto" w:fill="auto"/>
                  <w:noWrap/>
                  <w:vAlign w:val="center"/>
                  <w:hideMark/>
                  <w:tcPrChange w:id="834" w:author="Kashif Rather" w:date="2020-01-06T15:24:00Z">
                    <w:tcPr>
                      <w:tcW w:w="3560" w:type="dxa"/>
                      <w:gridSpan w:val="3"/>
                      <w:tcBorders>
                        <w:top w:val="single" w:sz="8" w:space="0" w:color="000000"/>
                        <w:left w:val="single" w:sz="8" w:space="0" w:color="000000"/>
                        <w:bottom w:val="single" w:sz="8" w:space="0" w:color="000000"/>
                        <w:right w:val="single" w:sz="8" w:space="0" w:color="000000"/>
                      </w:tcBorders>
                      <w:shd w:val="clear" w:color="auto" w:fill="auto"/>
                      <w:noWrap/>
                      <w:vAlign w:val="center"/>
                      <w:hideMark/>
                    </w:tcPr>
                  </w:tcPrChange>
                </w:tcPr>
                <w:p w14:paraId="5C9E74A4" w14:textId="77777777" w:rsidR="00651CAB" w:rsidRPr="00651CAB" w:rsidRDefault="00651CAB" w:rsidP="00651CAB">
                  <w:pPr>
                    <w:spacing w:after="0" w:line="240" w:lineRule="auto"/>
                    <w:rPr>
                      <w:ins w:id="835" w:author="Kashif Rather" w:date="2020-01-06T15:06:00Z"/>
                      <w:rFonts w:eastAsia="Times New Roman" w:cstheme="minorHAnsi"/>
                      <w:b/>
                      <w:bCs/>
                      <w:color w:val="000000"/>
                      <w:sz w:val="18"/>
                      <w:szCs w:val="18"/>
                      <w:rPrChange w:id="836" w:author="Kashif Rather" w:date="2020-01-06T15:07:00Z">
                        <w:rPr>
                          <w:ins w:id="837" w:author="Kashif Rather" w:date="2020-01-06T15:06:00Z"/>
                          <w:rFonts w:ascii="Calibri" w:eastAsia="Times New Roman" w:hAnsi="Calibri" w:cs="Calibri"/>
                          <w:b/>
                          <w:bCs/>
                          <w:color w:val="000000"/>
                          <w:sz w:val="24"/>
                          <w:szCs w:val="24"/>
                        </w:rPr>
                      </w:rPrChange>
                    </w:rPr>
                  </w:pPr>
                  <w:ins w:id="838" w:author="Kashif Rather" w:date="2020-01-06T15:06:00Z">
                    <w:r w:rsidRPr="00651CAB">
                      <w:rPr>
                        <w:rFonts w:eastAsia="Times New Roman" w:cstheme="minorHAnsi"/>
                        <w:b/>
                        <w:bCs/>
                        <w:color w:val="000000"/>
                        <w:sz w:val="18"/>
                        <w:szCs w:val="18"/>
                        <w:rPrChange w:id="839" w:author="Kashif Rather" w:date="2020-01-06T15:07:00Z">
                          <w:rPr>
                            <w:rFonts w:ascii="Calibri" w:eastAsia="Times New Roman" w:hAnsi="Calibri" w:cs="Calibri"/>
                            <w:b/>
                            <w:bCs/>
                            <w:color w:val="000000"/>
                            <w:sz w:val="24"/>
                            <w:szCs w:val="24"/>
                          </w:rPr>
                        </w:rPrChange>
                      </w:rPr>
                      <w:t xml:space="preserve"> Cloud </w:t>
                    </w:r>
                  </w:ins>
                </w:p>
              </w:tc>
              <w:tc>
                <w:tcPr>
                  <w:tcW w:w="1422" w:type="dxa"/>
                  <w:tcBorders>
                    <w:top w:val="single" w:sz="8" w:space="0" w:color="000000"/>
                    <w:left w:val="nil"/>
                    <w:bottom w:val="single" w:sz="8" w:space="0" w:color="000000"/>
                    <w:right w:val="single" w:sz="8" w:space="0" w:color="auto"/>
                  </w:tcBorders>
                  <w:shd w:val="clear" w:color="000000" w:fill="FFFFFF"/>
                  <w:noWrap/>
                  <w:vAlign w:val="center"/>
                  <w:hideMark/>
                  <w:tcPrChange w:id="840" w:author="Kashif Rather" w:date="2020-01-06T15:24:00Z">
                    <w:tcPr>
                      <w:tcW w:w="1422" w:type="dxa"/>
                      <w:gridSpan w:val="3"/>
                      <w:tcBorders>
                        <w:top w:val="single" w:sz="8" w:space="0" w:color="000000"/>
                        <w:left w:val="nil"/>
                        <w:bottom w:val="single" w:sz="8" w:space="0" w:color="000000"/>
                        <w:right w:val="single" w:sz="8" w:space="0" w:color="auto"/>
                      </w:tcBorders>
                      <w:shd w:val="clear" w:color="000000" w:fill="FFFFFF"/>
                      <w:noWrap/>
                      <w:vAlign w:val="center"/>
                      <w:hideMark/>
                    </w:tcPr>
                  </w:tcPrChange>
                </w:tcPr>
                <w:p w14:paraId="45EDAAAB" w14:textId="32C89F1A" w:rsidR="00651CAB" w:rsidRPr="00651CAB" w:rsidRDefault="00651CAB" w:rsidP="00651CAB">
                  <w:pPr>
                    <w:spacing w:after="0" w:line="240" w:lineRule="auto"/>
                    <w:jc w:val="center"/>
                    <w:rPr>
                      <w:ins w:id="841" w:author="Kashif Rather" w:date="2020-01-06T15:06:00Z"/>
                      <w:rFonts w:eastAsia="Times New Roman" w:cstheme="minorHAnsi"/>
                      <w:color w:val="000000"/>
                      <w:sz w:val="18"/>
                      <w:szCs w:val="18"/>
                      <w:rPrChange w:id="842" w:author="Kashif Rather" w:date="2020-01-06T15:07:00Z">
                        <w:rPr>
                          <w:ins w:id="843" w:author="Kashif Rather" w:date="2020-01-06T15:06:00Z"/>
                          <w:rFonts w:ascii="Calibri" w:eastAsia="Times New Roman" w:hAnsi="Calibri" w:cs="Calibri"/>
                          <w:color w:val="000000"/>
                          <w:sz w:val="24"/>
                          <w:szCs w:val="24"/>
                        </w:rPr>
                      </w:rPrChange>
                    </w:rPr>
                  </w:pPr>
                </w:p>
              </w:tc>
              <w:tc>
                <w:tcPr>
                  <w:tcW w:w="938" w:type="dxa"/>
                  <w:tcBorders>
                    <w:top w:val="single" w:sz="8" w:space="0" w:color="000000"/>
                    <w:left w:val="nil"/>
                    <w:bottom w:val="single" w:sz="8" w:space="0" w:color="000000"/>
                    <w:right w:val="single" w:sz="8" w:space="0" w:color="000000"/>
                  </w:tcBorders>
                  <w:shd w:val="clear" w:color="auto" w:fill="auto"/>
                  <w:noWrap/>
                  <w:vAlign w:val="center"/>
                  <w:hideMark/>
                  <w:tcPrChange w:id="844" w:author="Kashif Rather" w:date="2020-01-06T15:24:00Z">
                    <w:tcPr>
                      <w:tcW w:w="990" w:type="dxa"/>
                      <w:gridSpan w:val="2"/>
                      <w:tcBorders>
                        <w:top w:val="single" w:sz="8" w:space="0" w:color="000000"/>
                        <w:left w:val="nil"/>
                        <w:bottom w:val="single" w:sz="8" w:space="0" w:color="000000"/>
                        <w:right w:val="single" w:sz="8" w:space="0" w:color="000000"/>
                      </w:tcBorders>
                      <w:shd w:val="clear" w:color="auto" w:fill="auto"/>
                      <w:noWrap/>
                      <w:vAlign w:val="center"/>
                      <w:hideMark/>
                    </w:tcPr>
                  </w:tcPrChange>
                </w:tcPr>
                <w:p w14:paraId="49B93BF6" w14:textId="77777777" w:rsidR="00651CAB" w:rsidRPr="00651CAB" w:rsidRDefault="00651CAB" w:rsidP="00651CAB">
                  <w:pPr>
                    <w:spacing w:after="0" w:line="240" w:lineRule="auto"/>
                    <w:jc w:val="center"/>
                    <w:rPr>
                      <w:ins w:id="845" w:author="Kashif Rather" w:date="2020-01-06T15:06:00Z"/>
                      <w:rFonts w:eastAsia="Times New Roman" w:cstheme="minorHAnsi"/>
                      <w:color w:val="000000"/>
                      <w:sz w:val="18"/>
                      <w:szCs w:val="18"/>
                      <w:rPrChange w:id="846" w:author="Kashif Rather" w:date="2020-01-06T15:07:00Z">
                        <w:rPr>
                          <w:ins w:id="847" w:author="Kashif Rather" w:date="2020-01-06T15:06:00Z"/>
                          <w:rFonts w:ascii="Calibri" w:eastAsia="Times New Roman" w:hAnsi="Calibri" w:cs="Calibri"/>
                          <w:color w:val="000000"/>
                          <w:sz w:val="24"/>
                          <w:szCs w:val="24"/>
                        </w:rPr>
                      </w:rPrChange>
                    </w:rPr>
                  </w:pPr>
                  <w:ins w:id="848" w:author="Kashif Rather" w:date="2020-01-06T15:06:00Z">
                    <w:r w:rsidRPr="00651CAB">
                      <w:rPr>
                        <w:rFonts w:eastAsia="Times New Roman" w:cstheme="minorHAnsi"/>
                        <w:color w:val="000000"/>
                        <w:sz w:val="18"/>
                        <w:szCs w:val="18"/>
                        <w:rPrChange w:id="849" w:author="Kashif Rather" w:date="2020-01-06T15:07:00Z">
                          <w:rPr>
                            <w:rFonts w:ascii="Calibri" w:eastAsia="Times New Roman" w:hAnsi="Calibri" w:cs="Calibri"/>
                            <w:color w:val="000000"/>
                            <w:sz w:val="24"/>
                            <w:szCs w:val="24"/>
                          </w:rPr>
                        </w:rPrChange>
                      </w:rPr>
                      <w:t>1.0%</w:t>
                    </w:r>
                  </w:ins>
                </w:p>
              </w:tc>
              <w:tc>
                <w:tcPr>
                  <w:tcW w:w="1170" w:type="dxa"/>
                  <w:tcBorders>
                    <w:top w:val="single" w:sz="8" w:space="0" w:color="000000"/>
                    <w:left w:val="nil"/>
                    <w:bottom w:val="single" w:sz="8" w:space="0" w:color="000000"/>
                    <w:right w:val="single" w:sz="8" w:space="0" w:color="auto"/>
                  </w:tcBorders>
                  <w:shd w:val="clear" w:color="auto" w:fill="auto"/>
                  <w:noWrap/>
                  <w:vAlign w:val="center"/>
                  <w:hideMark/>
                  <w:tcPrChange w:id="850" w:author="Kashif Rather" w:date="2020-01-06T15:24:00Z">
                    <w:tcPr>
                      <w:tcW w:w="1080" w:type="dxa"/>
                      <w:gridSpan w:val="4"/>
                      <w:tcBorders>
                        <w:top w:val="single" w:sz="8" w:space="0" w:color="000000"/>
                        <w:left w:val="nil"/>
                        <w:bottom w:val="single" w:sz="8" w:space="0" w:color="000000"/>
                        <w:right w:val="single" w:sz="8" w:space="0" w:color="auto"/>
                      </w:tcBorders>
                      <w:shd w:val="clear" w:color="auto" w:fill="auto"/>
                      <w:noWrap/>
                      <w:vAlign w:val="center"/>
                      <w:hideMark/>
                    </w:tcPr>
                  </w:tcPrChange>
                </w:tcPr>
                <w:p w14:paraId="623E1E0A" w14:textId="558C8521" w:rsidR="00651CAB" w:rsidRPr="00651CAB" w:rsidRDefault="00651CAB" w:rsidP="00651CAB">
                  <w:pPr>
                    <w:spacing w:after="0" w:line="240" w:lineRule="auto"/>
                    <w:jc w:val="center"/>
                    <w:rPr>
                      <w:ins w:id="851" w:author="Kashif Rather" w:date="2020-01-06T15:06:00Z"/>
                      <w:rFonts w:eastAsia="Times New Roman" w:cstheme="minorHAnsi"/>
                      <w:color w:val="000000"/>
                      <w:sz w:val="18"/>
                      <w:szCs w:val="18"/>
                      <w:rPrChange w:id="852" w:author="Kashif Rather" w:date="2020-01-06T15:07:00Z">
                        <w:rPr>
                          <w:ins w:id="853" w:author="Kashif Rather" w:date="2020-01-06T15:06:00Z"/>
                          <w:rFonts w:ascii="Calibri" w:eastAsia="Times New Roman" w:hAnsi="Calibri" w:cs="Calibri"/>
                          <w:color w:val="000000"/>
                          <w:sz w:val="24"/>
                          <w:szCs w:val="24"/>
                        </w:rPr>
                      </w:rPrChange>
                    </w:rPr>
                  </w:pPr>
                </w:p>
              </w:tc>
              <w:tc>
                <w:tcPr>
                  <w:tcW w:w="1042" w:type="dxa"/>
                  <w:gridSpan w:val="2"/>
                  <w:tcBorders>
                    <w:top w:val="single" w:sz="8" w:space="0" w:color="000000"/>
                    <w:left w:val="nil"/>
                    <w:bottom w:val="single" w:sz="8" w:space="0" w:color="000000"/>
                    <w:right w:val="single" w:sz="8" w:space="0" w:color="auto"/>
                  </w:tcBorders>
                  <w:shd w:val="clear" w:color="auto" w:fill="auto"/>
                  <w:noWrap/>
                  <w:vAlign w:val="center"/>
                  <w:hideMark/>
                  <w:tcPrChange w:id="854" w:author="Kashif Rather" w:date="2020-01-06T15:24:00Z">
                    <w:tcPr>
                      <w:tcW w:w="1080" w:type="dxa"/>
                      <w:gridSpan w:val="3"/>
                      <w:tcBorders>
                        <w:top w:val="single" w:sz="8" w:space="0" w:color="000000"/>
                        <w:left w:val="nil"/>
                        <w:bottom w:val="single" w:sz="8" w:space="0" w:color="000000"/>
                        <w:right w:val="single" w:sz="8" w:space="0" w:color="auto"/>
                      </w:tcBorders>
                      <w:shd w:val="clear" w:color="auto" w:fill="auto"/>
                      <w:noWrap/>
                      <w:vAlign w:val="center"/>
                      <w:hideMark/>
                    </w:tcPr>
                  </w:tcPrChange>
                </w:tcPr>
                <w:p w14:paraId="04133F07" w14:textId="0ADC3748" w:rsidR="00651CAB" w:rsidRPr="00651CAB" w:rsidRDefault="00651CAB" w:rsidP="00651CAB">
                  <w:pPr>
                    <w:spacing w:after="0" w:line="240" w:lineRule="auto"/>
                    <w:jc w:val="center"/>
                    <w:rPr>
                      <w:ins w:id="855" w:author="Kashif Rather" w:date="2020-01-06T15:06:00Z"/>
                      <w:rFonts w:eastAsia="Times New Roman" w:cstheme="minorHAnsi"/>
                      <w:color w:val="000000"/>
                      <w:sz w:val="18"/>
                      <w:szCs w:val="18"/>
                      <w:rPrChange w:id="856" w:author="Kashif Rather" w:date="2020-01-06T15:07:00Z">
                        <w:rPr>
                          <w:ins w:id="857" w:author="Kashif Rather" w:date="2020-01-06T15:06:00Z"/>
                          <w:rFonts w:ascii="Calibri" w:eastAsia="Times New Roman" w:hAnsi="Calibri" w:cs="Calibri"/>
                          <w:color w:val="000000"/>
                          <w:sz w:val="24"/>
                          <w:szCs w:val="24"/>
                        </w:rPr>
                      </w:rPrChange>
                    </w:rPr>
                  </w:pPr>
                </w:p>
              </w:tc>
              <w:tc>
                <w:tcPr>
                  <w:tcW w:w="2520" w:type="dxa"/>
                  <w:tcBorders>
                    <w:top w:val="single" w:sz="8" w:space="0" w:color="000000"/>
                    <w:left w:val="nil"/>
                    <w:bottom w:val="single" w:sz="8" w:space="0" w:color="000000"/>
                    <w:right w:val="single" w:sz="8" w:space="0" w:color="000000"/>
                  </w:tcBorders>
                  <w:shd w:val="clear" w:color="auto" w:fill="auto"/>
                  <w:noWrap/>
                  <w:vAlign w:val="center"/>
                  <w:hideMark/>
                  <w:tcPrChange w:id="858" w:author="Kashif Rather" w:date="2020-01-06T15:24:00Z">
                    <w:tcPr>
                      <w:tcW w:w="2520" w:type="dxa"/>
                      <w:gridSpan w:val="3"/>
                      <w:tcBorders>
                        <w:top w:val="single" w:sz="8" w:space="0" w:color="000000"/>
                        <w:left w:val="nil"/>
                        <w:bottom w:val="single" w:sz="8" w:space="0" w:color="000000"/>
                        <w:right w:val="single" w:sz="8" w:space="0" w:color="000000"/>
                      </w:tcBorders>
                      <w:shd w:val="clear" w:color="auto" w:fill="auto"/>
                      <w:noWrap/>
                      <w:vAlign w:val="center"/>
                      <w:hideMark/>
                    </w:tcPr>
                  </w:tcPrChange>
                </w:tcPr>
                <w:p w14:paraId="71659767" w14:textId="3D417509" w:rsidR="00651CAB" w:rsidRPr="00651CAB" w:rsidRDefault="00651CAB" w:rsidP="00651CAB">
                  <w:pPr>
                    <w:spacing w:after="0" w:line="240" w:lineRule="auto"/>
                    <w:jc w:val="center"/>
                    <w:rPr>
                      <w:ins w:id="859" w:author="Kashif Rather" w:date="2020-01-06T15:06:00Z"/>
                      <w:rFonts w:eastAsia="Times New Roman" w:cstheme="minorHAnsi"/>
                      <w:color w:val="000000"/>
                      <w:sz w:val="18"/>
                      <w:szCs w:val="18"/>
                      <w:rPrChange w:id="860" w:author="Kashif Rather" w:date="2020-01-06T15:07:00Z">
                        <w:rPr>
                          <w:ins w:id="861" w:author="Kashif Rather" w:date="2020-01-06T15:06:00Z"/>
                          <w:rFonts w:ascii="Calibri" w:eastAsia="Times New Roman" w:hAnsi="Calibri" w:cs="Calibri"/>
                          <w:color w:val="000000"/>
                          <w:sz w:val="24"/>
                          <w:szCs w:val="24"/>
                        </w:rPr>
                      </w:rPrChange>
                    </w:rPr>
                  </w:pPr>
                </w:p>
              </w:tc>
            </w:tr>
            <w:tr w:rsidR="00651CAB" w:rsidRPr="00651CAB" w14:paraId="03152011" w14:textId="77777777" w:rsidTr="00B930B8">
              <w:tblPrEx>
                <w:tblPrExChange w:id="862" w:author="Kashif Rather" w:date="2020-01-06T15:24:00Z">
                  <w:tblPrEx>
                    <w:tblW w:w="10652" w:type="dxa"/>
                  </w:tblPrEx>
                </w:tblPrExChange>
              </w:tblPrEx>
              <w:trPr>
                <w:trHeight w:val="480"/>
                <w:ins w:id="863" w:author="Kashif Rather" w:date="2020-01-06T15:06:00Z"/>
                <w:trPrChange w:id="864" w:author="Kashif Rather" w:date="2020-01-06T15:24:00Z">
                  <w:trPr>
                    <w:gridAfter w:val="0"/>
                    <w:trHeight w:val="480"/>
                  </w:trPr>
                </w:trPrChange>
              </w:trPr>
              <w:tc>
                <w:tcPr>
                  <w:tcW w:w="4300" w:type="dxa"/>
                  <w:gridSpan w:val="2"/>
                  <w:tcBorders>
                    <w:top w:val="nil"/>
                    <w:left w:val="single" w:sz="8" w:space="0" w:color="000000"/>
                    <w:bottom w:val="single" w:sz="4" w:space="0" w:color="000000"/>
                    <w:right w:val="single" w:sz="8" w:space="0" w:color="000000"/>
                  </w:tcBorders>
                  <w:shd w:val="clear" w:color="auto" w:fill="auto"/>
                  <w:noWrap/>
                  <w:vAlign w:val="center"/>
                  <w:hideMark/>
                  <w:tcPrChange w:id="865" w:author="Kashif Rather" w:date="2020-01-06T15:24:00Z">
                    <w:tcPr>
                      <w:tcW w:w="3560" w:type="dxa"/>
                      <w:gridSpan w:val="3"/>
                      <w:tcBorders>
                        <w:top w:val="nil"/>
                        <w:left w:val="single" w:sz="8" w:space="0" w:color="000000"/>
                        <w:bottom w:val="single" w:sz="4" w:space="0" w:color="000000"/>
                        <w:right w:val="single" w:sz="8" w:space="0" w:color="000000"/>
                      </w:tcBorders>
                      <w:shd w:val="clear" w:color="auto" w:fill="auto"/>
                      <w:noWrap/>
                      <w:vAlign w:val="center"/>
                      <w:hideMark/>
                    </w:tcPr>
                  </w:tcPrChange>
                </w:tcPr>
                <w:p w14:paraId="5D151FD2" w14:textId="77777777" w:rsidR="00651CAB" w:rsidRPr="00651CAB" w:rsidRDefault="00651CAB" w:rsidP="00651CAB">
                  <w:pPr>
                    <w:spacing w:after="0" w:line="240" w:lineRule="auto"/>
                    <w:rPr>
                      <w:ins w:id="866" w:author="Kashif Rather" w:date="2020-01-06T15:06:00Z"/>
                      <w:rFonts w:eastAsia="Times New Roman" w:cstheme="minorHAnsi"/>
                      <w:color w:val="000000"/>
                      <w:sz w:val="18"/>
                      <w:szCs w:val="18"/>
                      <w:rPrChange w:id="867" w:author="Kashif Rather" w:date="2020-01-06T15:07:00Z">
                        <w:rPr>
                          <w:ins w:id="868" w:author="Kashif Rather" w:date="2020-01-06T15:06:00Z"/>
                          <w:rFonts w:ascii="Calibri" w:eastAsia="Times New Roman" w:hAnsi="Calibri" w:cs="Calibri"/>
                          <w:color w:val="000000"/>
                          <w:sz w:val="24"/>
                          <w:szCs w:val="24"/>
                        </w:rPr>
                      </w:rPrChange>
                    </w:rPr>
                  </w:pPr>
                  <w:ins w:id="869" w:author="Kashif Rather" w:date="2020-01-06T15:06:00Z">
                    <w:r w:rsidRPr="00651CAB">
                      <w:rPr>
                        <w:rFonts w:eastAsia="Times New Roman" w:cstheme="minorHAnsi"/>
                        <w:color w:val="000000"/>
                        <w:sz w:val="18"/>
                        <w:szCs w:val="18"/>
                        <w:rPrChange w:id="870" w:author="Kashif Rather" w:date="2020-01-06T15:07:00Z">
                          <w:rPr>
                            <w:rFonts w:ascii="Calibri" w:eastAsia="Times New Roman" w:hAnsi="Calibri" w:cs="Calibri"/>
                            <w:color w:val="000000"/>
                            <w:sz w:val="24"/>
                            <w:szCs w:val="24"/>
                          </w:rPr>
                        </w:rPrChange>
                      </w:rPr>
                      <w:t xml:space="preserve"> Order Management </w:t>
                    </w:r>
                  </w:ins>
                </w:p>
              </w:tc>
              <w:tc>
                <w:tcPr>
                  <w:tcW w:w="1422" w:type="dxa"/>
                  <w:tcBorders>
                    <w:top w:val="nil"/>
                    <w:left w:val="nil"/>
                    <w:bottom w:val="nil"/>
                    <w:right w:val="single" w:sz="8" w:space="0" w:color="auto"/>
                  </w:tcBorders>
                  <w:shd w:val="clear" w:color="000000" w:fill="FFFFFF"/>
                  <w:noWrap/>
                  <w:vAlign w:val="center"/>
                  <w:hideMark/>
                  <w:tcPrChange w:id="871" w:author="Kashif Rather" w:date="2020-01-06T15:24:00Z">
                    <w:tcPr>
                      <w:tcW w:w="1422" w:type="dxa"/>
                      <w:gridSpan w:val="3"/>
                      <w:tcBorders>
                        <w:top w:val="nil"/>
                        <w:left w:val="nil"/>
                        <w:bottom w:val="nil"/>
                        <w:right w:val="single" w:sz="8" w:space="0" w:color="auto"/>
                      </w:tcBorders>
                      <w:shd w:val="clear" w:color="000000" w:fill="FFFFFF"/>
                      <w:noWrap/>
                      <w:vAlign w:val="center"/>
                      <w:hideMark/>
                    </w:tcPr>
                  </w:tcPrChange>
                </w:tcPr>
                <w:p w14:paraId="0E72A325" w14:textId="77777777" w:rsidR="00651CAB" w:rsidRPr="00651CAB" w:rsidRDefault="00651CAB" w:rsidP="00651CAB">
                  <w:pPr>
                    <w:spacing w:after="0" w:line="240" w:lineRule="auto"/>
                    <w:jc w:val="center"/>
                    <w:rPr>
                      <w:ins w:id="872" w:author="Kashif Rather" w:date="2020-01-06T15:06:00Z"/>
                      <w:rFonts w:eastAsia="Times New Roman" w:cstheme="minorHAnsi"/>
                      <w:color w:val="000000"/>
                      <w:sz w:val="18"/>
                      <w:szCs w:val="18"/>
                      <w:rPrChange w:id="873" w:author="Kashif Rather" w:date="2020-01-06T15:07:00Z">
                        <w:rPr>
                          <w:ins w:id="874" w:author="Kashif Rather" w:date="2020-01-06T15:06:00Z"/>
                          <w:rFonts w:ascii="Calibri" w:eastAsia="Times New Roman" w:hAnsi="Calibri" w:cs="Calibri"/>
                          <w:color w:val="000000"/>
                          <w:sz w:val="24"/>
                          <w:szCs w:val="24"/>
                        </w:rPr>
                      </w:rPrChange>
                    </w:rPr>
                  </w:pPr>
                  <w:ins w:id="875" w:author="Kashif Rather" w:date="2020-01-06T15:06:00Z">
                    <w:r w:rsidRPr="00651CAB">
                      <w:rPr>
                        <w:rFonts w:eastAsia="Times New Roman" w:cstheme="minorHAnsi"/>
                        <w:color w:val="000000"/>
                        <w:sz w:val="18"/>
                        <w:szCs w:val="18"/>
                        <w:rPrChange w:id="876" w:author="Kashif Rather" w:date="2020-01-06T15:07:00Z">
                          <w:rPr>
                            <w:rFonts w:ascii="Calibri" w:eastAsia="Times New Roman" w:hAnsi="Calibri" w:cs="Calibri"/>
                            <w:color w:val="000000"/>
                            <w:sz w:val="24"/>
                            <w:szCs w:val="24"/>
                          </w:rPr>
                        </w:rPrChange>
                      </w:rPr>
                      <w:t> </w:t>
                    </w:r>
                  </w:ins>
                </w:p>
              </w:tc>
              <w:tc>
                <w:tcPr>
                  <w:tcW w:w="938" w:type="dxa"/>
                  <w:tcBorders>
                    <w:top w:val="single" w:sz="8" w:space="0" w:color="000000"/>
                    <w:left w:val="nil"/>
                    <w:bottom w:val="nil"/>
                    <w:right w:val="single" w:sz="8" w:space="0" w:color="000000"/>
                  </w:tcBorders>
                  <w:shd w:val="clear" w:color="auto" w:fill="auto"/>
                  <w:noWrap/>
                  <w:vAlign w:val="center"/>
                  <w:hideMark/>
                  <w:tcPrChange w:id="877" w:author="Kashif Rather" w:date="2020-01-06T15:24:00Z">
                    <w:tcPr>
                      <w:tcW w:w="990" w:type="dxa"/>
                      <w:gridSpan w:val="2"/>
                      <w:tcBorders>
                        <w:top w:val="single" w:sz="8" w:space="0" w:color="000000"/>
                        <w:left w:val="nil"/>
                        <w:bottom w:val="nil"/>
                        <w:right w:val="single" w:sz="8" w:space="0" w:color="000000"/>
                      </w:tcBorders>
                      <w:shd w:val="clear" w:color="auto" w:fill="auto"/>
                      <w:noWrap/>
                      <w:vAlign w:val="center"/>
                      <w:hideMark/>
                    </w:tcPr>
                  </w:tcPrChange>
                </w:tcPr>
                <w:p w14:paraId="5EE96C7A" w14:textId="77777777" w:rsidR="00651CAB" w:rsidRPr="00651CAB" w:rsidRDefault="00651CAB" w:rsidP="00651CAB">
                  <w:pPr>
                    <w:spacing w:after="0" w:line="240" w:lineRule="auto"/>
                    <w:jc w:val="center"/>
                    <w:rPr>
                      <w:ins w:id="878" w:author="Kashif Rather" w:date="2020-01-06T15:06:00Z"/>
                      <w:rFonts w:eastAsia="Times New Roman" w:cstheme="minorHAnsi"/>
                      <w:color w:val="000000"/>
                      <w:sz w:val="18"/>
                      <w:szCs w:val="18"/>
                      <w:rPrChange w:id="879" w:author="Kashif Rather" w:date="2020-01-06T15:07:00Z">
                        <w:rPr>
                          <w:ins w:id="880" w:author="Kashif Rather" w:date="2020-01-06T15:06:00Z"/>
                          <w:rFonts w:ascii="Calibri" w:eastAsia="Times New Roman" w:hAnsi="Calibri" w:cs="Calibri"/>
                          <w:color w:val="000000"/>
                          <w:sz w:val="24"/>
                          <w:szCs w:val="24"/>
                        </w:rPr>
                      </w:rPrChange>
                    </w:rPr>
                  </w:pPr>
                  <w:ins w:id="881" w:author="Kashif Rather" w:date="2020-01-06T15:06:00Z">
                    <w:r w:rsidRPr="00651CAB">
                      <w:rPr>
                        <w:rFonts w:eastAsia="Times New Roman" w:cstheme="minorHAnsi"/>
                        <w:color w:val="000000"/>
                        <w:sz w:val="18"/>
                        <w:szCs w:val="18"/>
                        <w:rPrChange w:id="882" w:author="Kashif Rather" w:date="2020-01-06T15:07:00Z">
                          <w:rPr>
                            <w:rFonts w:ascii="Calibri" w:eastAsia="Times New Roman" w:hAnsi="Calibri" w:cs="Calibri"/>
                            <w:color w:val="000000"/>
                            <w:sz w:val="24"/>
                            <w:szCs w:val="24"/>
                          </w:rPr>
                        </w:rPrChange>
                      </w:rPr>
                      <w:t xml:space="preserve"> Coming Soon </w:t>
                    </w:r>
                  </w:ins>
                </w:p>
              </w:tc>
              <w:tc>
                <w:tcPr>
                  <w:tcW w:w="1170" w:type="dxa"/>
                  <w:tcBorders>
                    <w:top w:val="nil"/>
                    <w:left w:val="nil"/>
                    <w:bottom w:val="nil"/>
                    <w:right w:val="single" w:sz="8" w:space="0" w:color="auto"/>
                  </w:tcBorders>
                  <w:shd w:val="clear" w:color="auto" w:fill="auto"/>
                  <w:noWrap/>
                  <w:vAlign w:val="center"/>
                  <w:hideMark/>
                  <w:tcPrChange w:id="883" w:author="Kashif Rather" w:date="2020-01-06T15:24:00Z">
                    <w:tcPr>
                      <w:tcW w:w="1080" w:type="dxa"/>
                      <w:gridSpan w:val="4"/>
                      <w:tcBorders>
                        <w:top w:val="nil"/>
                        <w:left w:val="nil"/>
                        <w:bottom w:val="nil"/>
                        <w:right w:val="single" w:sz="8" w:space="0" w:color="auto"/>
                      </w:tcBorders>
                      <w:shd w:val="clear" w:color="auto" w:fill="auto"/>
                      <w:noWrap/>
                      <w:vAlign w:val="center"/>
                      <w:hideMark/>
                    </w:tcPr>
                  </w:tcPrChange>
                </w:tcPr>
                <w:p w14:paraId="3BF35A57" w14:textId="77777777" w:rsidR="00651CAB" w:rsidRPr="00651CAB" w:rsidRDefault="00651CAB" w:rsidP="00651CAB">
                  <w:pPr>
                    <w:spacing w:after="0" w:line="240" w:lineRule="auto"/>
                    <w:jc w:val="center"/>
                    <w:rPr>
                      <w:ins w:id="884" w:author="Kashif Rather" w:date="2020-01-06T15:06:00Z"/>
                      <w:rFonts w:eastAsia="Times New Roman" w:cstheme="minorHAnsi"/>
                      <w:color w:val="000000"/>
                      <w:sz w:val="18"/>
                      <w:szCs w:val="18"/>
                      <w:rPrChange w:id="885" w:author="Kashif Rather" w:date="2020-01-06T15:07:00Z">
                        <w:rPr>
                          <w:ins w:id="886" w:author="Kashif Rather" w:date="2020-01-06T15:06:00Z"/>
                          <w:rFonts w:ascii="Calibri" w:eastAsia="Times New Roman" w:hAnsi="Calibri" w:cs="Calibri"/>
                          <w:color w:val="000000"/>
                          <w:sz w:val="24"/>
                          <w:szCs w:val="24"/>
                        </w:rPr>
                      </w:rPrChange>
                    </w:rPr>
                  </w:pPr>
                  <w:ins w:id="887" w:author="Kashif Rather" w:date="2020-01-06T15:06:00Z">
                    <w:r w:rsidRPr="00651CAB">
                      <w:rPr>
                        <w:rFonts w:eastAsia="Times New Roman" w:cstheme="minorHAnsi"/>
                        <w:color w:val="000000"/>
                        <w:sz w:val="18"/>
                        <w:szCs w:val="18"/>
                        <w:rPrChange w:id="888"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auto"/>
                  </w:tcBorders>
                  <w:shd w:val="clear" w:color="auto" w:fill="auto"/>
                  <w:noWrap/>
                  <w:vAlign w:val="center"/>
                  <w:hideMark/>
                  <w:tcPrChange w:id="889" w:author="Kashif Rather" w:date="2020-01-06T15:24:00Z">
                    <w:tcPr>
                      <w:tcW w:w="1080" w:type="dxa"/>
                      <w:gridSpan w:val="3"/>
                      <w:tcBorders>
                        <w:top w:val="nil"/>
                        <w:left w:val="nil"/>
                        <w:bottom w:val="nil"/>
                        <w:right w:val="single" w:sz="8" w:space="0" w:color="auto"/>
                      </w:tcBorders>
                      <w:shd w:val="clear" w:color="auto" w:fill="auto"/>
                      <w:noWrap/>
                      <w:vAlign w:val="center"/>
                      <w:hideMark/>
                    </w:tcPr>
                  </w:tcPrChange>
                </w:tcPr>
                <w:p w14:paraId="01DD832B" w14:textId="77777777" w:rsidR="00651CAB" w:rsidRPr="00651CAB" w:rsidRDefault="00651CAB" w:rsidP="00651CAB">
                  <w:pPr>
                    <w:spacing w:after="0" w:line="240" w:lineRule="auto"/>
                    <w:jc w:val="center"/>
                    <w:rPr>
                      <w:ins w:id="890" w:author="Kashif Rather" w:date="2020-01-06T15:06:00Z"/>
                      <w:rFonts w:eastAsia="Times New Roman" w:cstheme="minorHAnsi"/>
                      <w:color w:val="000000"/>
                      <w:sz w:val="18"/>
                      <w:szCs w:val="18"/>
                      <w:rPrChange w:id="891" w:author="Kashif Rather" w:date="2020-01-06T15:07:00Z">
                        <w:rPr>
                          <w:ins w:id="892" w:author="Kashif Rather" w:date="2020-01-06T15:06:00Z"/>
                          <w:rFonts w:ascii="Calibri" w:eastAsia="Times New Roman" w:hAnsi="Calibri" w:cs="Calibri"/>
                          <w:color w:val="000000"/>
                          <w:sz w:val="24"/>
                          <w:szCs w:val="24"/>
                        </w:rPr>
                      </w:rPrChange>
                    </w:rPr>
                  </w:pPr>
                  <w:ins w:id="893" w:author="Kashif Rather" w:date="2020-01-06T15:06:00Z">
                    <w:r w:rsidRPr="00651CAB">
                      <w:rPr>
                        <w:rFonts w:eastAsia="Times New Roman" w:cstheme="minorHAnsi"/>
                        <w:color w:val="000000"/>
                        <w:sz w:val="18"/>
                        <w:szCs w:val="18"/>
                        <w:rPrChange w:id="894"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auto"/>
                  </w:tcBorders>
                  <w:shd w:val="clear" w:color="auto" w:fill="auto"/>
                  <w:noWrap/>
                  <w:vAlign w:val="center"/>
                  <w:hideMark/>
                  <w:tcPrChange w:id="895" w:author="Kashif Rather" w:date="2020-01-06T15:24:00Z">
                    <w:tcPr>
                      <w:tcW w:w="2520" w:type="dxa"/>
                      <w:gridSpan w:val="3"/>
                      <w:tcBorders>
                        <w:top w:val="nil"/>
                        <w:left w:val="nil"/>
                        <w:bottom w:val="nil"/>
                        <w:right w:val="single" w:sz="8" w:space="0" w:color="auto"/>
                      </w:tcBorders>
                      <w:shd w:val="clear" w:color="auto" w:fill="auto"/>
                      <w:noWrap/>
                      <w:vAlign w:val="center"/>
                      <w:hideMark/>
                    </w:tcPr>
                  </w:tcPrChange>
                </w:tcPr>
                <w:p w14:paraId="29FDA7A5" w14:textId="77777777" w:rsidR="00651CAB" w:rsidRPr="00651CAB" w:rsidRDefault="00651CAB" w:rsidP="00651CAB">
                  <w:pPr>
                    <w:spacing w:after="0" w:line="240" w:lineRule="auto"/>
                    <w:jc w:val="center"/>
                    <w:rPr>
                      <w:ins w:id="896" w:author="Kashif Rather" w:date="2020-01-06T15:06:00Z"/>
                      <w:rFonts w:eastAsia="Times New Roman" w:cstheme="minorHAnsi"/>
                      <w:color w:val="000000"/>
                      <w:sz w:val="18"/>
                      <w:szCs w:val="18"/>
                      <w:rPrChange w:id="897" w:author="Kashif Rather" w:date="2020-01-06T15:07:00Z">
                        <w:rPr>
                          <w:ins w:id="898" w:author="Kashif Rather" w:date="2020-01-06T15:06:00Z"/>
                          <w:rFonts w:ascii="Calibri" w:eastAsia="Times New Roman" w:hAnsi="Calibri" w:cs="Calibri"/>
                          <w:color w:val="000000"/>
                          <w:sz w:val="24"/>
                          <w:szCs w:val="24"/>
                        </w:rPr>
                      </w:rPrChange>
                    </w:rPr>
                  </w:pPr>
                  <w:ins w:id="899" w:author="Kashif Rather" w:date="2020-01-06T15:06:00Z">
                    <w:r w:rsidRPr="00651CAB">
                      <w:rPr>
                        <w:rFonts w:eastAsia="Times New Roman" w:cstheme="minorHAnsi"/>
                        <w:color w:val="000000"/>
                        <w:sz w:val="18"/>
                        <w:szCs w:val="18"/>
                        <w:rPrChange w:id="900" w:author="Kashif Rather" w:date="2020-01-06T15:07:00Z">
                          <w:rPr>
                            <w:rFonts w:ascii="Calibri" w:eastAsia="Times New Roman" w:hAnsi="Calibri" w:cs="Calibri"/>
                            <w:color w:val="000000"/>
                            <w:sz w:val="24"/>
                            <w:szCs w:val="24"/>
                          </w:rPr>
                        </w:rPrChange>
                      </w:rPr>
                      <w:t> </w:t>
                    </w:r>
                  </w:ins>
                </w:p>
              </w:tc>
            </w:tr>
            <w:tr w:rsidR="00651CAB" w:rsidRPr="00651CAB" w14:paraId="6AB7CF0A" w14:textId="77777777" w:rsidTr="00B930B8">
              <w:tblPrEx>
                <w:tblPrExChange w:id="901" w:author="Kashif Rather" w:date="2020-01-06T15:24:00Z">
                  <w:tblPrEx>
                    <w:tblW w:w="10652" w:type="dxa"/>
                  </w:tblPrEx>
                </w:tblPrExChange>
              </w:tblPrEx>
              <w:trPr>
                <w:trHeight w:val="480"/>
                <w:ins w:id="902" w:author="Kashif Rather" w:date="2020-01-06T15:06:00Z"/>
                <w:trPrChange w:id="903" w:author="Kashif Rather" w:date="2020-01-06T15:24: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904"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5C7BDC5A" w14:textId="77777777" w:rsidR="00651CAB" w:rsidRPr="00651CAB" w:rsidRDefault="00651CAB" w:rsidP="00651CAB">
                  <w:pPr>
                    <w:spacing w:after="0" w:line="240" w:lineRule="auto"/>
                    <w:rPr>
                      <w:ins w:id="905" w:author="Kashif Rather" w:date="2020-01-06T15:06:00Z"/>
                      <w:rFonts w:eastAsia="Times New Roman" w:cstheme="minorHAnsi"/>
                      <w:color w:val="000000"/>
                      <w:sz w:val="18"/>
                      <w:szCs w:val="18"/>
                      <w:rPrChange w:id="906" w:author="Kashif Rather" w:date="2020-01-06T15:07:00Z">
                        <w:rPr>
                          <w:ins w:id="907" w:author="Kashif Rather" w:date="2020-01-06T15:06:00Z"/>
                          <w:rFonts w:ascii="Calibri" w:eastAsia="Times New Roman" w:hAnsi="Calibri" w:cs="Calibri"/>
                          <w:color w:val="000000"/>
                          <w:sz w:val="24"/>
                          <w:szCs w:val="24"/>
                        </w:rPr>
                      </w:rPrChange>
                    </w:rPr>
                  </w:pPr>
                  <w:ins w:id="908" w:author="Kashif Rather" w:date="2020-01-06T15:06:00Z">
                    <w:r w:rsidRPr="00651CAB">
                      <w:rPr>
                        <w:rFonts w:eastAsia="Times New Roman" w:cstheme="minorHAnsi"/>
                        <w:color w:val="000000"/>
                        <w:sz w:val="18"/>
                        <w:szCs w:val="18"/>
                        <w:rPrChange w:id="909" w:author="Kashif Rather" w:date="2020-01-06T15:07:00Z">
                          <w:rPr>
                            <w:rFonts w:ascii="Calibri" w:eastAsia="Times New Roman" w:hAnsi="Calibri" w:cs="Calibri"/>
                            <w:color w:val="000000"/>
                            <w:sz w:val="24"/>
                            <w:szCs w:val="24"/>
                          </w:rPr>
                        </w:rPrChange>
                      </w:rPr>
                      <w:t xml:space="preserve"> Invoice Management </w:t>
                    </w:r>
                  </w:ins>
                </w:p>
              </w:tc>
              <w:tc>
                <w:tcPr>
                  <w:tcW w:w="1422" w:type="dxa"/>
                  <w:tcBorders>
                    <w:top w:val="nil"/>
                    <w:left w:val="nil"/>
                    <w:bottom w:val="nil"/>
                    <w:right w:val="single" w:sz="8" w:space="0" w:color="auto"/>
                  </w:tcBorders>
                  <w:shd w:val="clear" w:color="000000" w:fill="FFFFFF"/>
                  <w:noWrap/>
                  <w:vAlign w:val="center"/>
                  <w:hideMark/>
                  <w:tcPrChange w:id="910" w:author="Kashif Rather" w:date="2020-01-06T15:24:00Z">
                    <w:tcPr>
                      <w:tcW w:w="1422" w:type="dxa"/>
                      <w:gridSpan w:val="3"/>
                      <w:tcBorders>
                        <w:top w:val="nil"/>
                        <w:left w:val="nil"/>
                        <w:bottom w:val="nil"/>
                        <w:right w:val="single" w:sz="8" w:space="0" w:color="auto"/>
                      </w:tcBorders>
                      <w:shd w:val="clear" w:color="000000" w:fill="FFFFFF"/>
                      <w:noWrap/>
                      <w:vAlign w:val="center"/>
                      <w:hideMark/>
                    </w:tcPr>
                  </w:tcPrChange>
                </w:tcPr>
                <w:p w14:paraId="16C16109" w14:textId="77777777" w:rsidR="00651CAB" w:rsidRPr="00651CAB" w:rsidRDefault="00651CAB" w:rsidP="00651CAB">
                  <w:pPr>
                    <w:spacing w:after="0" w:line="240" w:lineRule="auto"/>
                    <w:jc w:val="center"/>
                    <w:rPr>
                      <w:ins w:id="911" w:author="Kashif Rather" w:date="2020-01-06T15:06:00Z"/>
                      <w:rFonts w:eastAsia="Times New Roman" w:cstheme="minorHAnsi"/>
                      <w:color w:val="000000"/>
                      <w:sz w:val="18"/>
                      <w:szCs w:val="18"/>
                      <w:rPrChange w:id="912" w:author="Kashif Rather" w:date="2020-01-06T15:07:00Z">
                        <w:rPr>
                          <w:ins w:id="913" w:author="Kashif Rather" w:date="2020-01-06T15:06:00Z"/>
                          <w:rFonts w:ascii="Calibri" w:eastAsia="Times New Roman" w:hAnsi="Calibri" w:cs="Calibri"/>
                          <w:color w:val="000000"/>
                          <w:sz w:val="24"/>
                          <w:szCs w:val="24"/>
                        </w:rPr>
                      </w:rPrChange>
                    </w:rPr>
                  </w:pPr>
                  <w:ins w:id="914" w:author="Kashif Rather" w:date="2020-01-06T15:06:00Z">
                    <w:r w:rsidRPr="00651CAB">
                      <w:rPr>
                        <w:rFonts w:eastAsia="Times New Roman" w:cstheme="minorHAnsi"/>
                        <w:color w:val="000000"/>
                        <w:sz w:val="18"/>
                        <w:szCs w:val="18"/>
                        <w:rPrChange w:id="915"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916"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13B455D0" w14:textId="77777777" w:rsidR="00651CAB" w:rsidRPr="00651CAB" w:rsidRDefault="00651CAB" w:rsidP="00651CAB">
                  <w:pPr>
                    <w:spacing w:after="0" w:line="240" w:lineRule="auto"/>
                    <w:jc w:val="center"/>
                    <w:rPr>
                      <w:ins w:id="917" w:author="Kashif Rather" w:date="2020-01-06T15:06:00Z"/>
                      <w:rFonts w:eastAsia="Times New Roman" w:cstheme="minorHAnsi"/>
                      <w:color w:val="000000"/>
                      <w:sz w:val="18"/>
                      <w:szCs w:val="18"/>
                      <w:rPrChange w:id="918" w:author="Kashif Rather" w:date="2020-01-06T15:07:00Z">
                        <w:rPr>
                          <w:ins w:id="919" w:author="Kashif Rather" w:date="2020-01-06T15:06:00Z"/>
                          <w:rFonts w:ascii="Calibri" w:eastAsia="Times New Roman" w:hAnsi="Calibri" w:cs="Calibri"/>
                          <w:color w:val="000000"/>
                          <w:sz w:val="24"/>
                          <w:szCs w:val="24"/>
                        </w:rPr>
                      </w:rPrChange>
                    </w:rPr>
                  </w:pPr>
                  <w:ins w:id="920" w:author="Kashif Rather" w:date="2020-01-06T15:06:00Z">
                    <w:r w:rsidRPr="00651CAB">
                      <w:rPr>
                        <w:rFonts w:eastAsia="Times New Roman" w:cstheme="minorHAnsi"/>
                        <w:color w:val="000000"/>
                        <w:sz w:val="18"/>
                        <w:szCs w:val="18"/>
                        <w:rPrChange w:id="921"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922"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923"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auto"/>
                  </w:tcBorders>
                  <w:shd w:val="clear" w:color="auto" w:fill="auto"/>
                  <w:noWrap/>
                  <w:vAlign w:val="center"/>
                  <w:hideMark/>
                  <w:tcPrChange w:id="924" w:author="Kashif Rather" w:date="2020-01-06T15:24:00Z">
                    <w:tcPr>
                      <w:tcW w:w="1080" w:type="dxa"/>
                      <w:gridSpan w:val="4"/>
                      <w:tcBorders>
                        <w:top w:val="nil"/>
                        <w:left w:val="nil"/>
                        <w:bottom w:val="nil"/>
                        <w:right w:val="single" w:sz="8" w:space="0" w:color="auto"/>
                      </w:tcBorders>
                      <w:shd w:val="clear" w:color="auto" w:fill="auto"/>
                      <w:noWrap/>
                      <w:vAlign w:val="center"/>
                      <w:hideMark/>
                    </w:tcPr>
                  </w:tcPrChange>
                </w:tcPr>
                <w:p w14:paraId="084CC13E" w14:textId="77777777" w:rsidR="00651CAB" w:rsidRPr="00651CAB" w:rsidRDefault="00651CAB" w:rsidP="00651CAB">
                  <w:pPr>
                    <w:spacing w:after="0" w:line="240" w:lineRule="auto"/>
                    <w:jc w:val="center"/>
                    <w:rPr>
                      <w:ins w:id="925" w:author="Kashif Rather" w:date="2020-01-06T15:06:00Z"/>
                      <w:rFonts w:eastAsia="Times New Roman" w:cstheme="minorHAnsi"/>
                      <w:color w:val="000000"/>
                      <w:sz w:val="18"/>
                      <w:szCs w:val="18"/>
                      <w:rPrChange w:id="926" w:author="Kashif Rather" w:date="2020-01-06T15:07:00Z">
                        <w:rPr>
                          <w:ins w:id="927" w:author="Kashif Rather" w:date="2020-01-06T15:06:00Z"/>
                          <w:rFonts w:ascii="Calibri" w:eastAsia="Times New Roman" w:hAnsi="Calibri" w:cs="Calibri"/>
                          <w:color w:val="000000"/>
                          <w:sz w:val="24"/>
                          <w:szCs w:val="24"/>
                        </w:rPr>
                      </w:rPrChange>
                    </w:rPr>
                  </w:pPr>
                  <w:ins w:id="928" w:author="Kashif Rather" w:date="2020-01-06T15:06:00Z">
                    <w:r w:rsidRPr="00651CAB">
                      <w:rPr>
                        <w:rFonts w:eastAsia="Times New Roman" w:cstheme="minorHAnsi"/>
                        <w:color w:val="000000"/>
                        <w:sz w:val="18"/>
                        <w:szCs w:val="18"/>
                        <w:rPrChange w:id="929"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auto"/>
                  </w:tcBorders>
                  <w:shd w:val="clear" w:color="auto" w:fill="auto"/>
                  <w:noWrap/>
                  <w:vAlign w:val="center"/>
                  <w:hideMark/>
                  <w:tcPrChange w:id="930" w:author="Kashif Rather" w:date="2020-01-06T15:24:00Z">
                    <w:tcPr>
                      <w:tcW w:w="1080" w:type="dxa"/>
                      <w:gridSpan w:val="3"/>
                      <w:tcBorders>
                        <w:top w:val="nil"/>
                        <w:left w:val="nil"/>
                        <w:bottom w:val="nil"/>
                        <w:right w:val="single" w:sz="8" w:space="0" w:color="auto"/>
                      </w:tcBorders>
                      <w:shd w:val="clear" w:color="auto" w:fill="auto"/>
                      <w:noWrap/>
                      <w:vAlign w:val="center"/>
                      <w:hideMark/>
                    </w:tcPr>
                  </w:tcPrChange>
                </w:tcPr>
                <w:p w14:paraId="039E0F3D" w14:textId="77777777" w:rsidR="00651CAB" w:rsidRPr="00651CAB" w:rsidRDefault="00651CAB" w:rsidP="00651CAB">
                  <w:pPr>
                    <w:spacing w:after="0" w:line="240" w:lineRule="auto"/>
                    <w:jc w:val="center"/>
                    <w:rPr>
                      <w:ins w:id="931" w:author="Kashif Rather" w:date="2020-01-06T15:06:00Z"/>
                      <w:rFonts w:eastAsia="Times New Roman" w:cstheme="minorHAnsi"/>
                      <w:color w:val="000000"/>
                      <w:sz w:val="18"/>
                      <w:szCs w:val="18"/>
                      <w:rPrChange w:id="932" w:author="Kashif Rather" w:date="2020-01-06T15:07:00Z">
                        <w:rPr>
                          <w:ins w:id="933" w:author="Kashif Rather" w:date="2020-01-06T15:06:00Z"/>
                          <w:rFonts w:ascii="Calibri" w:eastAsia="Times New Roman" w:hAnsi="Calibri" w:cs="Calibri"/>
                          <w:color w:val="000000"/>
                          <w:sz w:val="24"/>
                          <w:szCs w:val="24"/>
                        </w:rPr>
                      </w:rPrChange>
                    </w:rPr>
                  </w:pPr>
                  <w:ins w:id="934" w:author="Kashif Rather" w:date="2020-01-06T15:06:00Z">
                    <w:r w:rsidRPr="00651CAB">
                      <w:rPr>
                        <w:rFonts w:eastAsia="Times New Roman" w:cstheme="minorHAnsi"/>
                        <w:color w:val="000000"/>
                        <w:sz w:val="18"/>
                        <w:szCs w:val="18"/>
                        <w:rPrChange w:id="935"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auto"/>
                  </w:tcBorders>
                  <w:shd w:val="clear" w:color="auto" w:fill="auto"/>
                  <w:noWrap/>
                  <w:vAlign w:val="center"/>
                  <w:hideMark/>
                  <w:tcPrChange w:id="936" w:author="Kashif Rather" w:date="2020-01-06T15:24:00Z">
                    <w:tcPr>
                      <w:tcW w:w="2520" w:type="dxa"/>
                      <w:gridSpan w:val="3"/>
                      <w:tcBorders>
                        <w:top w:val="nil"/>
                        <w:left w:val="nil"/>
                        <w:bottom w:val="nil"/>
                        <w:right w:val="single" w:sz="8" w:space="0" w:color="auto"/>
                      </w:tcBorders>
                      <w:shd w:val="clear" w:color="auto" w:fill="auto"/>
                      <w:noWrap/>
                      <w:vAlign w:val="center"/>
                      <w:hideMark/>
                    </w:tcPr>
                  </w:tcPrChange>
                </w:tcPr>
                <w:p w14:paraId="61BB54F9" w14:textId="77777777" w:rsidR="00651CAB" w:rsidRPr="00651CAB" w:rsidRDefault="00651CAB" w:rsidP="00651CAB">
                  <w:pPr>
                    <w:spacing w:after="0" w:line="240" w:lineRule="auto"/>
                    <w:jc w:val="center"/>
                    <w:rPr>
                      <w:ins w:id="937" w:author="Kashif Rather" w:date="2020-01-06T15:06:00Z"/>
                      <w:rFonts w:eastAsia="Times New Roman" w:cstheme="minorHAnsi"/>
                      <w:color w:val="000000"/>
                      <w:sz w:val="18"/>
                      <w:szCs w:val="18"/>
                      <w:rPrChange w:id="938" w:author="Kashif Rather" w:date="2020-01-06T15:07:00Z">
                        <w:rPr>
                          <w:ins w:id="939" w:author="Kashif Rather" w:date="2020-01-06T15:06:00Z"/>
                          <w:rFonts w:ascii="Calibri" w:eastAsia="Times New Roman" w:hAnsi="Calibri" w:cs="Calibri"/>
                          <w:color w:val="000000"/>
                          <w:sz w:val="24"/>
                          <w:szCs w:val="24"/>
                        </w:rPr>
                      </w:rPrChange>
                    </w:rPr>
                  </w:pPr>
                  <w:ins w:id="940" w:author="Kashif Rather" w:date="2020-01-06T15:06:00Z">
                    <w:r w:rsidRPr="00651CAB">
                      <w:rPr>
                        <w:rFonts w:eastAsia="Times New Roman" w:cstheme="minorHAnsi"/>
                        <w:color w:val="000000"/>
                        <w:sz w:val="18"/>
                        <w:szCs w:val="18"/>
                        <w:rPrChange w:id="941" w:author="Kashif Rather" w:date="2020-01-06T15:07:00Z">
                          <w:rPr>
                            <w:rFonts w:ascii="Calibri" w:eastAsia="Times New Roman" w:hAnsi="Calibri" w:cs="Calibri"/>
                            <w:color w:val="000000"/>
                            <w:sz w:val="24"/>
                            <w:szCs w:val="24"/>
                          </w:rPr>
                        </w:rPrChange>
                      </w:rPr>
                      <w:t> </w:t>
                    </w:r>
                  </w:ins>
                </w:p>
              </w:tc>
            </w:tr>
            <w:tr w:rsidR="00651CAB" w:rsidRPr="00651CAB" w14:paraId="25A2664F" w14:textId="77777777" w:rsidTr="00B930B8">
              <w:tblPrEx>
                <w:tblPrExChange w:id="942" w:author="Kashif Rather" w:date="2020-01-06T15:24:00Z">
                  <w:tblPrEx>
                    <w:tblW w:w="10652" w:type="dxa"/>
                  </w:tblPrEx>
                </w:tblPrExChange>
              </w:tblPrEx>
              <w:trPr>
                <w:trHeight w:val="480"/>
                <w:ins w:id="943" w:author="Kashif Rather" w:date="2020-01-06T15:06:00Z"/>
                <w:trPrChange w:id="944" w:author="Kashif Rather" w:date="2020-01-06T15:24: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945"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288E92C4" w14:textId="77777777" w:rsidR="00651CAB" w:rsidRPr="00651CAB" w:rsidRDefault="00651CAB" w:rsidP="00651CAB">
                  <w:pPr>
                    <w:spacing w:after="0" w:line="240" w:lineRule="auto"/>
                    <w:rPr>
                      <w:ins w:id="946" w:author="Kashif Rather" w:date="2020-01-06T15:06:00Z"/>
                      <w:rFonts w:eastAsia="Times New Roman" w:cstheme="minorHAnsi"/>
                      <w:color w:val="000000"/>
                      <w:sz w:val="18"/>
                      <w:szCs w:val="18"/>
                      <w:rPrChange w:id="947" w:author="Kashif Rather" w:date="2020-01-06T15:07:00Z">
                        <w:rPr>
                          <w:ins w:id="948" w:author="Kashif Rather" w:date="2020-01-06T15:06:00Z"/>
                          <w:rFonts w:ascii="Calibri" w:eastAsia="Times New Roman" w:hAnsi="Calibri" w:cs="Calibri"/>
                          <w:color w:val="000000"/>
                          <w:sz w:val="24"/>
                          <w:szCs w:val="24"/>
                        </w:rPr>
                      </w:rPrChange>
                    </w:rPr>
                  </w:pPr>
                  <w:ins w:id="949" w:author="Kashif Rather" w:date="2020-01-06T15:06:00Z">
                    <w:r w:rsidRPr="00651CAB">
                      <w:rPr>
                        <w:rFonts w:eastAsia="Times New Roman" w:cstheme="minorHAnsi"/>
                        <w:color w:val="000000"/>
                        <w:sz w:val="18"/>
                        <w:szCs w:val="18"/>
                        <w:rPrChange w:id="950" w:author="Kashif Rather" w:date="2020-01-06T15:07:00Z">
                          <w:rPr>
                            <w:rFonts w:ascii="Calibri" w:eastAsia="Times New Roman" w:hAnsi="Calibri" w:cs="Calibri"/>
                            <w:color w:val="000000"/>
                            <w:sz w:val="24"/>
                            <w:szCs w:val="24"/>
                          </w:rPr>
                        </w:rPrChange>
                      </w:rPr>
                      <w:t xml:space="preserve"> Expense Management </w:t>
                    </w:r>
                  </w:ins>
                </w:p>
              </w:tc>
              <w:tc>
                <w:tcPr>
                  <w:tcW w:w="1422" w:type="dxa"/>
                  <w:tcBorders>
                    <w:top w:val="nil"/>
                    <w:left w:val="nil"/>
                    <w:bottom w:val="nil"/>
                    <w:right w:val="single" w:sz="8" w:space="0" w:color="auto"/>
                  </w:tcBorders>
                  <w:shd w:val="clear" w:color="000000" w:fill="FFFFFF"/>
                  <w:noWrap/>
                  <w:vAlign w:val="center"/>
                  <w:hideMark/>
                  <w:tcPrChange w:id="951" w:author="Kashif Rather" w:date="2020-01-06T15:24:00Z">
                    <w:tcPr>
                      <w:tcW w:w="1422" w:type="dxa"/>
                      <w:gridSpan w:val="3"/>
                      <w:tcBorders>
                        <w:top w:val="nil"/>
                        <w:left w:val="nil"/>
                        <w:bottom w:val="nil"/>
                        <w:right w:val="single" w:sz="8" w:space="0" w:color="auto"/>
                      </w:tcBorders>
                      <w:shd w:val="clear" w:color="000000" w:fill="FFFFFF"/>
                      <w:noWrap/>
                      <w:vAlign w:val="center"/>
                      <w:hideMark/>
                    </w:tcPr>
                  </w:tcPrChange>
                </w:tcPr>
                <w:p w14:paraId="00A144C5" w14:textId="77777777" w:rsidR="00651CAB" w:rsidRPr="00651CAB" w:rsidRDefault="00651CAB" w:rsidP="00651CAB">
                  <w:pPr>
                    <w:spacing w:after="0" w:line="240" w:lineRule="auto"/>
                    <w:jc w:val="center"/>
                    <w:rPr>
                      <w:ins w:id="952" w:author="Kashif Rather" w:date="2020-01-06T15:06:00Z"/>
                      <w:rFonts w:eastAsia="Times New Roman" w:cstheme="minorHAnsi"/>
                      <w:color w:val="000000"/>
                      <w:sz w:val="18"/>
                      <w:szCs w:val="18"/>
                      <w:rPrChange w:id="953" w:author="Kashif Rather" w:date="2020-01-06T15:07:00Z">
                        <w:rPr>
                          <w:ins w:id="954" w:author="Kashif Rather" w:date="2020-01-06T15:06:00Z"/>
                          <w:rFonts w:ascii="Calibri" w:eastAsia="Times New Roman" w:hAnsi="Calibri" w:cs="Calibri"/>
                          <w:color w:val="000000"/>
                          <w:sz w:val="24"/>
                          <w:szCs w:val="24"/>
                        </w:rPr>
                      </w:rPrChange>
                    </w:rPr>
                  </w:pPr>
                  <w:ins w:id="955" w:author="Kashif Rather" w:date="2020-01-06T15:06:00Z">
                    <w:r w:rsidRPr="00651CAB">
                      <w:rPr>
                        <w:rFonts w:eastAsia="Times New Roman" w:cstheme="minorHAnsi"/>
                        <w:color w:val="000000"/>
                        <w:sz w:val="18"/>
                        <w:szCs w:val="18"/>
                        <w:rPrChange w:id="956"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957"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45D7EBB2" w14:textId="77777777" w:rsidR="00651CAB" w:rsidRPr="00651CAB" w:rsidRDefault="00651CAB" w:rsidP="00651CAB">
                  <w:pPr>
                    <w:spacing w:after="0" w:line="240" w:lineRule="auto"/>
                    <w:jc w:val="center"/>
                    <w:rPr>
                      <w:ins w:id="958" w:author="Kashif Rather" w:date="2020-01-06T15:06:00Z"/>
                      <w:rFonts w:eastAsia="Times New Roman" w:cstheme="minorHAnsi"/>
                      <w:color w:val="000000"/>
                      <w:sz w:val="18"/>
                      <w:szCs w:val="18"/>
                      <w:rPrChange w:id="959" w:author="Kashif Rather" w:date="2020-01-06T15:07:00Z">
                        <w:rPr>
                          <w:ins w:id="960" w:author="Kashif Rather" w:date="2020-01-06T15:06:00Z"/>
                          <w:rFonts w:ascii="Calibri" w:eastAsia="Times New Roman" w:hAnsi="Calibri" w:cs="Calibri"/>
                          <w:color w:val="000000"/>
                          <w:sz w:val="24"/>
                          <w:szCs w:val="24"/>
                        </w:rPr>
                      </w:rPrChange>
                    </w:rPr>
                  </w:pPr>
                  <w:ins w:id="961" w:author="Kashif Rather" w:date="2020-01-06T15:06:00Z">
                    <w:r w:rsidRPr="00651CAB">
                      <w:rPr>
                        <w:rFonts w:eastAsia="Times New Roman" w:cstheme="minorHAnsi"/>
                        <w:color w:val="000000"/>
                        <w:sz w:val="18"/>
                        <w:szCs w:val="18"/>
                        <w:rPrChange w:id="962"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963"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964"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auto"/>
                  </w:tcBorders>
                  <w:shd w:val="clear" w:color="auto" w:fill="auto"/>
                  <w:noWrap/>
                  <w:vAlign w:val="center"/>
                  <w:hideMark/>
                  <w:tcPrChange w:id="965" w:author="Kashif Rather" w:date="2020-01-06T15:24:00Z">
                    <w:tcPr>
                      <w:tcW w:w="1080" w:type="dxa"/>
                      <w:gridSpan w:val="4"/>
                      <w:tcBorders>
                        <w:top w:val="nil"/>
                        <w:left w:val="nil"/>
                        <w:bottom w:val="nil"/>
                        <w:right w:val="single" w:sz="8" w:space="0" w:color="auto"/>
                      </w:tcBorders>
                      <w:shd w:val="clear" w:color="auto" w:fill="auto"/>
                      <w:noWrap/>
                      <w:vAlign w:val="center"/>
                      <w:hideMark/>
                    </w:tcPr>
                  </w:tcPrChange>
                </w:tcPr>
                <w:p w14:paraId="0779D300" w14:textId="77777777" w:rsidR="00651CAB" w:rsidRPr="00651CAB" w:rsidRDefault="00651CAB" w:rsidP="00651CAB">
                  <w:pPr>
                    <w:spacing w:after="0" w:line="240" w:lineRule="auto"/>
                    <w:jc w:val="center"/>
                    <w:rPr>
                      <w:ins w:id="966" w:author="Kashif Rather" w:date="2020-01-06T15:06:00Z"/>
                      <w:rFonts w:eastAsia="Times New Roman" w:cstheme="minorHAnsi"/>
                      <w:color w:val="000000"/>
                      <w:sz w:val="18"/>
                      <w:szCs w:val="18"/>
                      <w:rPrChange w:id="967" w:author="Kashif Rather" w:date="2020-01-06T15:07:00Z">
                        <w:rPr>
                          <w:ins w:id="968" w:author="Kashif Rather" w:date="2020-01-06T15:06:00Z"/>
                          <w:rFonts w:ascii="Calibri" w:eastAsia="Times New Roman" w:hAnsi="Calibri" w:cs="Calibri"/>
                          <w:color w:val="000000"/>
                          <w:sz w:val="24"/>
                          <w:szCs w:val="24"/>
                        </w:rPr>
                      </w:rPrChange>
                    </w:rPr>
                  </w:pPr>
                  <w:ins w:id="969" w:author="Kashif Rather" w:date="2020-01-06T15:06:00Z">
                    <w:r w:rsidRPr="00651CAB">
                      <w:rPr>
                        <w:rFonts w:eastAsia="Times New Roman" w:cstheme="minorHAnsi"/>
                        <w:color w:val="000000"/>
                        <w:sz w:val="18"/>
                        <w:szCs w:val="18"/>
                        <w:rPrChange w:id="970"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auto"/>
                  </w:tcBorders>
                  <w:shd w:val="clear" w:color="auto" w:fill="auto"/>
                  <w:noWrap/>
                  <w:vAlign w:val="center"/>
                  <w:hideMark/>
                  <w:tcPrChange w:id="971" w:author="Kashif Rather" w:date="2020-01-06T15:24:00Z">
                    <w:tcPr>
                      <w:tcW w:w="1080" w:type="dxa"/>
                      <w:gridSpan w:val="3"/>
                      <w:tcBorders>
                        <w:top w:val="nil"/>
                        <w:left w:val="nil"/>
                        <w:bottom w:val="nil"/>
                        <w:right w:val="single" w:sz="8" w:space="0" w:color="auto"/>
                      </w:tcBorders>
                      <w:shd w:val="clear" w:color="auto" w:fill="auto"/>
                      <w:noWrap/>
                      <w:vAlign w:val="center"/>
                      <w:hideMark/>
                    </w:tcPr>
                  </w:tcPrChange>
                </w:tcPr>
                <w:p w14:paraId="67A062F1" w14:textId="77777777" w:rsidR="00651CAB" w:rsidRPr="00651CAB" w:rsidRDefault="00651CAB" w:rsidP="00651CAB">
                  <w:pPr>
                    <w:spacing w:after="0" w:line="240" w:lineRule="auto"/>
                    <w:jc w:val="center"/>
                    <w:rPr>
                      <w:ins w:id="972" w:author="Kashif Rather" w:date="2020-01-06T15:06:00Z"/>
                      <w:rFonts w:eastAsia="Times New Roman" w:cstheme="minorHAnsi"/>
                      <w:color w:val="000000"/>
                      <w:sz w:val="18"/>
                      <w:szCs w:val="18"/>
                      <w:rPrChange w:id="973" w:author="Kashif Rather" w:date="2020-01-06T15:07:00Z">
                        <w:rPr>
                          <w:ins w:id="974" w:author="Kashif Rather" w:date="2020-01-06T15:06:00Z"/>
                          <w:rFonts w:ascii="Calibri" w:eastAsia="Times New Roman" w:hAnsi="Calibri" w:cs="Calibri"/>
                          <w:color w:val="000000"/>
                          <w:sz w:val="24"/>
                          <w:szCs w:val="24"/>
                        </w:rPr>
                      </w:rPrChange>
                    </w:rPr>
                  </w:pPr>
                  <w:ins w:id="975" w:author="Kashif Rather" w:date="2020-01-06T15:06:00Z">
                    <w:r w:rsidRPr="00651CAB">
                      <w:rPr>
                        <w:rFonts w:eastAsia="Times New Roman" w:cstheme="minorHAnsi"/>
                        <w:color w:val="000000"/>
                        <w:sz w:val="18"/>
                        <w:szCs w:val="18"/>
                        <w:rPrChange w:id="976"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auto"/>
                  </w:tcBorders>
                  <w:shd w:val="clear" w:color="auto" w:fill="auto"/>
                  <w:noWrap/>
                  <w:vAlign w:val="center"/>
                  <w:hideMark/>
                  <w:tcPrChange w:id="977" w:author="Kashif Rather" w:date="2020-01-06T15:24:00Z">
                    <w:tcPr>
                      <w:tcW w:w="2520" w:type="dxa"/>
                      <w:gridSpan w:val="3"/>
                      <w:tcBorders>
                        <w:top w:val="nil"/>
                        <w:left w:val="nil"/>
                        <w:bottom w:val="nil"/>
                        <w:right w:val="single" w:sz="8" w:space="0" w:color="auto"/>
                      </w:tcBorders>
                      <w:shd w:val="clear" w:color="auto" w:fill="auto"/>
                      <w:noWrap/>
                      <w:vAlign w:val="center"/>
                      <w:hideMark/>
                    </w:tcPr>
                  </w:tcPrChange>
                </w:tcPr>
                <w:p w14:paraId="0F009D62" w14:textId="77777777" w:rsidR="00651CAB" w:rsidRPr="00651CAB" w:rsidRDefault="00651CAB" w:rsidP="00651CAB">
                  <w:pPr>
                    <w:spacing w:after="0" w:line="240" w:lineRule="auto"/>
                    <w:jc w:val="center"/>
                    <w:rPr>
                      <w:ins w:id="978" w:author="Kashif Rather" w:date="2020-01-06T15:06:00Z"/>
                      <w:rFonts w:eastAsia="Times New Roman" w:cstheme="minorHAnsi"/>
                      <w:color w:val="000000"/>
                      <w:sz w:val="18"/>
                      <w:szCs w:val="18"/>
                      <w:rPrChange w:id="979" w:author="Kashif Rather" w:date="2020-01-06T15:07:00Z">
                        <w:rPr>
                          <w:ins w:id="980" w:author="Kashif Rather" w:date="2020-01-06T15:06:00Z"/>
                          <w:rFonts w:ascii="Calibri" w:eastAsia="Times New Roman" w:hAnsi="Calibri" w:cs="Calibri"/>
                          <w:color w:val="000000"/>
                          <w:sz w:val="24"/>
                          <w:szCs w:val="24"/>
                        </w:rPr>
                      </w:rPrChange>
                    </w:rPr>
                  </w:pPr>
                  <w:ins w:id="981" w:author="Kashif Rather" w:date="2020-01-06T15:06:00Z">
                    <w:r w:rsidRPr="00651CAB">
                      <w:rPr>
                        <w:rFonts w:eastAsia="Times New Roman" w:cstheme="minorHAnsi"/>
                        <w:color w:val="000000"/>
                        <w:sz w:val="18"/>
                        <w:szCs w:val="18"/>
                        <w:rPrChange w:id="982" w:author="Kashif Rather" w:date="2020-01-06T15:07:00Z">
                          <w:rPr>
                            <w:rFonts w:ascii="Calibri" w:eastAsia="Times New Roman" w:hAnsi="Calibri" w:cs="Calibri"/>
                            <w:color w:val="000000"/>
                            <w:sz w:val="24"/>
                            <w:szCs w:val="24"/>
                          </w:rPr>
                        </w:rPrChange>
                      </w:rPr>
                      <w:t> </w:t>
                    </w:r>
                  </w:ins>
                </w:p>
              </w:tc>
            </w:tr>
            <w:tr w:rsidR="00651CAB" w:rsidRPr="00651CAB" w14:paraId="167307C0" w14:textId="77777777" w:rsidTr="00B930B8">
              <w:tblPrEx>
                <w:tblPrExChange w:id="983" w:author="Kashif Rather" w:date="2020-01-06T15:24:00Z">
                  <w:tblPrEx>
                    <w:tblW w:w="10652" w:type="dxa"/>
                  </w:tblPrEx>
                </w:tblPrExChange>
              </w:tblPrEx>
              <w:trPr>
                <w:trHeight w:val="480"/>
                <w:ins w:id="984" w:author="Kashif Rather" w:date="2020-01-06T15:06:00Z"/>
                <w:trPrChange w:id="985" w:author="Kashif Rather" w:date="2020-01-06T15:24:00Z">
                  <w:trPr>
                    <w:gridAfter w:val="0"/>
                    <w:trHeight w:val="480"/>
                  </w:trPr>
                </w:trPrChange>
              </w:trPr>
              <w:tc>
                <w:tcPr>
                  <w:tcW w:w="4300" w:type="dxa"/>
                  <w:gridSpan w:val="2"/>
                  <w:tcBorders>
                    <w:top w:val="single" w:sz="4" w:space="0" w:color="000000"/>
                    <w:left w:val="single" w:sz="8" w:space="0" w:color="000000"/>
                    <w:bottom w:val="single" w:sz="4" w:space="0" w:color="000000"/>
                    <w:right w:val="single" w:sz="8" w:space="0" w:color="000000"/>
                  </w:tcBorders>
                  <w:shd w:val="clear" w:color="auto" w:fill="auto"/>
                  <w:noWrap/>
                  <w:vAlign w:val="center"/>
                  <w:hideMark/>
                  <w:tcPrChange w:id="986" w:author="Kashif Rather" w:date="2020-01-06T15:24:00Z">
                    <w:tcPr>
                      <w:tcW w:w="3560" w:type="dxa"/>
                      <w:gridSpan w:val="3"/>
                      <w:tcBorders>
                        <w:top w:val="single" w:sz="4" w:space="0" w:color="000000"/>
                        <w:left w:val="single" w:sz="8" w:space="0" w:color="000000"/>
                        <w:bottom w:val="single" w:sz="4" w:space="0" w:color="000000"/>
                        <w:right w:val="single" w:sz="8" w:space="0" w:color="000000"/>
                      </w:tcBorders>
                      <w:shd w:val="clear" w:color="auto" w:fill="auto"/>
                      <w:noWrap/>
                      <w:vAlign w:val="center"/>
                      <w:hideMark/>
                    </w:tcPr>
                  </w:tcPrChange>
                </w:tcPr>
                <w:p w14:paraId="623BB6E5" w14:textId="77777777" w:rsidR="00651CAB" w:rsidRPr="00651CAB" w:rsidRDefault="00651CAB" w:rsidP="00651CAB">
                  <w:pPr>
                    <w:spacing w:after="0" w:line="240" w:lineRule="auto"/>
                    <w:rPr>
                      <w:ins w:id="987" w:author="Kashif Rather" w:date="2020-01-06T15:06:00Z"/>
                      <w:rFonts w:eastAsia="Times New Roman" w:cstheme="minorHAnsi"/>
                      <w:color w:val="000000"/>
                      <w:sz w:val="18"/>
                      <w:szCs w:val="18"/>
                      <w:rPrChange w:id="988" w:author="Kashif Rather" w:date="2020-01-06T15:07:00Z">
                        <w:rPr>
                          <w:ins w:id="989" w:author="Kashif Rather" w:date="2020-01-06T15:06:00Z"/>
                          <w:rFonts w:ascii="Calibri" w:eastAsia="Times New Roman" w:hAnsi="Calibri" w:cs="Calibri"/>
                          <w:color w:val="000000"/>
                          <w:sz w:val="24"/>
                          <w:szCs w:val="24"/>
                        </w:rPr>
                      </w:rPrChange>
                    </w:rPr>
                  </w:pPr>
                  <w:ins w:id="990" w:author="Kashif Rather" w:date="2020-01-06T15:06:00Z">
                    <w:r w:rsidRPr="00651CAB">
                      <w:rPr>
                        <w:rFonts w:eastAsia="Times New Roman" w:cstheme="minorHAnsi"/>
                        <w:color w:val="000000"/>
                        <w:sz w:val="18"/>
                        <w:szCs w:val="18"/>
                        <w:rPrChange w:id="991" w:author="Kashif Rather" w:date="2020-01-06T15:07:00Z">
                          <w:rPr>
                            <w:rFonts w:ascii="Calibri" w:eastAsia="Times New Roman" w:hAnsi="Calibri" w:cs="Calibri"/>
                            <w:color w:val="000000"/>
                            <w:sz w:val="24"/>
                            <w:szCs w:val="24"/>
                          </w:rPr>
                        </w:rPrChange>
                      </w:rPr>
                      <w:t xml:space="preserve"> Inventory Management </w:t>
                    </w:r>
                  </w:ins>
                </w:p>
              </w:tc>
              <w:tc>
                <w:tcPr>
                  <w:tcW w:w="1422" w:type="dxa"/>
                  <w:tcBorders>
                    <w:top w:val="nil"/>
                    <w:left w:val="nil"/>
                    <w:bottom w:val="nil"/>
                    <w:right w:val="single" w:sz="8" w:space="0" w:color="auto"/>
                  </w:tcBorders>
                  <w:shd w:val="clear" w:color="000000" w:fill="FFFFFF"/>
                  <w:noWrap/>
                  <w:vAlign w:val="center"/>
                  <w:hideMark/>
                  <w:tcPrChange w:id="992" w:author="Kashif Rather" w:date="2020-01-06T15:24:00Z">
                    <w:tcPr>
                      <w:tcW w:w="1422" w:type="dxa"/>
                      <w:gridSpan w:val="3"/>
                      <w:tcBorders>
                        <w:top w:val="nil"/>
                        <w:left w:val="nil"/>
                        <w:bottom w:val="nil"/>
                        <w:right w:val="single" w:sz="8" w:space="0" w:color="auto"/>
                      </w:tcBorders>
                      <w:shd w:val="clear" w:color="000000" w:fill="FFFFFF"/>
                      <w:noWrap/>
                      <w:vAlign w:val="center"/>
                      <w:hideMark/>
                    </w:tcPr>
                  </w:tcPrChange>
                </w:tcPr>
                <w:p w14:paraId="27E452FF" w14:textId="77777777" w:rsidR="00651CAB" w:rsidRPr="00651CAB" w:rsidRDefault="00651CAB" w:rsidP="00651CAB">
                  <w:pPr>
                    <w:spacing w:after="0" w:line="240" w:lineRule="auto"/>
                    <w:jc w:val="center"/>
                    <w:rPr>
                      <w:ins w:id="993" w:author="Kashif Rather" w:date="2020-01-06T15:06:00Z"/>
                      <w:rFonts w:eastAsia="Times New Roman" w:cstheme="minorHAnsi"/>
                      <w:color w:val="000000"/>
                      <w:sz w:val="18"/>
                      <w:szCs w:val="18"/>
                      <w:rPrChange w:id="994" w:author="Kashif Rather" w:date="2020-01-06T15:07:00Z">
                        <w:rPr>
                          <w:ins w:id="995" w:author="Kashif Rather" w:date="2020-01-06T15:06:00Z"/>
                          <w:rFonts w:ascii="Calibri" w:eastAsia="Times New Roman" w:hAnsi="Calibri" w:cs="Calibri"/>
                          <w:color w:val="000000"/>
                          <w:sz w:val="24"/>
                          <w:szCs w:val="24"/>
                        </w:rPr>
                      </w:rPrChange>
                    </w:rPr>
                  </w:pPr>
                  <w:ins w:id="996" w:author="Kashif Rather" w:date="2020-01-06T15:06:00Z">
                    <w:r w:rsidRPr="00651CAB">
                      <w:rPr>
                        <w:rFonts w:eastAsia="Times New Roman" w:cstheme="minorHAnsi"/>
                        <w:color w:val="000000"/>
                        <w:sz w:val="18"/>
                        <w:szCs w:val="18"/>
                        <w:rPrChange w:id="997"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nil"/>
                    <w:right w:val="single" w:sz="8" w:space="0" w:color="000000"/>
                  </w:tcBorders>
                  <w:shd w:val="clear" w:color="auto" w:fill="auto"/>
                  <w:noWrap/>
                  <w:vAlign w:val="center"/>
                  <w:hideMark/>
                  <w:tcPrChange w:id="998" w:author="Kashif Rather" w:date="2020-01-06T15:24:00Z">
                    <w:tcPr>
                      <w:tcW w:w="990" w:type="dxa"/>
                      <w:gridSpan w:val="2"/>
                      <w:tcBorders>
                        <w:top w:val="nil"/>
                        <w:left w:val="nil"/>
                        <w:bottom w:val="nil"/>
                        <w:right w:val="single" w:sz="8" w:space="0" w:color="000000"/>
                      </w:tcBorders>
                      <w:shd w:val="clear" w:color="auto" w:fill="auto"/>
                      <w:noWrap/>
                      <w:vAlign w:val="center"/>
                      <w:hideMark/>
                    </w:tcPr>
                  </w:tcPrChange>
                </w:tcPr>
                <w:p w14:paraId="7D50D860" w14:textId="77777777" w:rsidR="00651CAB" w:rsidRPr="00651CAB" w:rsidRDefault="00651CAB" w:rsidP="00651CAB">
                  <w:pPr>
                    <w:spacing w:after="0" w:line="240" w:lineRule="auto"/>
                    <w:jc w:val="center"/>
                    <w:rPr>
                      <w:ins w:id="999" w:author="Kashif Rather" w:date="2020-01-06T15:06:00Z"/>
                      <w:rFonts w:eastAsia="Times New Roman" w:cstheme="minorHAnsi"/>
                      <w:color w:val="000000"/>
                      <w:sz w:val="18"/>
                      <w:szCs w:val="18"/>
                      <w:rPrChange w:id="1000" w:author="Kashif Rather" w:date="2020-01-06T15:07:00Z">
                        <w:rPr>
                          <w:ins w:id="1001" w:author="Kashif Rather" w:date="2020-01-06T15:06:00Z"/>
                          <w:rFonts w:ascii="Calibri" w:eastAsia="Times New Roman" w:hAnsi="Calibri" w:cs="Calibri"/>
                          <w:color w:val="000000"/>
                          <w:sz w:val="24"/>
                          <w:szCs w:val="24"/>
                        </w:rPr>
                      </w:rPrChange>
                    </w:rPr>
                  </w:pPr>
                  <w:ins w:id="1002" w:author="Kashif Rather" w:date="2020-01-06T15:06:00Z">
                    <w:r w:rsidRPr="00651CAB">
                      <w:rPr>
                        <w:rFonts w:eastAsia="Times New Roman" w:cstheme="minorHAnsi"/>
                        <w:color w:val="000000"/>
                        <w:sz w:val="18"/>
                        <w:szCs w:val="18"/>
                        <w:rPrChange w:id="1003"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1004"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1005"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nil"/>
                    <w:right w:val="single" w:sz="8" w:space="0" w:color="auto"/>
                  </w:tcBorders>
                  <w:shd w:val="clear" w:color="auto" w:fill="auto"/>
                  <w:noWrap/>
                  <w:vAlign w:val="center"/>
                  <w:hideMark/>
                  <w:tcPrChange w:id="1006" w:author="Kashif Rather" w:date="2020-01-06T15:24:00Z">
                    <w:tcPr>
                      <w:tcW w:w="1080" w:type="dxa"/>
                      <w:gridSpan w:val="4"/>
                      <w:tcBorders>
                        <w:top w:val="nil"/>
                        <w:left w:val="nil"/>
                        <w:bottom w:val="nil"/>
                        <w:right w:val="single" w:sz="8" w:space="0" w:color="auto"/>
                      </w:tcBorders>
                      <w:shd w:val="clear" w:color="auto" w:fill="auto"/>
                      <w:noWrap/>
                      <w:vAlign w:val="center"/>
                      <w:hideMark/>
                    </w:tcPr>
                  </w:tcPrChange>
                </w:tcPr>
                <w:p w14:paraId="2189CF9E" w14:textId="77777777" w:rsidR="00651CAB" w:rsidRPr="00651CAB" w:rsidRDefault="00651CAB" w:rsidP="00651CAB">
                  <w:pPr>
                    <w:spacing w:after="0" w:line="240" w:lineRule="auto"/>
                    <w:jc w:val="center"/>
                    <w:rPr>
                      <w:ins w:id="1007" w:author="Kashif Rather" w:date="2020-01-06T15:06:00Z"/>
                      <w:rFonts w:eastAsia="Times New Roman" w:cstheme="minorHAnsi"/>
                      <w:color w:val="000000"/>
                      <w:sz w:val="18"/>
                      <w:szCs w:val="18"/>
                      <w:rPrChange w:id="1008" w:author="Kashif Rather" w:date="2020-01-06T15:07:00Z">
                        <w:rPr>
                          <w:ins w:id="1009" w:author="Kashif Rather" w:date="2020-01-06T15:06:00Z"/>
                          <w:rFonts w:ascii="Calibri" w:eastAsia="Times New Roman" w:hAnsi="Calibri" w:cs="Calibri"/>
                          <w:color w:val="000000"/>
                          <w:sz w:val="24"/>
                          <w:szCs w:val="24"/>
                        </w:rPr>
                      </w:rPrChange>
                    </w:rPr>
                  </w:pPr>
                  <w:ins w:id="1010" w:author="Kashif Rather" w:date="2020-01-06T15:06:00Z">
                    <w:r w:rsidRPr="00651CAB">
                      <w:rPr>
                        <w:rFonts w:eastAsia="Times New Roman" w:cstheme="minorHAnsi"/>
                        <w:color w:val="000000"/>
                        <w:sz w:val="18"/>
                        <w:szCs w:val="18"/>
                        <w:rPrChange w:id="1011"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nil"/>
                    <w:right w:val="single" w:sz="8" w:space="0" w:color="auto"/>
                  </w:tcBorders>
                  <w:shd w:val="clear" w:color="auto" w:fill="auto"/>
                  <w:noWrap/>
                  <w:vAlign w:val="center"/>
                  <w:hideMark/>
                  <w:tcPrChange w:id="1012" w:author="Kashif Rather" w:date="2020-01-06T15:24:00Z">
                    <w:tcPr>
                      <w:tcW w:w="1080" w:type="dxa"/>
                      <w:gridSpan w:val="3"/>
                      <w:tcBorders>
                        <w:top w:val="nil"/>
                        <w:left w:val="nil"/>
                        <w:bottom w:val="nil"/>
                        <w:right w:val="single" w:sz="8" w:space="0" w:color="auto"/>
                      </w:tcBorders>
                      <w:shd w:val="clear" w:color="auto" w:fill="auto"/>
                      <w:noWrap/>
                      <w:vAlign w:val="center"/>
                      <w:hideMark/>
                    </w:tcPr>
                  </w:tcPrChange>
                </w:tcPr>
                <w:p w14:paraId="3EEE93E0" w14:textId="77777777" w:rsidR="00651CAB" w:rsidRPr="00651CAB" w:rsidRDefault="00651CAB" w:rsidP="00651CAB">
                  <w:pPr>
                    <w:spacing w:after="0" w:line="240" w:lineRule="auto"/>
                    <w:jc w:val="center"/>
                    <w:rPr>
                      <w:ins w:id="1013" w:author="Kashif Rather" w:date="2020-01-06T15:06:00Z"/>
                      <w:rFonts w:eastAsia="Times New Roman" w:cstheme="minorHAnsi"/>
                      <w:color w:val="000000"/>
                      <w:sz w:val="18"/>
                      <w:szCs w:val="18"/>
                      <w:rPrChange w:id="1014" w:author="Kashif Rather" w:date="2020-01-06T15:07:00Z">
                        <w:rPr>
                          <w:ins w:id="1015" w:author="Kashif Rather" w:date="2020-01-06T15:06:00Z"/>
                          <w:rFonts w:ascii="Calibri" w:eastAsia="Times New Roman" w:hAnsi="Calibri" w:cs="Calibri"/>
                          <w:color w:val="000000"/>
                          <w:sz w:val="24"/>
                          <w:szCs w:val="24"/>
                        </w:rPr>
                      </w:rPrChange>
                    </w:rPr>
                  </w:pPr>
                  <w:ins w:id="1016" w:author="Kashif Rather" w:date="2020-01-06T15:06:00Z">
                    <w:r w:rsidRPr="00651CAB">
                      <w:rPr>
                        <w:rFonts w:eastAsia="Times New Roman" w:cstheme="minorHAnsi"/>
                        <w:color w:val="000000"/>
                        <w:sz w:val="18"/>
                        <w:szCs w:val="18"/>
                        <w:rPrChange w:id="1017"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nil"/>
                    <w:right w:val="single" w:sz="8" w:space="0" w:color="auto"/>
                  </w:tcBorders>
                  <w:shd w:val="clear" w:color="auto" w:fill="auto"/>
                  <w:noWrap/>
                  <w:vAlign w:val="center"/>
                  <w:hideMark/>
                  <w:tcPrChange w:id="1018" w:author="Kashif Rather" w:date="2020-01-06T15:24:00Z">
                    <w:tcPr>
                      <w:tcW w:w="2520" w:type="dxa"/>
                      <w:gridSpan w:val="3"/>
                      <w:tcBorders>
                        <w:top w:val="nil"/>
                        <w:left w:val="nil"/>
                        <w:bottom w:val="nil"/>
                        <w:right w:val="single" w:sz="8" w:space="0" w:color="auto"/>
                      </w:tcBorders>
                      <w:shd w:val="clear" w:color="auto" w:fill="auto"/>
                      <w:noWrap/>
                      <w:vAlign w:val="center"/>
                      <w:hideMark/>
                    </w:tcPr>
                  </w:tcPrChange>
                </w:tcPr>
                <w:p w14:paraId="61ABCA0C" w14:textId="77777777" w:rsidR="00651CAB" w:rsidRPr="00651CAB" w:rsidRDefault="00651CAB" w:rsidP="00651CAB">
                  <w:pPr>
                    <w:spacing w:after="0" w:line="240" w:lineRule="auto"/>
                    <w:jc w:val="center"/>
                    <w:rPr>
                      <w:ins w:id="1019" w:author="Kashif Rather" w:date="2020-01-06T15:06:00Z"/>
                      <w:rFonts w:eastAsia="Times New Roman" w:cstheme="minorHAnsi"/>
                      <w:color w:val="000000"/>
                      <w:sz w:val="18"/>
                      <w:szCs w:val="18"/>
                      <w:rPrChange w:id="1020" w:author="Kashif Rather" w:date="2020-01-06T15:07:00Z">
                        <w:rPr>
                          <w:ins w:id="1021" w:author="Kashif Rather" w:date="2020-01-06T15:06:00Z"/>
                          <w:rFonts w:ascii="Calibri" w:eastAsia="Times New Roman" w:hAnsi="Calibri" w:cs="Calibri"/>
                          <w:color w:val="000000"/>
                          <w:sz w:val="24"/>
                          <w:szCs w:val="24"/>
                        </w:rPr>
                      </w:rPrChange>
                    </w:rPr>
                  </w:pPr>
                  <w:ins w:id="1022" w:author="Kashif Rather" w:date="2020-01-06T15:06:00Z">
                    <w:r w:rsidRPr="00651CAB">
                      <w:rPr>
                        <w:rFonts w:eastAsia="Times New Roman" w:cstheme="minorHAnsi"/>
                        <w:color w:val="000000"/>
                        <w:sz w:val="18"/>
                        <w:szCs w:val="18"/>
                        <w:rPrChange w:id="1023" w:author="Kashif Rather" w:date="2020-01-06T15:07:00Z">
                          <w:rPr>
                            <w:rFonts w:ascii="Calibri" w:eastAsia="Times New Roman" w:hAnsi="Calibri" w:cs="Calibri"/>
                            <w:color w:val="000000"/>
                            <w:sz w:val="24"/>
                            <w:szCs w:val="24"/>
                          </w:rPr>
                        </w:rPrChange>
                      </w:rPr>
                      <w:t> </w:t>
                    </w:r>
                  </w:ins>
                </w:p>
              </w:tc>
            </w:tr>
            <w:tr w:rsidR="00651CAB" w:rsidRPr="00651CAB" w14:paraId="33098920" w14:textId="77777777" w:rsidTr="00B930B8">
              <w:tblPrEx>
                <w:tblPrExChange w:id="1024" w:author="Kashif Rather" w:date="2020-01-06T15:24:00Z">
                  <w:tblPrEx>
                    <w:tblW w:w="10652" w:type="dxa"/>
                  </w:tblPrEx>
                </w:tblPrExChange>
              </w:tblPrEx>
              <w:trPr>
                <w:trHeight w:val="480"/>
                <w:ins w:id="1025" w:author="Kashif Rather" w:date="2020-01-06T15:06:00Z"/>
                <w:trPrChange w:id="1026" w:author="Kashif Rather" w:date="2020-01-06T15:24:00Z">
                  <w:trPr>
                    <w:gridAfter w:val="0"/>
                    <w:trHeight w:val="480"/>
                  </w:trPr>
                </w:trPrChange>
              </w:trPr>
              <w:tc>
                <w:tcPr>
                  <w:tcW w:w="4300" w:type="dxa"/>
                  <w:gridSpan w:val="2"/>
                  <w:tcBorders>
                    <w:top w:val="single" w:sz="4" w:space="0" w:color="000000"/>
                    <w:left w:val="single" w:sz="8" w:space="0" w:color="000000"/>
                    <w:bottom w:val="nil"/>
                    <w:right w:val="single" w:sz="8" w:space="0" w:color="000000"/>
                  </w:tcBorders>
                  <w:shd w:val="clear" w:color="auto" w:fill="auto"/>
                  <w:noWrap/>
                  <w:vAlign w:val="center"/>
                  <w:hideMark/>
                  <w:tcPrChange w:id="1027" w:author="Kashif Rather" w:date="2020-01-06T15:24:00Z">
                    <w:tcPr>
                      <w:tcW w:w="3560" w:type="dxa"/>
                      <w:gridSpan w:val="3"/>
                      <w:tcBorders>
                        <w:top w:val="single" w:sz="4" w:space="0" w:color="000000"/>
                        <w:left w:val="single" w:sz="8" w:space="0" w:color="000000"/>
                        <w:bottom w:val="nil"/>
                        <w:right w:val="single" w:sz="8" w:space="0" w:color="000000"/>
                      </w:tcBorders>
                      <w:shd w:val="clear" w:color="auto" w:fill="auto"/>
                      <w:noWrap/>
                      <w:vAlign w:val="center"/>
                      <w:hideMark/>
                    </w:tcPr>
                  </w:tcPrChange>
                </w:tcPr>
                <w:p w14:paraId="55FD1EF9" w14:textId="77777777" w:rsidR="00651CAB" w:rsidRPr="00651CAB" w:rsidRDefault="00651CAB" w:rsidP="00651CAB">
                  <w:pPr>
                    <w:spacing w:after="0" w:line="240" w:lineRule="auto"/>
                    <w:rPr>
                      <w:ins w:id="1028" w:author="Kashif Rather" w:date="2020-01-06T15:06:00Z"/>
                      <w:rFonts w:eastAsia="Times New Roman" w:cstheme="minorHAnsi"/>
                      <w:color w:val="000000"/>
                      <w:sz w:val="18"/>
                      <w:szCs w:val="18"/>
                      <w:rPrChange w:id="1029" w:author="Kashif Rather" w:date="2020-01-06T15:07:00Z">
                        <w:rPr>
                          <w:ins w:id="1030" w:author="Kashif Rather" w:date="2020-01-06T15:06:00Z"/>
                          <w:rFonts w:ascii="Calibri" w:eastAsia="Times New Roman" w:hAnsi="Calibri" w:cs="Calibri"/>
                          <w:color w:val="000000"/>
                          <w:sz w:val="24"/>
                          <w:szCs w:val="24"/>
                        </w:rPr>
                      </w:rPrChange>
                    </w:rPr>
                  </w:pPr>
                  <w:ins w:id="1031" w:author="Kashif Rather" w:date="2020-01-06T15:06:00Z">
                    <w:r w:rsidRPr="00651CAB">
                      <w:rPr>
                        <w:rFonts w:eastAsia="Times New Roman" w:cstheme="minorHAnsi"/>
                        <w:color w:val="000000"/>
                        <w:sz w:val="18"/>
                        <w:szCs w:val="18"/>
                        <w:rPrChange w:id="1032" w:author="Kashif Rather" w:date="2020-01-06T15:07:00Z">
                          <w:rPr>
                            <w:rFonts w:ascii="Calibri" w:eastAsia="Times New Roman" w:hAnsi="Calibri" w:cs="Calibri"/>
                            <w:color w:val="000000"/>
                            <w:sz w:val="24"/>
                            <w:szCs w:val="24"/>
                          </w:rPr>
                        </w:rPrChange>
                      </w:rPr>
                      <w:t xml:space="preserve"> Bill Pay </w:t>
                    </w:r>
                  </w:ins>
                </w:p>
              </w:tc>
              <w:tc>
                <w:tcPr>
                  <w:tcW w:w="1422" w:type="dxa"/>
                  <w:tcBorders>
                    <w:top w:val="nil"/>
                    <w:left w:val="nil"/>
                    <w:bottom w:val="single" w:sz="8" w:space="0" w:color="000000"/>
                    <w:right w:val="single" w:sz="8" w:space="0" w:color="000000"/>
                  </w:tcBorders>
                  <w:shd w:val="clear" w:color="000000" w:fill="FFFFFF"/>
                  <w:noWrap/>
                  <w:vAlign w:val="center"/>
                  <w:hideMark/>
                  <w:tcPrChange w:id="1033" w:author="Kashif Rather" w:date="2020-01-06T15:24:00Z">
                    <w:tcPr>
                      <w:tcW w:w="1422" w:type="dxa"/>
                      <w:gridSpan w:val="3"/>
                      <w:tcBorders>
                        <w:top w:val="nil"/>
                        <w:left w:val="nil"/>
                        <w:bottom w:val="single" w:sz="8" w:space="0" w:color="000000"/>
                        <w:right w:val="single" w:sz="8" w:space="0" w:color="000000"/>
                      </w:tcBorders>
                      <w:shd w:val="clear" w:color="000000" w:fill="FFFFFF"/>
                      <w:noWrap/>
                      <w:vAlign w:val="center"/>
                      <w:hideMark/>
                    </w:tcPr>
                  </w:tcPrChange>
                </w:tcPr>
                <w:p w14:paraId="6A9A2892" w14:textId="77777777" w:rsidR="00651CAB" w:rsidRPr="00651CAB" w:rsidRDefault="00651CAB" w:rsidP="00651CAB">
                  <w:pPr>
                    <w:spacing w:after="0" w:line="240" w:lineRule="auto"/>
                    <w:jc w:val="center"/>
                    <w:rPr>
                      <w:ins w:id="1034" w:author="Kashif Rather" w:date="2020-01-06T15:06:00Z"/>
                      <w:rFonts w:eastAsia="Times New Roman" w:cstheme="minorHAnsi"/>
                      <w:color w:val="000000"/>
                      <w:sz w:val="18"/>
                      <w:szCs w:val="18"/>
                      <w:rPrChange w:id="1035" w:author="Kashif Rather" w:date="2020-01-06T15:07:00Z">
                        <w:rPr>
                          <w:ins w:id="1036" w:author="Kashif Rather" w:date="2020-01-06T15:06:00Z"/>
                          <w:rFonts w:ascii="Calibri" w:eastAsia="Times New Roman" w:hAnsi="Calibri" w:cs="Calibri"/>
                          <w:color w:val="000000"/>
                          <w:sz w:val="24"/>
                          <w:szCs w:val="24"/>
                        </w:rPr>
                      </w:rPrChange>
                    </w:rPr>
                  </w:pPr>
                  <w:ins w:id="1037" w:author="Kashif Rather" w:date="2020-01-06T15:06:00Z">
                    <w:r w:rsidRPr="00651CAB">
                      <w:rPr>
                        <w:rFonts w:eastAsia="Times New Roman" w:cstheme="minorHAnsi"/>
                        <w:color w:val="000000"/>
                        <w:sz w:val="18"/>
                        <w:szCs w:val="18"/>
                        <w:rPrChange w:id="1038" w:author="Kashif Rather" w:date="2020-01-06T15:07:00Z">
                          <w:rPr>
                            <w:rFonts w:ascii="Calibri" w:eastAsia="Times New Roman" w:hAnsi="Calibri" w:cs="Calibri"/>
                            <w:color w:val="000000"/>
                            <w:sz w:val="24"/>
                            <w:szCs w:val="24"/>
                          </w:rPr>
                        </w:rPrChange>
                      </w:rPr>
                      <w:t> </w:t>
                    </w:r>
                  </w:ins>
                </w:p>
              </w:tc>
              <w:tc>
                <w:tcPr>
                  <w:tcW w:w="938" w:type="dxa"/>
                  <w:tcBorders>
                    <w:top w:val="nil"/>
                    <w:left w:val="nil"/>
                    <w:bottom w:val="single" w:sz="8" w:space="0" w:color="000000"/>
                    <w:right w:val="single" w:sz="8" w:space="0" w:color="000000"/>
                  </w:tcBorders>
                  <w:shd w:val="clear" w:color="auto" w:fill="auto"/>
                  <w:noWrap/>
                  <w:vAlign w:val="center"/>
                  <w:hideMark/>
                  <w:tcPrChange w:id="1039" w:author="Kashif Rather" w:date="2020-01-06T15:24:00Z">
                    <w:tcPr>
                      <w:tcW w:w="990" w:type="dxa"/>
                      <w:gridSpan w:val="2"/>
                      <w:tcBorders>
                        <w:top w:val="nil"/>
                        <w:left w:val="nil"/>
                        <w:bottom w:val="single" w:sz="8" w:space="0" w:color="000000"/>
                        <w:right w:val="single" w:sz="8" w:space="0" w:color="000000"/>
                      </w:tcBorders>
                      <w:shd w:val="clear" w:color="auto" w:fill="auto"/>
                      <w:noWrap/>
                      <w:vAlign w:val="center"/>
                      <w:hideMark/>
                    </w:tcPr>
                  </w:tcPrChange>
                </w:tcPr>
                <w:p w14:paraId="37135B61" w14:textId="77777777" w:rsidR="00651CAB" w:rsidRPr="00651CAB" w:rsidRDefault="00651CAB" w:rsidP="00651CAB">
                  <w:pPr>
                    <w:spacing w:after="0" w:line="240" w:lineRule="auto"/>
                    <w:jc w:val="center"/>
                    <w:rPr>
                      <w:ins w:id="1040" w:author="Kashif Rather" w:date="2020-01-06T15:06:00Z"/>
                      <w:rFonts w:eastAsia="Times New Roman" w:cstheme="minorHAnsi"/>
                      <w:color w:val="000000"/>
                      <w:sz w:val="18"/>
                      <w:szCs w:val="18"/>
                      <w:rPrChange w:id="1041" w:author="Kashif Rather" w:date="2020-01-06T15:07:00Z">
                        <w:rPr>
                          <w:ins w:id="1042" w:author="Kashif Rather" w:date="2020-01-06T15:06:00Z"/>
                          <w:rFonts w:ascii="Calibri" w:eastAsia="Times New Roman" w:hAnsi="Calibri" w:cs="Calibri"/>
                          <w:color w:val="000000"/>
                          <w:sz w:val="24"/>
                          <w:szCs w:val="24"/>
                        </w:rPr>
                      </w:rPrChange>
                    </w:rPr>
                  </w:pPr>
                  <w:ins w:id="1043" w:author="Kashif Rather" w:date="2020-01-06T15:06:00Z">
                    <w:r w:rsidRPr="00651CAB">
                      <w:rPr>
                        <w:rFonts w:eastAsia="Times New Roman" w:cstheme="minorHAnsi"/>
                        <w:color w:val="000000"/>
                        <w:sz w:val="18"/>
                        <w:szCs w:val="18"/>
                        <w:rPrChange w:id="1044" w:author="Kashif Rather" w:date="2020-01-06T15:07:00Z">
                          <w:rPr>
                            <w:rFonts w:ascii="Calibri" w:eastAsia="Times New Roman" w:hAnsi="Calibri" w:cs="Calibri"/>
                            <w:color w:val="000000"/>
                            <w:sz w:val="24"/>
                            <w:szCs w:val="24"/>
                          </w:rPr>
                        </w:rPrChange>
                      </w:rPr>
                      <w:t xml:space="preserve"> </w:t>
                    </w:r>
                    <w:r w:rsidRPr="00651CAB">
                      <w:rPr>
                        <w:rFonts w:ascii="Segoe UI Symbol" w:eastAsia="Times New Roman" w:hAnsi="Segoe UI Symbol" w:cs="Segoe UI Symbol"/>
                        <w:color w:val="000000"/>
                        <w:sz w:val="18"/>
                        <w:szCs w:val="18"/>
                        <w:rPrChange w:id="1045" w:author="Kashif Rather" w:date="2020-01-06T15:07:00Z">
                          <w:rPr>
                            <w:rFonts w:ascii="Segoe UI Symbol" w:eastAsia="Times New Roman" w:hAnsi="Segoe UI Symbol" w:cs="Segoe UI Symbol"/>
                            <w:color w:val="000000"/>
                            <w:sz w:val="24"/>
                            <w:szCs w:val="24"/>
                          </w:rPr>
                        </w:rPrChange>
                      </w:rPr>
                      <w:t>✓</w:t>
                    </w:r>
                    <w:r w:rsidRPr="00651CAB">
                      <w:rPr>
                        <w:rFonts w:eastAsia="Times New Roman" w:cstheme="minorHAnsi"/>
                        <w:color w:val="000000"/>
                        <w:sz w:val="18"/>
                        <w:szCs w:val="18"/>
                        <w:rPrChange w:id="1046" w:author="Kashif Rather" w:date="2020-01-06T15:07:00Z">
                          <w:rPr>
                            <w:rFonts w:ascii="Calibri" w:eastAsia="Times New Roman" w:hAnsi="Calibri" w:cs="Calibri"/>
                            <w:color w:val="000000"/>
                            <w:sz w:val="24"/>
                            <w:szCs w:val="24"/>
                          </w:rPr>
                        </w:rPrChange>
                      </w:rPr>
                      <w:t xml:space="preserve"> </w:t>
                    </w:r>
                  </w:ins>
                </w:p>
              </w:tc>
              <w:tc>
                <w:tcPr>
                  <w:tcW w:w="1170" w:type="dxa"/>
                  <w:tcBorders>
                    <w:top w:val="nil"/>
                    <w:left w:val="nil"/>
                    <w:bottom w:val="single" w:sz="8" w:space="0" w:color="000000"/>
                    <w:right w:val="single" w:sz="8" w:space="0" w:color="000000"/>
                  </w:tcBorders>
                  <w:shd w:val="clear" w:color="auto" w:fill="auto"/>
                  <w:noWrap/>
                  <w:vAlign w:val="center"/>
                  <w:hideMark/>
                  <w:tcPrChange w:id="1047" w:author="Kashif Rather" w:date="2020-01-06T15:24:00Z">
                    <w:tcPr>
                      <w:tcW w:w="1080" w:type="dxa"/>
                      <w:gridSpan w:val="4"/>
                      <w:tcBorders>
                        <w:top w:val="nil"/>
                        <w:left w:val="nil"/>
                        <w:bottom w:val="single" w:sz="8" w:space="0" w:color="000000"/>
                        <w:right w:val="single" w:sz="8" w:space="0" w:color="000000"/>
                      </w:tcBorders>
                      <w:shd w:val="clear" w:color="auto" w:fill="auto"/>
                      <w:noWrap/>
                      <w:vAlign w:val="center"/>
                      <w:hideMark/>
                    </w:tcPr>
                  </w:tcPrChange>
                </w:tcPr>
                <w:p w14:paraId="7CA5791E" w14:textId="77777777" w:rsidR="00651CAB" w:rsidRPr="00651CAB" w:rsidRDefault="00651CAB" w:rsidP="00651CAB">
                  <w:pPr>
                    <w:spacing w:after="0" w:line="240" w:lineRule="auto"/>
                    <w:jc w:val="center"/>
                    <w:rPr>
                      <w:ins w:id="1048" w:author="Kashif Rather" w:date="2020-01-06T15:06:00Z"/>
                      <w:rFonts w:eastAsia="Times New Roman" w:cstheme="minorHAnsi"/>
                      <w:color w:val="000000"/>
                      <w:sz w:val="18"/>
                      <w:szCs w:val="18"/>
                      <w:rPrChange w:id="1049" w:author="Kashif Rather" w:date="2020-01-06T15:07:00Z">
                        <w:rPr>
                          <w:ins w:id="1050" w:author="Kashif Rather" w:date="2020-01-06T15:06:00Z"/>
                          <w:rFonts w:ascii="Calibri" w:eastAsia="Times New Roman" w:hAnsi="Calibri" w:cs="Calibri"/>
                          <w:color w:val="000000"/>
                          <w:sz w:val="24"/>
                          <w:szCs w:val="24"/>
                        </w:rPr>
                      </w:rPrChange>
                    </w:rPr>
                  </w:pPr>
                  <w:ins w:id="1051" w:author="Kashif Rather" w:date="2020-01-06T15:06:00Z">
                    <w:r w:rsidRPr="00651CAB">
                      <w:rPr>
                        <w:rFonts w:eastAsia="Times New Roman" w:cstheme="minorHAnsi"/>
                        <w:color w:val="000000"/>
                        <w:sz w:val="18"/>
                        <w:szCs w:val="18"/>
                        <w:rPrChange w:id="1052" w:author="Kashif Rather" w:date="2020-01-06T15:07:00Z">
                          <w:rPr>
                            <w:rFonts w:ascii="Calibri" w:eastAsia="Times New Roman" w:hAnsi="Calibri" w:cs="Calibri"/>
                            <w:color w:val="000000"/>
                            <w:sz w:val="24"/>
                            <w:szCs w:val="24"/>
                          </w:rPr>
                        </w:rPrChange>
                      </w:rPr>
                      <w:t> </w:t>
                    </w:r>
                  </w:ins>
                </w:p>
              </w:tc>
              <w:tc>
                <w:tcPr>
                  <w:tcW w:w="1042" w:type="dxa"/>
                  <w:gridSpan w:val="2"/>
                  <w:tcBorders>
                    <w:top w:val="nil"/>
                    <w:left w:val="nil"/>
                    <w:bottom w:val="single" w:sz="8" w:space="0" w:color="000000"/>
                    <w:right w:val="single" w:sz="8" w:space="0" w:color="000000"/>
                  </w:tcBorders>
                  <w:shd w:val="clear" w:color="auto" w:fill="auto"/>
                  <w:noWrap/>
                  <w:vAlign w:val="center"/>
                  <w:hideMark/>
                  <w:tcPrChange w:id="1053" w:author="Kashif Rather" w:date="2020-01-06T15:24:00Z">
                    <w:tcPr>
                      <w:tcW w:w="1080" w:type="dxa"/>
                      <w:gridSpan w:val="3"/>
                      <w:tcBorders>
                        <w:top w:val="nil"/>
                        <w:left w:val="nil"/>
                        <w:bottom w:val="single" w:sz="8" w:space="0" w:color="000000"/>
                        <w:right w:val="single" w:sz="8" w:space="0" w:color="000000"/>
                      </w:tcBorders>
                      <w:shd w:val="clear" w:color="auto" w:fill="auto"/>
                      <w:noWrap/>
                      <w:vAlign w:val="center"/>
                      <w:hideMark/>
                    </w:tcPr>
                  </w:tcPrChange>
                </w:tcPr>
                <w:p w14:paraId="73246EC7" w14:textId="77777777" w:rsidR="00651CAB" w:rsidRPr="00651CAB" w:rsidRDefault="00651CAB" w:rsidP="00651CAB">
                  <w:pPr>
                    <w:spacing w:after="0" w:line="240" w:lineRule="auto"/>
                    <w:jc w:val="center"/>
                    <w:rPr>
                      <w:ins w:id="1054" w:author="Kashif Rather" w:date="2020-01-06T15:06:00Z"/>
                      <w:rFonts w:eastAsia="Times New Roman" w:cstheme="minorHAnsi"/>
                      <w:color w:val="000000"/>
                      <w:sz w:val="18"/>
                      <w:szCs w:val="18"/>
                      <w:rPrChange w:id="1055" w:author="Kashif Rather" w:date="2020-01-06T15:07:00Z">
                        <w:rPr>
                          <w:ins w:id="1056" w:author="Kashif Rather" w:date="2020-01-06T15:06:00Z"/>
                          <w:rFonts w:ascii="Calibri" w:eastAsia="Times New Roman" w:hAnsi="Calibri" w:cs="Calibri"/>
                          <w:color w:val="000000"/>
                          <w:sz w:val="24"/>
                          <w:szCs w:val="24"/>
                        </w:rPr>
                      </w:rPrChange>
                    </w:rPr>
                  </w:pPr>
                  <w:ins w:id="1057" w:author="Kashif Rather" w:date="2020-01-06T15:06:00Z">
                    <w:r w:rsidRPr="00651CAB">
                      <w:rPr>
                        <w:rFonts w:eastAsia="Times New Roman" w:cstheme="minorHAnsi"/>
                        <w:color w:val="000000"/>
                        <w:sz w:val="18"/>
                        <w:szCs w:val="18"/>
                        <w:rPrChange w:id="1058" w:author="Kashif Rather" w:date="2020-01-06T15:07:00Z">
                          <w:rPr>
                            <w:rFonts w:ascii="Calibri" w:eastAsia="Times New Roman" w:hAnsi="Calibri" w:cs="Calibri"/>
                            <w:color w:val="000000"/>
                            <w:sz w:val="24"/>
                            <w:szCs w:val="24"/>
                          </w:rPr>
                        </w:rPrChange>
                      </w:rPr>
                      <w:t> </w:t>
                    </w:r>
                  </w:ins>
                </w:p>
              </w:tc>
              <w:tc>
                <w:tcPr>
                  <w:tcW w:w="2520" w:type="dxa"/>
                  <w:tcBorders>
                    <w:top w:val="nil"/>
                    <w:left w:val="nil"/>
                    <w:bottom w:val="single" w:sz="8" w:space="0" w:color="000000"/>
                    <w:right w:val="single" w:sz="8" w:space="0" w:color="000000"/>
                  </w:tcBorders>
                  <w:shd w:val="clear" w:color="auto" w:fill="auto"/>
                  <w:noWrap/>
                  <w:vAlign w:val="center"/>
                  <w:hideMark/>
                  <w:tcPrChange w:id="1059" w:author="Kashif Rather" w:date="2020-01-06T15:24:00Z">
                    <w:tcPr>
                      <w:tcW w:w="2520" w:type="dxa"/>
                      <w:gridSpan w:val="3"/>
                      <w:tcBorders>
                        <w:top w:val="nil"/>
                        <w:left w:val="nil"/>
                        <w:bottom w:val="single" w:sz="8" w:space="0" w:color="000000"/>
                        <w:right w:val="single" w:sz="8" w:space="0" w:color="000000"/>
                      </w:tcBorders>
                      <w:shd w:val="clear" w:color="auto" w:fill="auto"/>
                      <w:noWrap/>
                      <w:vAlign w:val="center"/>
                      <w:hideMark/>
                    </w:tcPr>
                  </w:tcPrChange>
                </w:tcPr>
                <w:p w14:paraId="57BAC44C" w14:textId="77777777" w:rsidR="00651CAB" w:rsidRPr="00651CAB" w:rsidRDefault="00651CAB" w:rsidP="00651CAB">
                  <w:pPr>
                    <w:spacing w:after="0" w:line="240" w:lineRule="auto"/>
                    <w:jc w:val="center"/>
                    <w:rPr>
                      <w:ins w:id="1060" w:author="Kashif Rather" w:date="2020-01-06T15:06:00Z"/>
                      <w:rFonts w:eastAsia="Times New Roman" w:cstheme="minorHAnsi"/>
                      <w:color w:val="000000"/>
                      <w:sz w:val="18"/>
                      <w:szCs w:val="18"/>
                      <w:rPrChange w:id="1061" w:author="Kashif Rather" w:date="2020-01-06T15:07:00Z">
                        <w:rPr>
                          <w:ins w:id="1062" w:author="Kashif Rather" w:date="2020-01-06T15:06:00Z"/>
                          <w:rFonts w:ascii="Calibri" w:eastAsia="Times New Roman" w:hAnsi="Calibri" w:cs="Calibri"/>
                          <w:color w:val="000000"/>
                          <w:sz w:val="24"/>
                          <w:szCs w:val="24"/>
                        </w:rPr>
                      </w:rPrChange>
                    </w:rPr>
                  </w:pPr>
                  <w:ins w:id="1063" w:author="Kashif Rather" w:date="2020-01-06T15:06:00Z">
                    <w:r w:rsidRPr="00651CAB">
                      <w:rPr>
                        <w:rFonts w:eastAsia="Times New Roman" w:cstheme="minorHAnsi"/>
                        <w:color w:val="000000"/>
                        <w:sz w:val="18"/>
                        <w:szCs w:val="18"/>
                        <w:rPrChange w:id="1064" w:author="Kashif Rather" w:date="2020-01-06T15:07:00Z">
                          <w:rPr>
                            <w:rFonts w:ascii="Calibri" w:eastAsia="Times New Roman" w:hAnsi="Calibri" w:cs="Calibri"/>
                            <w:color w:val="000000"/>
                            <w:sz w:val="24"/>
                            <w:szCs w:val="24"/>
                          </w:rPr>
                        </w:rPrChange>
                      </w:rPr>
                      <w:t> </w:t>
                    </w:r>
                  </w:ins>
                </w:p>
              </w:tc>
            </w:tr>
            <w:tr w:rsidR="007335AC" w:rsidRPr="00651CAB" w14:paraId="4BE7A1A5" w14:textId="77777777" w:rsidTr="00B930B8">
              <w:tblPrEx>
                <w:tblPrExChange w:id="1065" w:author="Kashif Rather" w:date="2020-01-06T15:24:00Z">
                  <w:tblPrEx>
                    <w:tblW w:w="11244" w:type="dxa"/>
                  </w:tblPrEx>
                </w:tblPrExChange>
              </w:tblPrEx>
              <w:trPr>
                <w:trHeight w:val="480"/>
                <w:ins w:id="1066" w:author="Kashif Rather" w:date="2020-01-06T15:06:00Z"/>
                <w:trPrChange w:id="1067" w:author="Kashif Rather" w:date="2020-01-06T15:24:00Z">
                  <w:trPr>
                    <w:trHeight w:val="480"/>
                  </w:trPr>
                </w:trPrChange>
              </w:trPr>
              <w:tc>
                <w:tcPr>
                  <w:tcW w:w="4300" w:type="dxa"/>
                  <w:gridSpan w:val="2"/>
                  <w:tcBorders>
                    <w:top w:val="single" w:sz="8" w:space="0" w:color="000000"/>
                    <w:left w:val="single" w:sz="8" w:space="0" w:color="000000"/>
                    <w:bottom w:val="single" w:sz="8" w:space="0" w:color="000000"/>
                    <w:right w:val="single" w:sz="4" w:space="0" w:color="auto"/>
                  </w:tcBorders>
                  <w:shd w:val="clear" w:color="auto" w:fill="auto"/>
                  <w:noWrap/>
                  <w:vAlign w:val="center"/>
                  <w:hideMark/>
                  <w:tcPrChange w:id="1068" w:author="Kashif Rather" w:date="2020-01-06T15:24:00Z">
                    <w:tcPr>
                      <w:tcW w:w="4152" w:type="dxa"/>
                      <w:gridSpan w:val="5"/>
                      <w:tcBorders>
                        <w:top w:val="single" w:sz="8" w:space="0" w:color="000000"/>
                        <w:left w:val="single" w:sz="8" w:space="0" w:color="000000"/>
                        <w:bottom w:val="single" w:sz="8" w:space="0" w:color="000000"/>
                        <w:right w:val="single" w:sz="4" w:space="0" w:color="auto"/>
                      </w:tcBorders>
                      <w:shd w:val="clear" w:color="auto" w:fill="auto"/>
                      <w:noWrap/>
                      <w:vAlign w:val="center"/>
                      <w:hideMark/>
                    </w:tcPr>
                  </w:tcPrChange>
                </w:tcPr>
                <w:p w14:paraId="0FDE7196" w14:textId="15EA1D09" w:rsidR="00651CAB" w:rsidRPr="00B930B8" w:rsidRDefault="00651CAB" w:rsidP="00B930B8">
                  <w:pPr>
                    <w:spacing w:after="0" w:line="240" w:lineRule="auto"/>
                    <w:jc w:val="center"/>
                    <w:rPr>
                      <w:ins w:id="1069" w:author="Kashif Rather" w:date="2020-01-06T15:06:00Z"/>
                      <w:rFonts w:eastAsia="Times New Roman" w:cstheme="minorHAnsi"/>
                      <w:b/>
                      <w:bCs/>
                      <w:color w:val="000000"/>
                      <w:sz w:val="20"/>
                      <w:szCs w:val="20"/>
                      <w:rPrChange w:id="1070" w:author="Kashif Rather" w:date="2020-01-06T15:26:00Z">
                        <w:rPr>
                          <w:ins w:id="1071" w:author="Kashif Rather" w:date="2020-01-06T15:06:00Z"/>
                          <w:rFonts w:ascii="Calibri" w:eastAsia="Times New Roman" w:hAnsi="Calibri" w:cs="Calibri"/>
                          <w:b/>
                          <w:bCs/>
                          <w:color w:val="000000"/>
                          <w:sz w:val="24"/>
                          <w:szCs w:val="24"/>
                        </w:rPr>
                      </w:rPrChange>
                    </w:rPr>
                    <w:pPrChange w:id="1072" w:author="Kashif Rather" w:date="2020-01-06T15:26:00Z">
                      <w:pPr>
                        <w:spacing w:after="0" w:line="240" w:lineRule="auto"/>
                      </w:pPr>
                    </w:pPrChange>
                  </w:pPr>
                  <w:ins w:id="1073" w:author="Kashif Rather" w:date="2020-01-06T15:06:00Z">
                    <w:r w:rsidRPr="00651CAB">
                      <w:rPr>
                        <w:rFonts w:eastAsia="Times New Roman" w:cstheme="minorHAnsi"/>
                        <w:b/>
                        <w:bCs/>
                        <w:color w:val="000000"/>
                        <w:sz w:val="18"/>
                        <w:szCs w:val="18"/>
                        <w:rPrChange w:id="1074" w:author="Kashif Rather" w:date="2020-01-06T15:07:00Z">
                          <w:rPr>
                            <w:rFonts w:ascii="Calibri" w:eastAsia="Times New Roman" w:hAnsi="Calibri" w:cs="Calibri"/>
                            <w:b/>
                            <w:bCs/>
                            <w:color w:val="000000"/>
                            <w:sz w:val="24"/>
                            <w:szCs w:val="24"/>
                          </w:rPr>
                        </w:rPrChange>
                      </w:rPr>
                      <w:t>Total</w:t>
                    </w:r>
                  </w:ins>
                </w:p>
              </w:tc>
              <w:tc>
                <w:tcPr>
                  <w:tcW w:w="1422"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1075" w:author="Kashif Rather" w:date="2020-01-06T15:24:00Z">
                    <w:tcPr>
                      <w:tcW w:w="14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63B83C9D" w14:textId="77777777" w:rsidR="00651CAB" w:rsidRPr="00651CAB" w:rsidRDefault="00651CAB" w:rsidP="00651CAB">
                  <w:pPr>
                    <w:spacing w:after="0" w:line="240" w:lineRule="auto"/>
                    <w:rPr>
                      <w:ins w:id="1076" w:author="Kashif Rather" w:date="2020-01-06T15:06:00Z"/>
                      <w:rFonts w:eastAsia="Times New Roman" w:cstheme="minorHAnsi"/>
                      <w:b/>
                      <w:bCs/>
                      <w:color w:val="000000"/>
                      <w:sz w:val="18"/>
                      <w:szCs w:val="18"/>
                      <w:rPrChange w:id="1077" w:author="Kashif Rather" w:date="2020-01-06T15:07:00Z">
                        <w:rPr>
                          <w:ins w:id="1078" w:author="Kashif Rather" w:date="2020-01-06T15:06:00Z"/>
                          <w:rFonts w:ascii="Calibri" w:eastAsia="Times New Roman" w:hAnsi="Calibri" w:cs="Calibri"/>
                          <w:b/>
                          <w:bCs/>
                          <w:color w:val="000000"/>
                          <w:sz w:val="24"/>
                          <w:szCs w:val="24"/>
                        </w:rPr>
                      </w:rPrChange>
                    </w:rPr>
                  </w:pPr>
                </w:p>
              </w:tc>
              <w:tc>
                <w:tcPr>
                  <w:tcW w:w="938"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1079" w:author="Kashif Rather" w:date="2020-01-06T15:24:00Z">
                    <w:tcPr>
                      <w:tcW w:w="1028"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2DFA4AEC" w14:textId="77777777" w:rsidR="00651CAB" w:rsidRPr="00651CAB" w:rsidRDefault="00651CAB" w:rsidP="00651CAB">
                  <w:pPr>
                    <w:spacing w:after="0" w:line="240" w:lineRule="auto"/>
                    <w:jc w:val="center"/>
                    <w:rPr>
                      <w:ins w:id="1080" w:author="Kashif Rather" w:date="2020-01-06T15:06:00Z"/>
                      <w:rFonts w:eastAsia="Times New Roman" w:cstheme="minorHAnsi"/>
                      <w:sz w:val="18"/>
                      <w:szCs w:val="18"/>
                      <w:rPrChange w:id="1081" w:author="Kashif Rather" w:date="2020-01-06T15:07:00Z">
                        <w:rPr>
                          <w:ins w:id="1082" w:author="Kashif Rather" w:date="2020-01-06T15:06:00Z"/>
                          <w:rFonts w:ascii="Times New Roman" w:eastAsia="Times New Roman" w:hAnsi="Times New Roman" w:cs="Times New Roman"/>
                          <w:sz w:val="20"/>
                          <w:szCs w:val="20"/>
                        </w:rPr>
                      </w:rPrChange>
                    </w:rPr>
                  </w:pPr>
                </w:p>
              </w:tc>
              <w:tc>
                <w:tcPr>
                  <w:tcW w:w="1170" w:type="dxa"/>
                  <w:tcBorders>
                    <w:top w:val="single" w:sz="4" w:space="0" w:color="auto"/>
                    <w:left w:val="single" w:sz="4" w:space="0" w:color="auto"/>
                    <w:bottom w:val="single" w:sz="4" w:space="0" w:color="auto"/>
                    <w:right w:val="single" w:sz="4" w:space="0" w:color="auto"/>
                  </w:tcBorders>
                  <w:shd w:val="clear" w:color="auto" w:fill="auto"/>
                  <w:noWrap/>
                  <w:vAlign w:val="center"/>
                  <w:hideMark/>
                  <w:tcPrChange w:id="1083" w:author="Kashif Rather" w:date="2020-01-06T15:24:00Z">
                    <w:tcPr>
                      <w:tcW w:w="1161" w:type="dxa"/>
                      <w:gridSpan w:val="3"/>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76190B2F" w14:textId="1333B6BC" w:rsidR="00651CAB" w:rsidRPr="00651CAB" w:rsidRDefault="00651CAB" w:rsidP="00651CAB">
                  <w:pPr>
                    <w:spacing w:after="0" w:line="240" w:lineRule="auto"/>
                    <w:jc w:val="center"/>
                    <w:rPr>
                      <w:ins w:id="1084" w:author="Kashif Rather" w:date="2020-01-06T15:06:00Z"/>
                      <w:rFonts w:eastAsia="Times New Roman" w:cstheme="minorHAnsi"/>
                      <w:sz w:val="18"/>
                      <w:szCs w:val="18"/>
                      <w:rPrChange w:id="1085" w:author="Kashif Rather" w:date="2020-01-06T15:07:00Z">
                        <w:rPr>
                          <w:ins w:id="1086" w:author="Kashif Rather" w:date="2020-01-06T15:06:00Z"/>
                          <w:rFonts w:ascii="Times New Roman" w:eastAsia="Times New Roman" w:hAnsi="Times New Roman" w:cs="Times New Roman"/>
                          <w:sz w:val="20"/>
                          <w:szCs w:val="20"/>
                        </w:rPr>
                      </w:rPrChange>
                    </w:rPr>
                  </w:pPr>
                </w:p>
              </w:tc>
              <w:tc>
                <w:tcPr>
                  <w:tcW w:w="796" w:type="dxa"/>
                  <w:tcBorders>
                    <w:top w:val="single" w:sz="4" w:space="0" w:color="auto"/>
                    <w:left w:val="single" w:sz="4" w:space="0" w:color="auto"/>
                    <w:bottom w:val="single" w:sz="4" w:space="0" w:color="auto"/>
                  </w:tcBorders>
                  <w:shd w:val="clear" w:color="auto" w:fill="auto"/>
                  <w:noWrap/>
                  <w:vAlign w:val="center"/>
                  <w:hideMark/>
                  <w:tcPrChange w:id="1087" w:author="Kashif Rather" w:date="2020-01-06T15:24:00Z">
                    <w:tcPr>
                      <w:tcW w:w="715"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tcPrChange>
                </w:tcPr>
                <w:p w14:paraId="39CF06E8" w14:textId="5CF99035" w:rsidR="00651CAB" w:rsidRPr="00651CAB" w:rsidRDefault="00651CAB" w:rsidP="00651CAB">
                  <w:pPr>
                    <w:spacing w:after="0" w:line="240" w:lineRule="auto"/>
                    <w:jc w:val="center"/>
                    <w:rPr>
                      <w:ins w:id="1088" w:author="Kashif Rather" w:date="2020-01-06T15:06:00Z"/>
                      <w:rFonts w:eastAsia="Times New Roman" w:cstheme="minorHAnsi"/>
                      <w:b/>
                      <w:bCs/>
                      <w:color w:val="000000"/>
                      <w:sz w:val="18"/>
                      <w:szCs w:val="18"/>
                      <w:rPrChange w:id="1089" w:author="Kashif Rather" w:date="2020-01-06T15:07:00Z">
                        <w:rPr>
                          <w:ins w:id="1090" w:author="Kashif Rather" w:date="2020-01-06T15:06:00Z"/>
                          <w:rFonts w:ascii="Calibri" w:eastAsia="Times New Roman" w:hAnsi="Calibri" w:cs="Calibri"/>
                          <w:b/>
                          <w:bCs/>
                          <w:color w:val="000000"/>
                          <w:sz w:val="24"/>
                          <w:szCs w:val="24"/>
                        </w:rPr>
                      </w:rPrChange>
                    </w:rPr>
                  </w:pPr>
                </w:p>
              </w:tc>
              <w:tc>
                <w:tcPr>
                  <w:tcW w:w="246" w:type="dxa"/>
                  <w:tcBorders>
                    <w:top w:val="nil"/>
                    <w:left w:val="nil"/>
                    <w:bottom w:val="nil"/>
                    <w:right w:val="nil"/>
                  </w:tcBorders>
                  <w:shd w:val="clear" w:color="auto" w:fill="auto"/>
                  <w:noWrap/>
                  <w:vAlign w:val="center"/>
                  <w:tcPrChange w:id="1091" w:author="Kashif Rather" w:date="2020-01-06T15:24:00Z">
                    <w:tcPr>
                      <w:tcW w:w="246" w:type="dxa"/>
                      <w:tcBorders>
                        <w:top w:val="nil"/>
                        <w:left w:val="single" w:sz="4" w:space="0" w:color="auto"/>
                        <w:bottom w:val="nil"/>
                        <w:right w:val="nil"/>
                      </w:tcBorders>
                      <w:shd w:val="clear" w:color="auto" w:fill="auto"/>
                      <w:noWrap/>
                      <w:vAlign w:val="center"/>
                    </w:tcPr>
                  </w:tcPrChange>
                </w:tcPr>
                <w:p w14:paraId="5648BD6F" w14:textId="77777777" w:rsidR="00651CAB" w:rsidRPr="00651CAB" w:rsidRDefault="00651CAB" w:rsidP="00651CAB">
                  <w:pPr>
                    <w:spacing w:after="0" w:line="240" w:lineRule="auto"/>
                    <w:jc w:val="center"/>
                    <w:rPr>
                      <w:ins w:id="1092" w:author="Kashif Rather" w:date="2020-01-06T15:06:00Z"/>
                      <w:rFonts w:eastAsia="Times New Roman" w:cstheme="minorHAnsi"/>
                      <w:b/>
                      <w:bCs/>
                      <w:color w:val="000000"/>
                      <w:sz w:val="18"/>
                      <w:szCs w:val="18"/>
                      <w:rPrChange w:id="1093" w:author="Kashif Rather" w:date="2020-01-06T15:07:00Z">
                        <w:rPr>
                          <w:ins w:id="1094" w:author="Kashif Rather" w:date="2020-01-06T15:06:00Z"/>
                          <w:rFonts w:ascii="Calibri" w:eastAsia="Times New Roman" w:hAnsi="Calibri" w:cs="Calibri"/>
                          <w:b/>
                          <w:bCs/>
                          <w:color w:val="000000"/>
                          <w:sz w:val="24"/>
                          <w:szCs w:val="24"/>
                        </w:rPr>
                      </w:rPrChange>
                    </w:rPr>
                  </w:pPr>
                </w:p>
              </w:tc>
              <w:tc>
                <w:tcPr>
                  <w:tcW w:w="2520" w:type="dxa"/>
                  <w:tcBorders>
                    <w:top w:val="nil"/>
                    <w:left w:val="single" w:sz="8" w:space="0" w:color="auto"/>
                    <w:bottom w:val="single" w:sz="8" w:space="0" w:color="auto"/>
                    <w:right w:val="single" w:sz="8" w:space="0" w:color="auto"/>
                  </w:tcBorders>
                  <w:shd w:val="clear" w:color="auto" w:fill="auto"/>
                  <w:noWrap/>
                  <w:vAlign w:val="center"/>
                  <w:hideMark/>
                  <w:tcPrChange w:id="1095" w:author="Kashif Rather" w:date="2020-01-06T15:24:00Z">
                    <w:tcPr>
                      <w:tcW w:w="2520" w:type="dxa"/>
                      <w:gridSpan w:val="3"/>
                      <w:tcBorders>
                        <w:top w:val="nil"/>
                        <w:left w:val="single" w:sz="8" w:space="0" w:color="auto"/>
                        <w:bottom w:val="single" w:sz="8" w:space="0" w:color="auto"/>
                        <w:right w:val="single" w:sz="8" w:space="0" w:color="auto"/>
                      </w:tcBorders>
                      <w:shd w:val="clear" w:color="auto" w:fill="auto"/>
                      <w:noWrap/>
                      <w:vAlign w:val="center"/>
                      <w:hideMark/>
                    </w:tcPr>
                  </w:tcPrChange>
                </w:tcPr>
                <w:p w14:paraId="3F982C48" w14:textId="2EE73C03" w:rsidR="00651CAB" w:rsidRPr="00651CAB" w:rsidRDefault="00651CAB" w:rsidP="00651CAB">
                  <w:pPr>
                    <w:spacing w:after="0" w:line="240" w:lineRule="auto"/>
                    <w:jc w:val="center"/>
                    <w:rPr>
                      <w:ins w:id="1096" w:author="Kashif Rather" w:date="2020-01-06T15:06:00Z"/>
                      <w:rFonts w:eastAsia="Times New Roman" w:cstheme="minorHAnsi"/>
                      <w:b/>
                      <w:bCs/>
                      <w:color w:val="000000"/>
                      <w:sz w:val="18"/>
                      <w:szCs w:val="18"/>
                      <w:rPrChange w:id="1097" w:author="Kashif Rather" w:date="2020-01-06T15:07:00Z">
                        <w:rPr>
                          <w:ins w:id="1098" w:author="Kashif Rather" w:date="2020-01-06T15:06:00Z"/>
                          <w:rFonts w:ascii="Calibri" w:eastAsia="Times New Roman" w:hAnsi="Calibri" w:cs="Calibri"/>
                          <w:b/>
                          <w:bCs/>
                          <w:color w:val="000000"/>
                          <w:sz w:val="24"/>
                          <w:szCs w:val="24"/>
                        </w:rPr>
                      </w:rPrChange>
                    </w:rPr>
                  </w:pPr>
                  <w:ins w:id="1099" w:author="Kashif Rather" w:date="2020-01-06T15:06:00Z">
                    <w:r w:rsidRPr="00651CAB">
                      <w:rPr>
                        <w:rFonts w:eastAsia="Times New Roman" w:cstheme="minorHAnsi"/>
                        <w:b/>
                        <w:bCs/>
                        <w:color w:val="000000"/>
                        <w:sz w:val="18"/>
                        <w:szCs w:val="18"/>
                        <w:rPrChange w:id="1100" w:author="Kashif Rather" w:date="2020-01-06T15:07:00Z">
                          <w:rPr>
                            <w:rFonts w:ascii="Calibri" w:eastAsia="Times New Roman" w:hAnsi="Calibri" w:cs="Calibri"/>
                            <w:b/>
                            <w:bCs/>
                            <w:color w:val="000000"/>
                            <w:sz w:val="24"/>
                            <w:szCs w:val="24"/>
                          </w:rPr>
                        </w:rPrChange>
                      </w:rPr>
                      <w:t>$</w:t>
                    </w:r>
                  </w:ins>
                </w:p>
              </w:tc>
            </w:tr>
          </w:tbl>
          <w:p w14:paraId="20C8833B" w14:textId="77777777" w:rsidR="000E1E4E" w:rsidRPr="00651CAB" w:rsidRDefault="000E1E4E" w:rsidP="00E777F2">
            <w:pPr>
              <w:pStyle w:val="ListParagraph"/>
              <w:ind w:left="-45"/>
              <w:jc w:val="both"/>
              <w:rPr>
                <w:ins w:id="1101" w:author="Kashif Rather" w:date="2020-01-06T15:06:00Z"/>
                <w:rFonts w:cstheme="minorHAnsi"/>
                <w:sz w:val="18"/>
                <w:szCs w:val="18"/>
                <w:rPrChange w:id="1102" w:author="Kashif Rather" w:date="2020-01-06T15:07:00Z">
                  <w:rPr>
                    <w:ins w:id="1103" w:author="Kashif Rather" w:date="2020-01-06T15:06:00Z"/>
                    <w:sz w:val="19"/>
                    <w:szCs w:val="19"/>
                  </w:rPr>
                </w:rPrChange>
              </w:rPr>
            </w:pPr>
          </w:p>
        </w:tc>
      </w:tr>
      <w:tr w:rsidR="003437FC" w:rsidRPr="00AB5D9E" w:rsidDel="007335AC" w14:paraId="791C19D6" w14:textId="4C49360D" w:rsidTr="00651CAB">
        <w:trPr>
          <w:trHeight w:val="260"/>
          <w:del w:id="1104" w:author="Kashif Rather" w:date="2020-01-06T15:21:00Z"/>
          <w:trPrChange w:id="1105" w:author="Kashif Rather" w:date="2020-01-06T15:13:00Z">
            <w:trPr>
              <w:trHeight w:val="260"/>
            </w:trPr>
          </w:trPrChange>
        </w:trPr>
        <w:tc>
          <w:tcPr>
            <w:tcW w:w="6657"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Change w:id="1106" w:author="Kashif Rather" w:date="2020-01-06T15:13:00Z">
              <w:tcPr>
                <w:tcW w:w="4117"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
            </w:tcPrChange>
          </w:tcPr>
          <w:p w14:paraId="6B83EE53" w14:textId="6C7E4111" w:rsidR="002435BF" w:rsidRPr="00AB5D9E" w:rsidDel="007335AC" w:rsidRDefault="002435BF" w:rsidP="00141204">
            <w:pPr>
              <w:tabs>
                <w:tab w:val="left" w:pos="360"/>
                <w:tab w:val="left" w:pos="5760"/>
                <w:tab w:val="left" w:pos="6120"/>
              </w:tabs>
              <w:jc w:val="center"/>
              <w:rPr>
                <w:del w:id="1107" w:author="Kashif Rather" w:date="2020-01-06T15:21:00Z"/>
                <w:b/>
                <w:sz w:val="20"/>
              </w:rPr>
            </w:pPr>
            <w:bookmarkStart w:id="1108" w:name="_Hlk23843449"/>
            <w:bookmarkStart w:id="1109" w:name="_Hlk525227157"/>
            <w:del w:id="1110" w:author="Kashif Rather" w:date="2020-01-06T15:21:00Z">
              <w:r w:rsidRPr="00AB5D9E" w:rsidDel="007335AC">
                <w:rPr>
                  <w:b/>
                  <w:sz w:val="20"/>
                </w:rPr>
                <w:lastRenderedPageBreak/>
                <w:delText>Service Profile</w:delText>
              </w:r>
            </w:del>
          </w:p>
        </w:tc>
        <w:tc>
          <w:tcPr>
            <w:tcW w:w="2519"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Change w:id="1111" w:author="Kashif Rather" w:date="2020-01-06T15:13:00Z">
              <w:tcPr>
                <w:tcW w:w="1710"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
            </w:tcPrChange>
          </w:tcPr>
          <w:p w14:paraId="3F5AD2B9" w14:textId="418B1C07" w:rsidR="002435BF" w:rsidRPr="00AB5D9E" w:rsidDel="007335AC" w:rsidRDefault="002435BF" w:rsidP="00141204">
            <w:pPr>
              <w:tabs>
                <w:tab w:val="left" w:pos="360"/>
                <w:tab w:val="left" w:pos="5760"/>
                <w:tab w:val="left" w:pos="6120"/>
              </w:tabs>
              <w:jc w:val="center"/>
              <w:rPr>
                <w:del w:id="1112" w:author="Kashif Rather" w:date="2020-01-06T15:21:00Z"/>
                <w:b/>
                <w:sz w:val="20"/>
              </w:rPr>
            </w:pPr>
            <w:del w:id="1113" w:author="Kashif Rather" w:date="2020-01-06T15:21:00Z">
              <w:r w:rsidDel="007335AC">
                <w:rPr>
                  <w:b/>
                  <w:sz w:val="20"/>
                </w:rPr>
                <w:delText xml:space="preserve">Minimum </w:delText>
              </w:r>
            </w:del>
            <w:customXmlDelRangeStart w:id="1114" w:author="Kashif Rather" w:date="2020-01-06T15:21:00Z"/>
            <w:sdt>
              <w:sdtPr>
                <w:rPr>
                  <w:b/>
                  <w:sz w:val="20"/>
                </w:rPr>
                <w:id w:val="-2007890667"/>
                <w:placeholder>
                  <w:docPart w:val="B129EB1B892842E58AF591FC177FA31E"/>
                </w:placeholder>
                <w:comboBox>
                  <w:listItem w:displayText="Monthly" w:value="Monthly"/>
                  <w:listItem w:displayText="Quarterly " w:value="Quarterly "/>
                  <w:listItem w:displayText="Annual" w:value="Annual"/>
                </w:comboBox>
              </w:sdtPr>
              <w:sdtEndPr/>
              <w:sdtContent>
                <w:customXmlDelRangeEnd w:id="1114"/>
                <w:del w:id="1115" w:author="Kashif Rather" w:date="2020-01-06T15:21:00Z">
                  <w:r w:rsidDel="007335AC">
                    <w:rPr>
                      <w:b/>
                      <w:sz w:val="20"/>
                    </w:rPr>
                    <w:delText>Monthly</w:delText>
                  </w:r>
                </w:del>
                <w:customXmlDelRangeStart w:id="1116" w:author="Kashif Rather" w:date="2020-01-06T15:21:00Z"/>
              </w:sdtContent>
            </w:sdt>
            <w:customXmlDelRangeEnd w:id="1116"/>
            <w:del w:id="1117" w:author="Kashif Rather" w:date="2020-01-06T15:21:00Z">
              <w:r w:rsidRPr="00612961" w:rsidDel="007335AC">
                <w:rPr>
                  <w:b/>
                  <w:sz w:val="20"/>
                </w:rPr>
                <w:delText xml:space="preserve"> </w:delText>
              </w:r>
              <w:r w:rsidRPr="003E4995" w:rsidDel="007335AC">
                <w:rPr>
                  <w:b/>
                  <w:sz w:val="20"/>
                </w:rPr>
                <w:delText>Fee</w:delText>
              </w:r>
            </w:del>
          </w:p>
        </w:tc>
        <w:tc>
          <w:tcPr>
            <w:tcW w:w="1601"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Change w:id="1118" w:author="Kashif Rather" w:date="2020-01-06T15:13:00Z">
              <w:tcPr>
                <w:tcW w:w="4958" w:type="dxa"/>
                <w:tcBorders>
                  <w:top w:val="single" w:sz="6" w:space="0" w:color="auto"/>
                  <w:left w:val="single" w:sz="18" w:space="0" w:color="auto"/>
                  <w:bottom w:val="single" w:sz="18" w:space="0" w:color="auto"/>
                  <w:right w:val="single" w:sz="18" w:space="0" w:color="auto"/>
                </w:tcBorders>
                <w:shd w:val="clear" w:color="auto" w:fill="D9D9D9" w:themeFill="background1" w:themeFillShade="D9"/>
                <w:vAlign w:val="center"/>
              </w:tcPr>
            </w:tcPrChange>
          </w:tcPr>
          <w:p w14:paraId="1A52E4B1" w14:textId="10BF03B3" w:rsidR="002435BF" w:rsidRPr="00AB5D9E" w:rsidDel="007335AC" w:rsidRDefault="002435BF" w:rsidP="00141204">
            <w:pPr>
              <w:tabs>
                <w:tab w:val="left" w:pos="360"/>
                <w:tab w:val="left" w:pos="5760"/>
                <w:tab w:val="left" w:pos="6120"/>
              </w:tabs>
              <w:ind w:left="-3070" w:firstLine="3070"/>
              <w:jc w:val="center"/>
              <w:rPr>
                <w:del w:id="1119" w:author="Kashif Rather" w:date="2020-01-06T15:21:00Z"/>
                <w:b/>
                <w:sz w:val="20"/>
              </w:rPr>
            </w:pPr>
            <w:del w:id="1120" w:author="Kashif Rather" w:date="2020-01-06T15:21:00Z">
              <w:r w:rsidRPr="00AB5D9E" w:rsidDel="007335AC">
                <w:rPr>
                  <w:b/>
                  <w:sz w:val="20"/>
                </w:rPr>
                <w:delText>Additional Fees</w:delText>
              </w:r>
            </w:del>
          </w:p>
        </w:tc>
      </w:tr>
      <w:tr w:rsidR="00B50E74" w:rsidRPr="008C5352" w:rsidDel="007335AC" w14:paraId="27C8E198" w14:textId="2A231832" w:rsidTr="00651CAB">
        <w:tblPrEx>
          <w:tblBorders>
            <w:insideH w:val="single" w:sz="4" w:space="0" w:color="auto"/>
            <w:insideV w:val="single" w:sz="4" w:space="0" w:color="auto"/>
          </w:tblBorders>
          <w:tblCellMar>
            <w:left w:w="108" w:type="dxa"/>
            <w:right w:w="108" w:type="dxa"/>
          </w:tblCellMar>
          <w:tblPrExChange w:id="1121"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198"/>
          <w:del w:id="1122" w:author="Kashif Rather" w:date="2020-01-06T15:21:00Z"/>
          <w:trPrChange w:id="1123" w:author="Kashif Rather" w:date="2020-01-06T15:13:00Z">
            <w:trPr>
              <w:trHeight w:val="198"/>
            </w:trPr>
          </w:trPrChange>
        </w:trPr>
        <w:tc>
          <w:tcPr>
            <w:tcW w:w="10777" w:type="dxa"/>
            <w:gridSpan w:val="3"/>
            <w:tcBorders>
              <w:top w:val="single" w:sz="18" w:space="0" w:color="auto"/>
              <w:left w:val="single" w:sz="18" w:space="0" w:color="auto"/>
              <w:bottom w:val="single" w:sz="6" w:space="0" w:color="auto"/>
              <w:right w:val="single" w:sz="18" w:space="0" w:color="auto"/>
            </w:tcBorders>
            <w:shd w:val="clear" w:color="auto" w:fill="A8D08D" w:themeFill="accent6" w:themeFillTint="99"/>
            <w:tcPrChange w:id="1124" w:author="Kashif Rather" w:date="2020-01-06T15:13:00Z">
              <w:tcPr>
                <w:tcW w:w="10785" w:type="dxa"/>
                <w:gridSpan w:val="3"/>
                <w:tcBorders>
                  <w:top w:val="single" w:sz="18" w:space="0" w:color="auto"/>
                  <w:left w:val="single" w:sz="18" w:space="0" w:color="auto"/>
                  <w:bottom w:val="single" w:sz="6" w:space="0" w:color="auto"/>
                  <w:right w:val="single" w:sz="18" w:space="0" w:color="auto"/>
                </w:tcBorders>
                <w:shd w:val="clear" w:color="auto" w:fill="A8D08D" w:themeFill="accent6" w:themeFillTint="99"/>
              </w:tcPr>
            </w:tcPrChange>
          </w:tcPr>
          <w:p w14:paraId="46182825" w14:textId="5FC1D55C" w:rsidR="00B50E74" w:rsidRPr="002C77A0" w:rsidDel="007335AC" w:rsidRDefault="00B50E74" w:rsidP="005D64E2">
            <w:pPr>
              <w:tabs>
                <w:tab w:val="left" w:pos="360"/>
                <w:tab w:val="left" w:pos="5760"/>
                <w:tab w:val="left" w:pos="6120"/>
              </w:tabs>
              <w:ind w:left="-3070" w:firstLine="3070"/>
              <w:rPr>
                <w:del w:id="1125" w:author="Kashif Rather" w:date="2020-01-06T15:21:00Z"/>
                <w:sz w:val="19"/>
                <w:szCs w:val="19"/>
              </w:rPr>
            </w:pPr>
            <w:bookmarkStart w:id="1126" w:name="_Hlk8220487"/>
            <w:bookmarkStart w:id="1127" w:name="_Hlk8220471"/>
            <w:bookmarkEnd w:id="1108"/>
            <w:del w:id="1128" w:author="Kashif Rather" w:date="2020-01-06T15:21:00Z">
              <w:r w:rsidRPr="00A87F47" w:rsidDel="007335AC">
                <w:rPr>
                  <w:b/>
                  <w:sz w:val="19"/>
                  <w:szCs w:val="19"/>
                </w:rPr>
                <w:delText>Tangoe Platform</w:delText>
              </w:r>
            </w:del>
          </w:p>
        </w:tc>
      </w:tr>
      <w:bookmarkEnd w:id="1109"/>
      <w:bookmarkEnd w:id="1126"/>
      <w:tr w:rsidR="002C46D9" w:rsidRPr="008C5352" w:rsidDel="007335AC" w14:paraId="35958A2D" w14:textId="3184CA19" w:rsidTr="00651CAB">
        <w:tblPrEx>
          <w:tblBorders>
            <w:insideH w:val="single" w:sz="4" w:space="0" w:color="auto"/>
            <w:insideV w:val="single" w:sz="4" w:space="0" w:color="auto"/>
          </w:tblBorders>
          <w:tblCellMar>
            <w:left w:w="108" w:type="dxa"/>
            <w:right w:w="108" w:type="dxa"/>
          </w:tblCellMar>
          <w:tblPrExChange w:id="1129"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516"/>
          <w:del w:id="1130" w:author="Kashif Rather" w:date="2020-01-06T15:21:00Z"/>
          <w:trPrChange w:id="1131" w:author="Kashif Rather" w:date="2020-01-06T15:13:00Z">
            <w:trPr>
              <w:trHeight w:val="516"/>
            </w:trPr>
          </w:trPrChange>
        </w:trPr>
        <w:tc>
          <w:tcPr>
            <w:tcW w:w="6657" w:type="dxa"/>
            <w:tcBorders>
              <w:top w:val="single" w:sz="6" w:space="0" w:color="auto"/>
              <w:left w:val="single" w:sz="18" w:space="0" w:color="auto"/>
              <w:right w:val="single" w:sz="18" w:space="0" w:color="auto"/>
            </w:tcBorders>
            <w:shd w:val="clear" w:color="auto" w:fill="auto"/>
            <w:tcPrChange w:id="1132" w:author="Kashif Rather" w:date="2020-01-06T15:13:00Z">
              <w:tcPr>
                <w:tcW w:w="4117" w:type="dxa"/>
                <w:tcBorders>
                  <w:top w:val="single" w:sz="6" w:space="0" w:color="auto"/>
                  <w:left w:val="single" w:sz="18" w:space="0" w:color="auto"/>
                  <w:right w:val="single" w:sz="18" w:space="0" w:color="auto"/>
                </w:tcBorders>
                <w:shd w:val="clear" w:color="auto" w:fill="auto"/>
              </w:tcPr>
            </w:tcPrChange>
          </w:tcPr>
          <w:p w14:paraId="6096B71C" w14:textId="77E9E172" w:rsidR="000A165D" w:rsidDel="007335AC" w:rsidRDefault="00547846" w:rsidP="005D64E2">
            <w:pPr>
              <w:tabs>
                <w:tab w:val="left" w:pos="360"/>
                <w:tab w:val="left" w:pos="5760"/>
                <w:tab w:val="left" w:pos="6120"/>
              </w:tabs>
              <w:rPr>
                <w:del w:id="1133" w:author="Kashif Rather" w:date="2020-01-06T15:21:00Z"/>
                <w:b/>
                <w:sz w:val="19"/>
                <w:szCs w:val="19"/>
              </w:rPr>
            </w:pPr>
            <w:customXmlDelRangeStart w:id="1134" w:author="Kashif Rather" w:date="2020-01-06T15:21:00Z"/>
            <w:sdt>
              <w:sdtPr>
                <w:rPr>
                  <w:sz w:val="19"/>
                  <w:szCs w:val="19"/>
                </w:rPr>
                <w:id w:val="-1270701407"/>
                <w14:checkbox>
                  <w14:checked w14:val="0"/>
                  <w14:checkedState w14:val="2612" w14:font="MS Gothic"/>
                  <w14:uncheckedState w14:val="2610" w14:font="MS Gothic"/>
                </w14:checkbox>
              </w:sdtPr>
              <w:sdtEndPr/>
              <w:sdtContent>
                <w:customXmlDelRangeEnd w:id="1134"/>
                <w:del w:id="1135" w:author="Kashif Rather" w:date="2020-01-06T15:21:00Z">
                  <w:r w:rsidR="00A5430E" w:rsidDel="007335AC">
                    <w:rPr>
                      <w:rFonts w:ascii="MS Gothic" w:eastAsia="MS Gothic" w:hAnsi="MS Gothic" w:hint="eastAsia"/>
                      <w:sz w:val="19"/>
                      <w:szCs w:val="19"/>
                    </w:rPr>
                    <w:delText>☐</w:delText>
                  </w:r>
                </w:del>
                <w:customXmlDelRangeStart w:id="1136" w:author="Kashif Rather" w:date="2020-01-06T15:21:00Z"/>
              </w:sdtContent>
            </w:sdt>
            <w:customXmlDelRangeEnd w:id="1136"/>
            <w:del w:id="1137" w:author="Kashif Rather" w:date="2020-01-06T15:21:00Z">
              <w:r w:rsidR="002C46D9" w:rsidRPr="00E25BA0" w:rsidDel="007335AC">
                <w:rPr>
                  <w:sz w:val="19"/>
                  <w:szCs w:val="19"/>
                </w:rPr>
                <w:tab/>
              </w:r>
              <w:r w:rsidR="002C46D9" w:rsidDel="007335AC">
                <w:rPr>
                  <w:b/>
                  <w:sz w:val="19"/>
                  <w:szCs w:val="19"/>
                </w:rPr>
                <w:delText>Fixed</w:delText>
              </w:r>
              <w:r w:rsidR="00A5430E" w:rsidDel="007335AC">
                <w:rPr>
                  <w:b/>
                  <w:sz w:val="19"/>
                  <w:szCs w:val="19"/>
                </w:rPr>
                <w:delText xml:space="preserve"> Platform</w:delText>
              </w:r>
            </w:del>
          </w:p>
          <w:p w14:paraId="06513E61" w14:textId="442397D2" w:rsidR="00A5430E" w:rsidRPr="00A5430E" w:rsidDel="007335AC" w:rsidRDefault="00547846" w:rsidP="005D64E2">
            <w:pPr>
              <w:tabs>
                <w:tab w:val="left" w:pos="360"/>
                <w:tab w:val="left" w:pos="5760"/>
                <w:tab w:val="left" w:pos="6120"/>
              </w:tabs>
              <w:ind w:left="314"/>
              <w:rPr>
                <w:del w:id="1138" w:author="Kashif Rather" w:date="2020-01-06T15:21:00Z"/>
                <w:sz w:val="19"/>
                <w:szCs w:val="19"/>
              </w:rPr>
            </w:pPr>
            <w:customXmlDelRangeStart w:id="1139" w:author="Kashif Rather" w:date="2020-01-06T15:21:00Z"/>
            <w:sdt>
              <w:sdtPr>
                <w:rPr>
                  <w:sz w:val="19"/>
                  <w:szCs w:val="19"/>
                </w:rPr>
                <w:id w:val="-1407834052"/>
                <w14:checkbox>
                  <w14:checked w14:val="0"/>
                  <w14:checkedState w14:val="2612" w14:font="MS Gothic"/>
                  <w14:uncheckedState w14:val="2610" w14:font="MS Gothic"/>
                </w14:checkbox>
              </w:sdtPr>
              <w:sdtEndPr/>
              <w:sdtContent>
                <w:customXmlDelRangeEnd w:id="1139"/>
                <w:del w:id="1140" w:author="Kashif Rather" w:date="2020-01-06T15:21:00Z">
                  <w:r w:rsidR="00A5430E" w:rsidDel="007335AC">
                    <w:rPr>
                      <w:rFonts w:ascii="MS Gothic" w:eastAsia="MS Gothic" w:hAnsi="MS Gothic" w:hint="eastAsia"/>
                      <w:sz w:val="19"/>
                      <w:szCs w:val="19"/>
                    </w:rPr>
                    <w:delText>☐</w:delText>
                  </w:r>
                </w:del>
                <w:customXmlDelRangeStart w:id="1141" w:author="Kashif Rather" w:date="2020-01-06T15:21:00Z"/>
              </w:sdtContent>
            </w:sdt>
            <w:customXmlDelRangeEnd w:id="1141"/>
            <w:del w:id="1142" w:author="Kashif Rather" w:date="2020-01-06T15:21:00Z">
              <w:r w:rsidR="00A5430E" w:rsidDel="007335AC">
                <w:rPr>
                  <w:sz w:val="19"/>
                  <w:szCs w:val="19"/>
                </w:rPr>
                <w:delText xml:space="preserve"> </w:delText>
              </w:r>
              <w:r w:rsidR="00A5430E" w:rsidRPr="00A5430E" w:rsidDel="007335AC">
                <w:rPr>
                  <w:b/>
                  <w:i/>
                  <w:sz w:val="16"/>
                  <w:szCs w:val="19"/>
                </w:rPr>
                <w:delText>Add:</w:delText>
              </w:r>
              <w:r w:rsidR="00A5430E" w:rsidRPr="00A5430E" w:rsidDel="007335AC">
                <w:rPr>
                  <w:sz w:val="16"/>
                  <w:szCs w:val="19"/>
                </w:rPr>
                <w:delText xml:space="preserve"> Advanced Inventory, Order Management </w:delText>
              </w:r>
            </w:del>
          </w:p>
        </w:tc>
        <w:tc>
          <w:tcPr>
            <w:tcW w:w="2519" w:type="dxa"/>
            <w:tcBorders>
              <w:top w:val="single" w:sz="6" w:space="0" w:color="auto"/>
              <w:left w:val="single" w:sz="18" w:space="0" w:color="auto"/>
              <w:right w:val="single" w:sz="18" w:space="0" w:color="auto"/>
            </w:tcBorders>
            <w:shd w:val="clear" w:color="auto" w:fill="auto"/>
            <w:vAlign w:val="center"/>
            <w:tcPrChange w:id="1143" w:author="Kashif Rather" w:date="2020-01-06T15:13:00Z">
              <w:tcPr>
                <w:tcW w:w="1710" w:type="dxa"/>
                <w:tcBorders>
                  <w:top w:val="single" w:sz="6" w:space="0" w:color="auto"/>
                  <w:left w:val="single" w:sz="18" w:space="0" w:color="auto"/>
                  <w:right w:val="single" w:sz="18" w:space="0" w:color="auto"/>
                </w:tcBorders>
                <w:shd w:val="clear" w:color="auto" w:fill="auto"/>
                <w:vAlign w:val="center"/>
              </w:tcPr>
            </w:tcPrChange>
          </w:tcPr>
          <w:p w14:paraId="75D2C0EA" w14:textId="62C83D8D" w:rsidR="002C46D9" w:rsidRPr="00A5430E" w:rsidDel="007335AC" w:rsidRDefault="002C46D9" w:rsidP="00F4198B">
            <w:pPr>
              <w:tabs>
                <w:tab w:val="left" w:pos="360"/>
                <w:tab w:val="left" w:pos="5760"/>
                <w:tab w:val="left" w:pos="6120"/>
              </w:tabs>
              <w:ind w:left="-3070" w:firstLine="3070"/>
              <w:jc w:val="center"/>
              <w:rPr>
                <w:del w:id="1144" w:author="Kashif Rather" w:date="2020-01-06T15:21:00Z"/>
                <w:rFonts w:eastAsia="Times New Roman" w:cs="Times New Roman"/>
                <w:color w:val="000000"/>
                <w:sz w:val="19"/>
                <w:szCs w:val="19"/>
              </w:rPr>
            </w:pPr>
            <w:del w:id="1145" w:author="Kashif Rather" w:date="2020-01-06T15:21:00Z">
              <w:r w:rsidRPr="00A5430E" w:rsidDel="007335AC">
                <w:rPr>
                  <w:rFonts w:eastAsia="Times New Roman" w:cs="Times New Roman"/>
                  <w:color w:val="000000"/>
                  <w:sz w:val="19"/>
                  <w:szCs w:val="19"/>
                </w:rPr>
                <w:delText>$</w:delText>
              </w:r>
            </w:del>
            <w:customXmlDelRangeStart w:id="1146" w:author="Kashif Rather" w:date="2020-01-06T15:21:00Z"/>
            <w:sdt>
              <w:sdtPr>
                <w:rPr>
                  <w:rFonts w:eastAsia="Times New Roman" w:cs="Times New Roman"/>
                  <w:color w:val="000000"/>
                  <w:sz w:val="19"/>
                  <w:szCs w:val="19"/>
                </w:rPr>
                <w:id w:val="1983494849"/>
                <w:placeholder>
                  <w:docPart w:val="DefaultPlaceholder_-1854013440"/>
                </w:placeholder>
                <w:text/>
              </w:sdtPr>
              <w:sdtEndPr/>
              <w:sdtContent>
                <w:customXmlDelRangeEnd w:id="1146"/>
                <w:del w:id="1147" w:author="Kashif Rather" w:date="2020-01-06T15:21:00Z">
                  <w:r w:rsidRPr="00A5430E" w:rsidDel="007335AC">
                    <w:rPr>
                      <w:rFonts w:eastAsia="Times New Roman" w:cs="Times New Roman"/>
                      <w:color w:val="000000"/>
                      <w:sz w:val="19"/>
                      <w:szCs w:val="19"/>
                    </w:rPr>
                    <w:delText>_________</w:delText>
                  </w:r>
                </w:del>
                <w:customXmlDelRangeStart w:id="1148" w:author="Kashif Rather" w:date="2020-01-06T15:21:00Z"/>
              </w:sdtContent>
            </w:sdt>
            <w:customXmlDelRangeEnd w:id="1148"/>
          </w:p>
        </w:tc>
        <w:tc>
          <w:tcPr>
            <w:tcW w:w="1601" w:type="dxa"/>
            <w:tcBorders>
              <w:top w:val="single" w:sz="6" w:space="0" w:color="auto"/>
              <w:left w:val="single" w:sz="18" w:space="0" w:color="auto"/>
              <w:right w:val="single" w:sz="18" w:space="0" w:color="auto"/>
            </w:tcBorders>
            <w:shd w:val="clear" w:color="auto" w:fill="auto"/>
            <w:vAlign w:val="center"/>
            <w:tcPrChange w:id="1149" w:author="Kashif Rather" w:date="2020-01-06T15:13:00Z">
              <w:tcPr>
                <w:tcW w:w="4958" w:type="dxa"/>
                <w:tcBorders>
                  <w:top w:val="single" w:sz="6" w:space="0" w:color="auto"/>
                  <w:left w:val="single" w:sz="18" w:space="0" w:color="auto"/>
                  <w:right w:val="single" w:sz="18" w:space="0" w:color="auto"/>
                </w:tcBorders>
                <w:shd w:val="clear" w:color="auto" w:fill="auto"/>
                <w:vAlign w:val="center"/>
              </w:tcPr>
            </w:tcPrChange>
          </w:tcPr>
          <w:p w14:paraId="0D1D3C0E" w14:textId="077F163D" w:rsidR="002C46D9" w:rsidRPr="0079235A" w:rsidDel="007335AC" w:rsidRDefault="00B50E74" w:rsidP="008D5D3B">
            <w:pPr>
              <w:pStyle w:val="TableText-Bullet"/>
              <w:numPr>
                <w:ilvl w:val="0"/>
                <w:numId w:val="43"/>
              </w:numPr>
              <w:ind w:left="70" w:hanging="110"/>
              <w:rPr>
                <w:del w:id="1150" w:author="Kashif Rather" w:date="2020-01-06T15:21:00Z"/>
              </w:rPr>
            </w:pPr>
            <w:del w:id="1151" w:author="Kashif Rather" w:date="2020-01-06T15:21:00Z">
              <w:r w:rsidDel="007335AC">
                <w:delText xml:space="preserve">1.25% </w:delText>
              </w:r>
              <w:r w:rsidRPr="005C4C05" w:rsidDel="007335AC">
                <w:delText xml:space="preserve">of Customer’s Spend in excess of </w:delText>
              </w:r>
              <w:r w:rsidDel="007335AC">
                <w:delText>$</w:delText>
              </w:r>
            </w:del>
            <w:customXmlDelRangeStart w:id="1152" w:author="Kashif Rather" w:date="2020-01-06T15:21:00Z"/>
            <w:sdt>
              <w:sdtPr>
                <w:id w:val="879522169"/>
                <w:placeholder>
                  <w:docPart w:val="DefaultPlaceholder_-1854013440"/>
                </w:placeholder>
                <w:text/>
              </w:sdtPr>
              <w:sdtEndPr/>
              <w:sdtContent>
                <w:customXmlDelRangeEnd w:id="1152"/>
                <w:del w:id="1153" w:author="Kashif Rather" w:date="2020-01-06T15:21:00Z">
                  <w:r w:rsidDel="007335AC">
                    <w:delText>VOLUME</w:delText>
                  </w:r>
                </w:del>
                <w:customXmlDelRangeStart w:id="1154" w:author="Kashif Rather" w:date="2020-01-06T15:21:00Z"/>
              </w:sdtContent>
            </w:sdt>
            <w:customXmlDelRangeEnd w:id="1154"/>
          </w:p>
        </w:tc>
      </w:tr>
      <w:tr w:rsidR="00DC1731" w:rsidRPr="008C5352" w:rsidDel="007335AC" w14:paraId="0EA2170D" w14:textId="388265CB" w:rsidTr="00651CAB">
        <w:tblPrEx>
          <w:tblBorders>
            <w:insideH w:val="single" w:sz="4" w:space="0" w:color="auto"/>
            <w:insideV w:val="single" w:sz="4" w:space="0" w:color="auto"/>
          </w:tblBorders>
          <w:tblCellMar>
            <w:left w:w="108" w:type="dxa"/>
            <w:right w:w="108" w:type="dxa"/>
          </w:tblCellMar>
          <w:tblPrExChange w:id="1155"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525"/>
          <w:del w:id="1156" w:author="Kashif Rather" w:date="2020-01-06T15:21:00Z"/>
          <w:trPrChange w:id="1157" w:author="Kashif Rather" w:date="2020-01-06T15:13:00Z">
            <w:trPr>
              <w:trHeight w:val="525"/>
            </w:trPr>
          </w:trPrChange>
        </w:trPr>
        <w:tc>
          <w:tcPr>
            <w:tcW w:w="6657" w:type="dxa"/>
            <w:tcBorders>
              <w:top w:val="single" w:sz="6" w:space="0" w:color="auto"/>
              <w:left w:val="single" w:sz="18" w:space="0" w:color="auto"/>
              <w:right w:val="single" w:sz="18" w:space="0" w:color="auto"/>
            </w:tcBorders>
            <w:shd w:val="clear" w:color="auto" w:fill="auto"/>
            <w:tcPrChange w:id="1158" w:author="Kashif Rather" w:date="2020-01-06T15:13:00Z">
              <w:tcPr>
                <w:tcW w:w="4117" w:type="dxa"/>
                <w:tcBorders>
                  <w:top w:val="single" w:sz="6" w:space="0" w:color="auto"/>
                  <w:left w:val="single" w:sz="18" w:space="0" w:color="auto"/>
                  <w:right w:val="single" w:sz="18" w:space="0" w:color="auto"/>
                </w:tcBorders>
                <w:shd w:val="clear" w:color="auto" w:fill="auto"/>
              </w:tcPr>
            </w:tcPrChange>
          </w:tcPr>
          <w:p w14:paraId="1D09637C" w14:textId="2CD4FA9F" w:rsidR="00191C95" w:rsidDel="007335AC" w:rsidRDefault="00547846" w:rsidP="00DC1731">
            <w:pPr>
              <w:tabs>
                <w:tab w:val="left" w:pos="360"/>
                <w:tab w:val="left" w:pos="5760"/>
                <w:tab w:val="left" w:pos="6120"/>
              </w:tabs>
              <w:rPr>
                <w:del w:id="1159" w:author="Kashif Rather" w:date="2020-01-06T15:21:00Z"/>
                <w:sz w:val="14"/>
                <w:szCs w:val="19"/>
              </w:rPr>
            </w:pPr>
            <w:customXmlDelRangeStart w:id="1160" w:author="Kashif Rather" w:date="2020-01-06T15:21:00Z"/>
            <w:sdt>
              <w:sdtPr>
                <w:rPr>
                  <w:sz w:val="19"/>
                  <w:szCs w:val="19"/>
                </w:rPr>
                <w:id w:val="-732008229"/>
                <w14:checkbox>
                  <w14:checked w14:val="0"/>
                  <w14:checkedState w14:val="2612" w14:font="MS Gothic"/>
                  <w14:uncheckedState w14:val="2610" w14:font="MS Gothic"/>
                </w14:checkbox>
              </w:sdtPr>
              <w:sdtEndPr/>
              <w:sdtContent>
                <w:customXmlDelRangeEnd w:id="1160"/>
                <w:del w:id="1161" w:author="Kashif Rather" w:date="2020-01-06T15:21:00Z">
                  <w:r w:rsidR="0079235A" w:rsidDel="007335AC">
                    <w:rPr>
                      <w:rFonts w:ascii="MS Gothic" w:eastAsia="MS Gothic" w:hAnsi="MS Gothic" w:hint="eastAsia"/>
                      <w:sz w:val="19"/>
                      <w:szCs w:val="19"/>
                    </w:rPr>
                    <w:delText>☐</w:delText>
                  </w:r>
                </w:del>
                <w:customXmlDelRangeStart w:id="1162" w:author="Kashif Rather" w:date="2020-01-06T15:21:00Z"/>
              </w:sdtContent>
            </w:sdt>
            <w:customXmlDelRangeEnd w:id="1162"/>
            <w:del w:id="1163" w:author="Kashif Rather" w:date="2020-01-06T15:21:00Z">
              <w:r w:rsidR="00DC1731" w:rsidRPr="00E25BA0" w:rsidDel="007335AC">
                <w:rPr>
                  <w:sz w:val="19"/>
                  <w:szCs w:val="19"/>
                </w:rPr>
                <w:tab/>
              </w:r>
              <w:r w:rsidR="00DC1731" w:rsidDel="007335AC">
                <w:rPr>
                  <w:b/>
                  <w:sz w:val="19"/>
                  <w:szCs w:val="19"/>
                </w:rPr>
                <w:delText xml:space="preserve">Mobile </w:delText>
              </w:r>
              <w:r w:rsidR="00A5430E" w:rsidDel="007335AC">
                <w:rPr>
                  <w:b/>
                  <w:sz w:val="19"/>
                  <w:szCs w:val="19"/>
                </w:rPr>
                <w:delText>Platform</w:delText>
              </w:r>
            </w:del>
          </w:p>
          <w:p w14:paraId="08043437" w14:textId="3F07DB7B" w:rsidR="00DC1731" w:rsidRPr="00780D9C" w:rsidDel="007335AC" w:rsidRDefault="00191C95" w:rsidP="00DB187E">
            <w:pPr>
              <w:pStyle w:val="ListParagraph"/>
              <w:numPr>
                <w:ilvl w:val="0"/>
                <w:numId w:val="44"/>
              </w:numPr>
              <w:tabs>
                <w:tab w:val="left" w:pos="360"/>
                <w:tab w:val="left" w:pos="5760"/>
                <w:tab w:val="left" w:pos="6120"/>
              </w:tabs>
              <w:ind w:left="494" w:hanging="180"/>
              <w:rPr>
                <w:del w:id="1164" w:author="Kashif Rather" w:date="2020-01-06T15:21:00Z"/>
                <w:sz w:val="16"/>
                <w:szCs w:val="19"/>
              </w:rPr>
            </w:pPr>
            <w:del w:id="1165" w:author="Kashif Rather" w:date="2020-01-06T15:21:00Z">
              <w:r w:rsidRPr="00780D9C" w:rsidDel="007335AC">
                <w:rPr>
                  <w:b/>
                  <w:i/>
                  <w:sz w:val="16"/>
                  <w:szCs w:val="19"/>
                </w:rPr>
                <w:delText>Includes</w:delText>
              </w:r>
              <w:r w:rsidR="00780D9C" w:rsidDel="007335AC">
                <w:rPr>
                  <w:i/>
                  <w:sz w:val="16"/>
                  <w:szCs w:val="19"/>
                </w:rPr>
                <w:delText>:</w:delText>
              </w:r>
              <w:r w:rsidRPr="00780D9C" w:rsidDel="007335AC">
                <w:rPr>
                  <w:sz w:val="16"/>
                  <w:szCs w:val="19"/>
                </w:rPr>
                <w:delText xml:space="preserve"> Chatbot Customer Support (Level 1)</w:delText>
              </w:r>
            </w:del>
            <w:ins w:id="1166" w:author="Ivan Latanision" w:date="2019-11-07T13:42:00Z">
              <w:del w:id="1167" w:author="Kashif Rather" w:date="2020-01-06T15:21:00Z">
                <w:r w:rsidR="004308EB" w:rsidDel="007335AC">
                  <w:rPr>
                    <w:sz w:val="16"/>
                    <w:szCs w:val="19"/>
                  </w:rPr>
                  <w:delText>Chat Support 24x7</w:delText>
                </w:r>
              </w:del>
            </w:ins>
          </w:p>
        </w:tc>
        <w:tc>
          <w:tcPr>
            <w:tcW w:w="2519" w:type="dxa"/>
            <w:tcBorders>
              <w:top w:val="single" w:sz="6" w:space="0" w:color="auto"/>
              <w:left w:val="single" w:sz="18" w:space="0" w:color="auto"/>
              <w:right w:val="single" w:sz="18" w:space="0" w:color="auto"/>
            </w:tcBorders>
            <w:shd w:val="clear" w:color="auto" w:fill="auto"/>
            <w:vAlign w:val="center"/>
            <w:tcPrChange w:id="1168" w:author="Kashif Rather" w:date="2020-01-06T15:13:00Z">
              <w:tcPr>
                <w:tcW w:w="1710" w:type="dxa"/>
                <w:tcBorders>
                  <w:top w:val="single" w:sz="6" w:space="0" w:color="auto"/>
                  <w:left w:val="single" w:sz="18" w:space="0" w:color="auto"/>
                  <w:right w:val="single" w:sz="18" w:space="0" w:color="auto"/>
                </w:tcBorders>
                <w:shd w:val="clear" w:color="auto" w:fill="auto"/>
                <w:vAlign w:val="center"/>
              </w:tcPr>
            </w:tcPrChange>
          </w:tcPr>
          <w:p w14:paraId="2453CFC4" w14:textId="2E06E48E" w:rsidR="00DC1731" w:rsidRPr="00A5430E" w:rsidDel="007335AC" w:rsidRDefault="0079235A" w:rsidP="00F4198B">
            <w:pPr>
              <w:tabs>
                <w:tab w:val="left" w:pos="360"/>
                <w:tab w:val="left" w:pos="5760"/>
                <w:tab w:val="left" w:pos="6120"/>
              </w:tabs>
              <w:ind w:left="-3070" w:firstLine="3070"/>
              <w:jc w:val="center"/>
              <w:rPr>
                <w:del w:id="1169" w:author="Kashif Rather" w:date="2020-01-06T15:21:00Z"/>
                <w:rFonts w:eastAsia="Times New Roman" w:cs="Times New Roman"/>
                <w:color w:val="000000"/>
                <w:sz w:val="19"/>
                <w:szCs w:val="19"/>
              </w:rPr>
            </w:pPr>
            <w:del w:id="1170" w:author="Kashif Rather" w:date="2020-01-06T15:21:00Z">
              <w:r w:rsidRPr="00A5430E" w:rsidDel="007335AC">
                <w:rPr>
                  <w:rFonts w:eastAsia="Times New Roman" w:cs="Times New Roman"/>
                  <w:color w:val="000000"/>
                  <w:sz w:val="19"/>
                  <w:szCs w:val="19"/>
                </w:rPr>
                <w:delText>$</w:delText>
              </w:r>
            </w:del>
            <w:customXmlDelRangeStart w:id="1171" w:author="Kashif Rather" w:date="2020-01-06T15:21:00Z"/>
            <w:sdt>
              <w:sdtPr>
                <w:rPr>
                  <w:rFonts w:eastAsia="Times New Roman" w:cs="Times New Roman"/>
                  <w:color w:val="000000"/>
                  <w:sz w:val="19"/>
                  <w:szCs w:val="19"/>
                </w:rPr>
                <w:id w:val="1523984889"/>
                <w:placeholder>
                  <w:docPart w:val="DefaultPlaceholder_-1854013440"/>
                </w:placeholder>
                <w:text/>
              </w:sdtPr>
              <w:sdtEndPr/>
              <w:sdtContent>
                <w:customXmlDelRangeEnd w:id="1171"/>
                <w:del w:id="1172" w:author="Kashif Rather" w:date="2020-01-06T15:21:00Z">
                  <w:r w:rsidRPr="00A5430E" w:rsidDel="007335AC">
                    <w:rPr>
                      <w:rFonts w:eastAsia="Times New Roman" w:cs="Times New Roman"/>
                      <w:color w:val="000000"/>
                      <w:sz w:val="19"/>
                      <w:szCs w:val="19"/>
                    </w:rPr>
                    <w:delText>_________</w:delText>
                  </w:r>
                </w:del>
                <w:customXmlDelRangeStart w:id="1173" w:author="Kashif Rather" w:date="2020-01-06T15:21:00Z"/>
              </w:sdtContent>
            </w:sdt>
            <w:customXmlDelRangeEnd w:id="1173"/>
          </w:p>
        </w:tc>
        <w:tc>
          <w:tcPr>
            <w:tcW w:w="1601" w:type="dxa"/>
            <w:tcBorders>
              <w:top w:val="single" w:sz="6" w:space="0" w:color="auto"/>
              <w:left w:val="single" w:sz="18" w:space="0" w:color="auto"/>
              <w:right w:val="single" w:sz="18" w:space="0" w:color="auto"/>
            </w:tcBorders>
            <w:shd w:val="clear" w:color="auto" w:fill="auto"/>
            <w:vAlign w:val="center"/>
            <w:tcPrChange w:id="1174" w:author="Kashif Rather" w:date="2020-01-06T15:13:00Z">
              <w:tcPr>
                <w:tcW w:w="4958" w:type="dxa"/>
                <w:tcBorders>
                  <w:top w:val="single" w:sz="6" w:space="0" w:color="auto"/>
                  <w:left w:val="single" w:sz="18" w:space="0" w:color="auto"/>
                  <w:right w:val="single" w:sz="18" w:space="0" w:color="auto"/>
                </w:tcBorders>
                <w:shd w:val="clear" w:color="auto" w:fill="auto"/>
                <w:vAlign w:val="center"/>
              </w:tcPr>
            </w:tcPrChange>
          </w:tcPr>
          <w:p w14:paraId="3E564501" w14:textId="4FA2ED9C" w:rsidR="00DC1731" w:rsidRPr="0079235A" w:rsidDel="007335AC" w:rsidRDefault="0079235A" w:rsidP="008D5D3B">
            <w:pPr>
              <w:pStyle w:val="TableText-Bullet"/>
              <w:numPr>
                <w:ilvl w:val="0"/>
                <w:numId w:val="43"/>
              </w:numPr>
              <w:ind w:left="70" w:hanging="110"/>
              <w:rPr>
                <w:del w:id="1175" w:author="Kashif Rather" w:date="2020-01-06T15:21:00Z"/>
                <w:color w:val="FF0000"/>
              </w:rPr>
            </w:pPr>
            <w:del w:id="1176" w:author="Kashif Rather" w:date="2020-01-06T15:21:00Z">
              <w:r w:rsidDel="007335AC">
                <w:delText xml:space="preserve">$3.00 </w:delText>
              </w:r>
              <w:r w:rsidRPr="005C4C05" w:rsidDel="007335AC">
                <w:delText xml:space="preserve">per device </w:delText>
              </w:r>
              <w:r w:rsidDel="007335AC">
                <w:delText>in excess of #</w:delText>
              </w:r>
            </w:del>
            <w:customXmlDelRangeStart w:id="1177" w:author="Kashif Rather" w:date="2020-01-06T15:21:00Z"/>
            <w:sdt>
              <w:sdtPr>
                <w:id w:val="-333536565"/>
                <w:placeholder>
                  <w:docPart w:val="DefaultPlaceholder_-1854013440"/>
                </w:placeholder>
                <w:text/>
              </w:sdtPr>
              <w:sdtEndPr/>
              <w:sdtContent>
                <w:customXmlDelRangeEnd w:id="1177"/>
                <w:del w:id="1178" w:author="Kashif Rather" w:date="2020-01-06T15:21:00Z">
                  <w:r w:rsidDel="007335AC">
                    <w:delText>DEVICES</w:delText>
                  </w:r>
                </w:del>
                <w:customXmlDelRangeStart w:id="1179" w:author="Kashif Rather" w:date="2020-01-06T15:21:00Z"/>
              </w:sdtContent>
            </w:sdt>
            <w:customXmlDelRangeEnd w:id="1179"/>
          </w:p>
        </w:tc>
      </w:tr>
      <w:tr w:rsidR="00DC1731" w:rsidRPr="008C5352" w:rsidDel="007335AC" w14:paraId="668995DB" w14:textId="73D5F4B3" w:rsidTr="00651CAB">
        <w:tblPrEx>
          <w:tblBorders>
            <w:insideH w:val="single" w:sz="4" w:space="0" w:color="auto"/>
            <w:insideV w:val="single" w:sz="4" w:space="0" w:color="auto"/>
          </w:tblBorders>
          <w:tblCellMar>
            <w:left w:w="108" w:type="dxa"/>
            <w:right w:w="108" w:type="dxa"/>
          </w:tblCellMar>
          <w:tblPrExChange w:id="1180"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426"/>
          <w:del w:id="1181" w:author="Kashif Rather" w:date="2020-01-06T15:21:00Z"/>
          <w:trPrChange w:id="1182" w:author="Kashif Rather" w:date="2020-01-06T15:13:00Z">
            <w:trPr>
              <w:trHeight w:val="426"/>
            </w:trPr>
          </w:trPrChange>
        </w:trPr>
        <w:tc>
          <w:tcPr>
            <w:tcW w:w="6657" w:type="dxa"/>
            <w:tcBorders>
              <w:top w:val="single" w:sz="6" w:space="0" w:color="auto"/>
              <w:left w:val="single" w:sz="18" w:space="0" w:color="auto"/>
              <w:right w:val="single" w:sz="18" w:space="0" w:color="auto"/>
            </w:tcBorders>
            <w:shd w:val="clear" w:color="auto" w:fill="auto"/>
            <w:tcPrChange w:id="1183" w:author="Kashif Rather" w:date="2020-01-06T15:13:00Z">
              <w:tcPr>
                <w:tcW w:w="4117" w:type="dxa"/>
                <w:tcBorders>
                  <w:top w:val="single" w:sz="6" w:space="0" w:color="auto"/>
                  <w:left w:val="single" w:sz="18" w:space="0" w:color="auto"/>
                  <w:right w:val="single" w:sz="18" w:space="0" w:color="auto"/>
                </w:tcBorders>
                <w:shd w:val="clear" w:color="auto" w:fill="auto"/>
              </w:tcPr>
            </w:tcPrChange>
          </w:tcPr>
          <w:p w14:paraId="16BE75C4" w14:textId="027AFCA2" w:rsidR="00DC1731" w:rsidDel="007335AC" w:rsidRDefault="00547846" w:rsidP="00DC1731">
            <w:pPr>
              <w:tabs>
                <w:tab w:val="left" w:pos="360"/>
                <w:tab w:val="left" w:pos="5760"/>
                <w:tab w:val="left" w:pos="6120"/>
              </w:tabs>
              <w:rPr>
                <w:del w:id="1184" w:author="Kashif Rather" w:date="2020-01-06T15:21:00Z"/>
                <w:sz w:val="19"/>
                <w:szCs w:val="19"/>
              </w:rPr>
            </w:pPr>
            <w:customXmlDelRangeStart w:id="1185" w:author="Kashif Rather" w:date="2020-01-06T15:21:00Z"/>
            <w:sdt>
              <w:sdtPr>
                <w:rPr>
                  <w:sz w:val="19"/>
                  <w:szCs w:val="19"/>
                </w:rPr>
                <w:id w:val="-395666339"/>
                <w14:checkbox>
                  <w14:checked w14:val="0"/>
                  <w14:checkedState w14:val="2612" w14:font="MS Gothic"/>
                  <w14:uncheckedState w14:val="2610" w14:font="MS Gothic"/>
                </w14:checkbox>
              </w:sdtPr>
              <w:sdtEndPr/>
              <w:sdtContent>
                <w:customXmlDelRangeEnd w:id="1185"/>
                <w:del w:id="1186" w:author="Kashif Rather" w:date="2020-01-06T15:21:00Z">
                  <w:r w:rsidR="00DC1731" w:rsidDel="007335AC">
                    <w:rPr>
                      <w:rFonts w:ascii="MS Gothic" w:eastAsia="MS Gothic" w:hAnsi="MS Gothic" w:hint="eastAsia"/>
                      <w:sz w:val="19"/>
                      <w:szCs w:val="19"/>
                    </w:rPr>
                    <w:delText>☐</w:delText>
                  </w:r>
                </w:del>
                <w:customXmlDelRangeStart w:id="1187" w:author="Kashif Rather" w:date="2020-01-06T15:21:00Z"/>
              </w:sdtContent>
            </w:sdt>
            <w:customXmlDelRangeEnd w:id="1187"/>
            <w:del w:id="1188" w:author="Kashif Rather" w:date="2020-01-06T15:21:00Z">
              <w:r w:rsidR="00DC1731" w:rsidRPr="00E25BA0" w:rsidDel="007335AC">
                <w:rPr>
                  <w:sz w:val="19"/>
                  <w:szCs w:val="19"/>
                </w:rPr>
                <w:tab/>
              </w:r>
              <w:r w:rsidR="00DC1731" w:rsidDel="007335AC">
                <w:rPr>
                  <w:b/>
                  <w:sz w:val="19"/>
                  <w:szCs w:val="19"/>
                </w:rPr>
                <w:delText>Cloud</w:delText>
              </w:r>
              <w:r w:rsidR="00A5430E" w:rsidDel="007335AC">
                <w:rPr>
                  <w:b/>
                  <w:sz w:val="19"/>
                  <w:szCs w:val="19"/>
                </w:rPr>
                <w:delText xml:space="preserve"> Platform</w:delText>
              </w:r>
            </w:del>
          </w:p>
        </w:tc>
        <w:tc>
          <w:tcPr>
            <w:tcW w:w="2519" w:type="dxa"/>
            <w:tcBorders>
              <w:top w:val="single" w:sz="6" w:space="0" w:color="auto"/>
              <w:left w:val="single" w:sz="18" w:space="0" w:color="auto"/>
              <w:right w:val="single" w:sz="18" w:space="0" w:color="auto"/>
            </w:tcBorders>
            <w:shd w:val="clear" w:color="auto" w:fill="auto"/>
            <w:vAlign w:val="center"/>
            <w:tcPrChange w:id="1189" w:author="Kashif Rather" w:date="2020-01-06T15:13:00Z">
              <w:tcPr>
                <w:tcW w:w="1710" w:type="dxa"/>
                <w:tcBorders>
                  <w:top w:val="single" w:sz="6" w:space="0" w:color="auto"/>
                  <w:left w:val="single" w:sz="18" w:space="0" w:color="auto"/>
                  <w:right w:val="single" w:sz="18" w:space="0" w:color="auto"/>
                </w:tcBorders>
                <w:shd w:val="clear" w:color="auto" w:fill="auto"/>
                <w:vAlign w:val="center"/>
              </w:tcPr>
            </w:tcPrChange>
          </w:tcPr>
          <w:p w14:paraId="23B8A331" w14:textId="454CFA8B" w:rsidR="00DC1731" w:rsidRPr="00A5430E" w:rsidDel="007335AC" w:rsidRDefault="0079235A" w:rsidP="00F4198B">
            <w:pPr>
              <w:tabs>
                <w:tab w:val="left" w:pos="360"/>
                <w:tab w:val="left" w:pos="5760"/>
                <w:tab w:val="left" w:pos="6120"/>
              </w:tabs>
              <w:ind w:left="-3070" w:firstLine="3070"/>
              <w:jc w:val="center"/>
              <w:rPr>
                <w:del w:id="1190" w:author="Kashif Rather" w:date="2020-01-06T15:21:00Z"/>
                <w:rFonts w:eastAsia="Times New Roman" w:cs="Times New Roman"/>
                <w:color w:val="000000"/>
                <w:sz w:val="19"/>
                <w:szCs w:val="19"/>
              </w:rPr>
            </w:pPr>
            <w:del w:id="1191" w:author="Kashif Rather" w:date="2020-01-06T15:21:00Z">
              <w:r w:rsidRPr="00A5430E" w:rsidDel="007335AC">
                <w:rPr>
                  <w:rFonts w:eastAsia="Times New Roman" w:cs="Times New Roman"/>
                  <w:color w:val="000000"/>
                  <w:sz w:val="19"/>
                  <w:szCs w:val="19"/>
                </w:rPr>
                <w:delText>$</w:delText>
              </w:r>
            </w:del>
            <w:customXmlDelRangeStart w:id="1192" w:author="Kashif Rather" w:date="2020-01-06T15:21:00Z"/>
            <w:sdt>
              <w:sdtPr>
                <w:rPr>
                  <w:rFonts w:eastAsia="Times New Roman" w:cs="Times New Roman"/>
                  <w:color w:val="000000"/>
                  <w:sz w:val="19"/>
                  <w:szCs w:val="19"/>
                </w:rPr>
                <w:id w:val="492772195"/>
                <w:placeholder>
                  <w:docPart w:val="DefaultPlaceholder_-1854013440"/>
                </w:placeholder>
                <w:text/>
              </w:sdtPr>
              <w:sdtEndPr/>
              <w:sdtContent>
                <w:customXmlDelRangeEnd w:id="1192"/>
                <w:del w:id="1193" w:author="Kashif Rather" w:date="2020-01-06T15:21:00Z">
                  <w:r w:rsidRPr="00A5430E" w:rsidDel="007335AC">
                    <w:rPr>
                      <w:rFonts w:eastAsia="Times New Roman" w:cs="Times New Roman"/>
                      <w:color w:val="000000"/>
                      <w:sz w:val="19"/>
                      <w:szCs w:val="19"/>
                    </w:rPr>
                    <w:delText>_________</w:delText>
                  </w:r>
                </w:del>
                <w:customXmlDelRangeStart w:id="1194" w:author="Kashif Rather" w:date="2020-01-06T15:21:00Z"/>
              </w:sdtContent>
            </w:sdt>
            <w:customXmlDelRangeEnd w:id="1194"/>
          </w:p>
        </w:tc>
        <w:tc>
          <w:tcPr>
            <w:tcW w:w="1601" w:type="dxa"/>
            <w:tcBorders>
              <w:top w:val="single" w:sz="6" w:space="0" w:color="auto"/>
              <w:left w:val="single" w:sz="18" w:space="0" w:color="auto"/>
              <w:right w:val="single" w:sz="18" w:space="0" w:color="auto"/>
            </w:tcBorders>
            <w:shd w:val="clear" w:color="auto" w:fill="auto"/>
            <w:vAlign w:val="center"/>
            <w:tcPrChange w:id="1195" w:author="Kashif Rather" w:date="2020-01-06T15:13:00Z">
              <w:tcPr>
                <w:tcW w:w="4958" w:type="dxa"/>
                <w:tcBorders>
                  <w:top w:val="single" w:sz="6" w:space="0" w:color="auto"/>
                  <w:left w:val="single" w:sz="18" w:space="0" w:color="auto"/>
                  <w:right w:val="single" w:sz="18" w:space="0" w:color="auto"/>
                </w:tcBorders>
                <w:shd w:val="clear" w:color="auto" w:fill="auto"/>
                <w:vAlign w:val="center"/>
              </w:tcPr>
            </w:tcPrChange>
          </w:tcPr>
          <w:p w14:paraId="7D59511C" w14:textId="5545DA56" w:rsidR="00DC1731" w:rsidDel="007335AC" w:rsidRDefault="0079235A" w:rsidP="008D5D3B">
            <w:pPr>
              <w:pStyle w:val="TableText-Bullet"/>
              <w:numPr>
                <w:ilvl w:val="0"/>
                <w:numId w:val="43"/>
              </w:numPr>
              <w:ind w:left="70" w:hanging="110"/>
              <w:rPr>
                <w:del w:id="1196" w:author="Kashif Rather" w:date="2020-01-06T15:21:00Z"/>
              </w:rPr>
            </w:pPr>
            <w:del w:id="1197" w:author="Kashif Rather" w:date="2020-01-06T15:21:00Z">
              <w:r w:rsidDel="007335AC">
                <w:delText xml:space="preserve">1.00% </w:delText>
              </w:r>
              <w:r w:rsidRPr="005C4C05" w:rsidDel="007335AC">
                <w:delText xml:space="preserve">of Customer’s </w:delText>
              </w:r>
              <w:r w:rsidDel="007335AC">
                <w:delText xml:space="preserve">Cloud </w:delText>
              </w:r>
              <w:r w:rsidRPr="005C4C05" w:rsidDel="007335AC">
                <w:delText xml:space="preserve">Spend in excess of </w:delText>
              </w:r>
              <w:r w:rsidDel="007335AC">
                <w:delText>$</w:delText>
              </w:r>
            </w:del>
            <w:customXmlDelRangeStart w:id="1198" w:author="Kashif Rather" w:date="2020-01-06T15:21:00Z"/>
            <w:sdt>
              <w:sdtPr>
                <w:id w:val="197134445"/>
                <w:placeholder>
                  <w:docPart w:val="DefaultPlaceholder_-1854013440"/>
                </w:placeholder>
                <w:text/>
              </w:sdtPr>
              <w:sdtEndPr/>
              <w:sdtContent>
                <w:customXmlDelRangeEnd w:id="1198"/>
                <w:del w:id="1199" w:author="Kashif Rather" w:date="2020-01-06T15:21:00Z">
                  <w:r w:rsidDel="007335AC">
                    <w:delText>VOLUME</w:delText>
                  </w:r>
                </w:del>
                <w:customXmlDelRangeStart w:id="1200" w:author="Kashif Rather" w:date="2020-01-06T15:21:00Z"/>
              </w:sdtContent>
            </w:sdt>
            <w:customXmlDelRangeEnd w:id="1200"/>
          </w:p>
        </w:tc>
      </w:tr>
      <w:bookmarkEnd w:id="1127"/>
      <w:tr w:rsidR="003437FC" w:rsidRPr="008C5352" w:rsidDel="007335AC" w14:paraId="1865FD01" w14:textId="29BFD09A" w:rsidTr="00651CAB">
        <w:tblPrEx>
          <w:tblBorders>
            <w:insideH w:val="single" w:sz="4" w:space="0" w:color="auto"/>
            <w:insideV w:val="single" w:sz="4" w:space="0" w:color="auto"/>
          </w:tblBorders>
          <w:tblCellMar>
            <w:left w:w="108" w:type="dxa"/>
            <w:right w:w="108" w:type="dxa"/>
          </w:tblCellMar>
          <w:tblPrExChange w:id="1201"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426"/>
          <w:ins w:id="1202" w:author="Ivan Latanision" w:date="2019-11-07T13:10:00Z"/>
          <w:del w:id="1203" w:author="Kashif Rather" w:date="2020-01-06T15:21:00Z"/>
          <w:trPrChange w:id="1204" w:author="Kashif Rather" w:date="2020-01-06T15:13:00Z">
            <w:trPr>
              <w:trHeight w:val="426"/>
            </w:trPr>
          </w:trPrChange>
        </w:trPr>
        <w:tc>
          <w:tcPr>
            <w:tcW w:w="6657" w:type="dxa"/>
            <w:tcBorders>
              <w:top w:val="single" w:sz="6" w:space="0" w:color="auto"/>
              <w:left w:val="single" w:sz="18" w:space="0" w:color="auto"/>
              <w:right w:val="single" w:sz="18" w:space="0" w:color="auto"/>
            </w:tcBorders>
            <w:shd w:val="clear" w:color="auto" w:fill="auto"/>
            <w:tcPrChange w:id="1205" w:author="Kashif Rather" w:date="2020-01-06T15:13:00Z">
              <w:tcPr>
                <w:tcW w:w="4117" w:type="dxa"/>
                <w:tcBorders>
                  <w:top w:val="single" w:sz="6" w:space="0" w:color="auto"/>
                  <w:left w:val="single" w:sz="18" w:space="0" w:color="auto"/>
                  <w:right w:val="single" w:sz="18" w:space="0" w:color="auto"/>
                </w:tcBorders>
                <w:shd w:val="clear" w:color="auto" w:fill="auto"/>
              </w:tcPr>
            </w:tcPrChange>
          </w:tcPr>
          <w:p w14:paraId="7737EDFF" w14:textId="5C2EA4ED" w:rsidR="006421E1" w:rsidDel="007335AC" w:rsidRDefault="00547846" w:rsidP="006421E1">
            <w:pPr>
              <w:tabs>
                <w:tab w:val="left" w:pos="360"/>
                <w:tab w:val="left" w:pos="5760"/>
                <w:tab w:val="left" w:pos="6120"/>
              </w:tabs>
              <w:rPr>
                <w:ins w:id="1206" w:author="Ivan Latanision" w:date="2019-11-07T13:10:00Z"/>
                <w:del w:id="1207" w:author="Kashif Rather" w:date="2020-01-06T15:21:00Z"/>
                <w:b/>
                <w:sz w:val="19"/>
                <w:szCs w:val="19"/>
              </w:rPr>
            </w:pPr>
            <w:customXmlInsRangeStart w:id="1208" w:author="Ivan Latanision" w:date="2019-11-07T13:10:00Z"/>
            <w:customXmlDelRangeStart w:id="1209" w:author="Kashif Rather" w:date="2020-01-06T15:21:00Z"/>
            <w:sdt>
              <w:sdtPr>
                <w:rPr>
                  <w:sz w:val="19"/>
                  <w:szCs w:val="19"/>
                </w:rPr>
                <w:id w:val="-491635588"/>
                <w14:checkbox>
                  <w14:checked w14:val="0"/>
                  <w14:checkedState w14:val="2612" w14:font="MS Gothic"/>
                  <w14:uncheckedState w14:val="2610" w14:font="MS Gothic"/>
                </w14:checkbox>
              </w:sdtPr>
              <w:sdtEndPr/>
              <w:sdtContent>
                <w:customXmlInsRangeEnd w:id="1208"/>
                <w:customXmlDelRangeEnd w:id="1209"/>
                <w:ins w:id="1210" w:author="Ivan Latanision" w:date="2019-11-07T13:10:00Z">
                  <w:del w:id="1211" w:author="Kashif Rather" w:date="2020-01-06T15:21:00Z">
                    <w:r w:rsidR="006421E1" w:rsidDel="007335AC">
                      <w:rPr>
                        <w:rFonts w:ascii="MS Gothic" w:eastAsia="MS Gothic" w:hAnsi="MS Gothic" w:hint="eastAsia"/>
                        <w:sz w:val="19"/>
                        <w:szCs w:val="19"/>
                      </w:rPr>
                      <w:delText>☐</w:delText>
                    </w:r>
                  </w:del>
                </w:ins>
                <w:customXmlInsRangeStart w:id="1212" w:author="Ivan Latanision" w:date="2019-11-07T13:10:00Z"/>
                <w:customXmlDelRangeStart w:id="1213" w:author="Kashif Rather" w:date="2020-01-06T15:21:00Z"/>
              </w:sdtContent>
            </w:sdt>
            <w:customXmlInsRangeEnd w:id="1212"/>
            <w:customXmlDelRangeEnd w:id="1213"/>
            <w:ins w:id="1214" w:author="Ivan Latanision" w:date="2019-11-07T13:10:00Z">
              <w:del w:id="1215" w:author="Kashif Rather" w:date="2020-01-06T15:21:00Z">
                <w:r w:rsidR="006421E1" w:rsidRPr="00E25BA0" w:rsidDel="007335AC">
                  <w:rPr>
                    <w:sz w:val="19"/>
                    <w:szCs w:val="19"/>
                  </w:rPr>
                  <w:tab/>
                </w:r>
                <w:r w:rsidR="006421E1" w:rsidDel="007335AC">
                  <w:rPr>
                    <w:b/>
                    <w:sz w:val="19"/>
                    <w:szCs w:val="19"/>
                  </w:rPr>
                  <w:delText xml:space="preserve"> Tangoe Mobile Help Desk</w:delText>
                </w:r>
              </w:del>
            </w:ins>
          </w:p>
          <w:p w14:paraId="46CC1B3F" w14:textId="27E4673D" w:rsidR="006421E1" w:rsidDel="007335AC" w:rsidRDefault="006421E1" w:rsidP="006421E1">
            <w:pPr>
              <w:tabs>
                <w:tab w:val="left" w:pos="360"/>
                <w:tab w:val="left" w:pos="5760"/>
                <w:tab w:val="left" w:pos="6120"/>
              </w:tabs>
              <w:rPr>
                <w:ins w:id="1216" w:author="Ivan Latanision" w:date="2019-11-07T13:10:00Z"/>
                <w:del w:id="1217" w:author="Kashif Rather" w:date="2020-01-06T15:21:00Z"/>
                <w:sz w:val="19"/>
                <w:szCs w:val="19"/>
              </w:rPr>
            </w:pPr>
            <w:ins w:id="1218" w:author="Ivan Latanision" w:date="2019-11-07T13:10:00Z">
              <w:del w:id="1219" w:author="Kashif Rather" w:date="2020-01-06T15:21:00Z">
                <w:r w:rsidDel="007335AC">
                  <w:rPr>
                    <w:b/>
                    <w:i/>
                    <w:sz w:val="16"/>
                    <w:szCs w:val="19"/>
                  </w:rPr>
                  <w:delText>Level</w:delText>
                </w:r>
                <w:r w:rsidRPr="001F0F20" w:rsidDel="007335AC">
                  <w:rPr>
                    <w:i/>
                    <w:sz w:val="16"/>
                    <w:szCs w:val="19"/>
                  </w:rPr>
                  <w:delText>:</w:delText>
                </w:r>
                <w:r w:rsidRPr="001F0F20" w:rsidDel="007335AC">
                  <w:rPr>
                    <w:sz w:val="16"/>
                    <w:szCs w:val="19"/>
                  </w:rPr>
                  <w:delText xml:space="preserve"> </w:delText>
                </w:r>
              </w:del>
            </w:ins>
            <w:customXmlInsRangeStart w:id="1220" w:author="Ivan Latanision" w:date="2019-11-07T13:10:00Z"/>
            <w:customXmlDelRangeStart w:id="1221" w:author="Kashif Rather" w:date="2020-01-06T15:21:00Z"/>
            <w:sdt>
              <w:sdtPr>
                <w:rPr>
                  <w:sz w:val="16"/>
                  <w:szCs w:val="19"/>
                </w:rPr>
                <w:alias w:val="Customer Support"/>
                <w:tag w:val="Customer Support"/>
                <w:id w:val="83349984"/>
                <w:placeholder>
                  <w:docPart w:val="09A804A888AE0847838C136D76F11923"/>
                </w:placeholder>
                <w:comboBox>
                  <w:listItem w:value="Choose an item."/>
                  <w:listItem w:displayText="Live Chat (Level 1-3)" w:value="Live Chat (Level 1-3)"/>
                  <w:listItem w:displayText="Live Phone - Premium (Level 1-3) " w:value="Live Phone - Premium (Level 1-3) "/>
                  <w:listItem w:displayText="Live Phone - Standard (Level 1-3) " w:value="Live Phone - Standard (Level 1-3) "/>
                  <w:listItem w:displayText="Live Phone - M2M / iOT (Level 1-3)" w:value="Live Phone - M2M / iOT (Level 1-3)"/>
                </w:comboBox>
              </w:sdtPr>
              <w:sdtEndPr/>
              <w:sdtContent>
                <w:customXmlInsRangeEnd w:id="1220"/>
                <w:customXmlDelRangeEnd w:id="1221"/>
                <w:customXmlInsRangeStart w:id="1222" w:author="Ivan Latanision" w:date="2019-11-07T13:10:00Z"/>
                <w:customXmlDelRangeStart w:id="1223" w:author="Kashif Rather" w:date="2020-01-06T15:21:00Z"/>
              </w:sdtContent>
            </w:sdt>
            <w:customXmlInsRangeEnd w:id="1222"/>
            <w:customXmlDelRangeEnd w:id="1223"/>
          </w:p>
        </w:tc>
        <w:tc>
          <w:tcPr>
            <w:tcW w:w="2519" w:type="dxa"/>
            <w:tcBorders>
              <w:top w:val="single" w:sz="6" w:space="0" w:color="auto"/>
              <w:left w:val="single" w:sz="18" w:space="0" w:color="auto"/>
              <w:right w:val="single" w:sz="18" w:space="0" w:color="auto"/>
            </w:tcBorders>
            <w:shd w:val="clear" w:color="auto" w:fill="auto"/>
            <w:vAlign w:val="center"/>
            <w:tcPrChange w:id="1224" w:author="Kashif Rather" w:date="2020-01-06T15:13:00Z">
              <w:tcPr>
                <w:tcW w:w="1710" w:type="dxa"/>
                <w:tcBorders>
                  <w:top w:val="single" w:sz="6" w:space="0" w:color="auto"/>
                  <w:left w:val="single" w:sz="18" w:space="0" w:color="auto"/>
                  <w:right w:val="single" w:sz="18" w:space="0" w:color="auto"/>
                </w:tcBorders>
                <w:shd w:val="clear" w:color="auto" w:fill="auto"/>
                <w:vAlign w:val="center"/>
              </w:tcPr>
            </w:tcPrChange>
          </w:tcPr>
          <w:p w14:paraId="1F3E0F63" w14:textId="72888B30" w:rsidR="006421E1" w:rsidRPr="00A5430E" w:rsidDel="007335AC" w:rsidRDefault="006421E1" w:rsidP="006421E1">
            <w:pPr>
              <w:tabs>
                <w:tab w:val="left" w:pos="360"/>
                <w:tab w:val="left" w:pos="5760"/>
                <w:tab w:val="left" w:pos="6120"/>
              </w:tabs>
              <w:ind w:left="-3070" w:firstLine="3070"/>
              <w:jc w:val="center"/>
              <w:rPr>
                <w:ins w:id="1225" w:author="Ivan Latanision" w:date="2019-11-07T13:10:00Z"/>
                <w:del w:id="1226" w:author="Kashif Rather" w:date="2020-01-06T15:21:00Z"/>
                <w:rFonts w:eastAsia="Times New Roman" w:cs="Times New Roman"/>
                <w:color w:val="000000"/>
                <w:sz w:val="19"/>
                <w:szCs w:val="19"/>
              </w:rPr>
            </w:pPr>
            <w:ins w:id="1227" w:author="Ivan Latanision" w:date="2019-11-07T13:10:00Z">
              <w:del w:id="1228" w:author="Kashif Rather" w:date="2020-01-06T15:21:00Z">
                <w:r w:rsidRPr="00A5430E" w:rsidDel="007335AC">
                  <w:rPr>
                    <w:rFonts w:eastAsia="Times New Roman" w:cs="Times New Roman"/>
                    <w:color w:val="000000"/>
                    <w:sz w:val="19"/>
                    <w:szCs w:val="19"/>
                  </w:rPr>
                  <w:delText>$</w:delText>
                </w:r>
              </w:del>
            </w:ins>
            <w:customXmlInsRangeStart w:id="1229" w:author="Ivan Latanision" w:date="2019-11-07T13:10:00Z"/>
            <w:customXmlDelRangeStart w:id="1230" w:author="Kashif Rather" w:date="2020-01-06T15:21:00Z"/>
            <w:sdt>
              <w:sdtPr>
                <w:rPr>
                  <w:rFonts w:eastAsia="Times New Roman" w:cs="Times New Roman"/>
                  <w:color w:val="000000"/>
                  <w:sz w:val="19"/>
                  <w:szCs w:val="19"/>
                </w:rPr>
                <w:id w:val="2037620285"/>
                <w:placeholder>
                  <w:docPart w:val="F35D554130EB2446991FE3A410DEE318"/>
                </w:placeholder>
                <w:text/>
              </w:sdtPr>
              <w:sdtEndPr/>
              <w:sdtContent>
                <w:customXmlInsRangeEnd w:id="1229"/>
                <w:customXmlDelRangeEnd w:id="1230"/>
                <w:ins w:id="1231" w:author="Ivan Latanision" w:date="2019-11-07T13:10:00Z">
                  <w:del w:id="1232" w:author="Kashif Rather" w:date="2020-01-06T15:21:00Z">
                    <w:r w:rsidRPr="00A5430E" w:rsidDel="007335AC">
                      <w:rPr>
                        <w:rFonts w:eastAsia="Times New Roman" w:cs="Times New Roman"/>
                        <w:color w:val="000000"/>
                        <w:sz w:val="19"/>
                        <w:szCs w:val="19"/>
                      </w:rPr>
                      <w:delText>_________</w:delText>
                    </w:r>
                  </w:del>
                </w:ins>
                <w:customXmlInsRangeStart w:id="1233" w:author="Ivan Latanision" w:date="2019-11-07T13:10:00Z"/>
                <w:customXmlDelRangeStart w:id="1234" w:author="Kashif Rather" w:date="2020-01-06T15:21:00Z"/>
              </w:sdtContent>
            </w:sdt>
            <w:customXmlInsRangeEnd w:id="1233"/>
            <w:customXmlDelRangeEnd w:id="1234"/>
          </w:p>
        </w:tc>
        <w:tc>
          <w:tcPr>
            <w:tcW w:w="1601" w:type="dxa"/>
            <w:tcBorders>
              <w:top w:val="single" w:sz="6" w:space="0" w:color="auto"/>
              <w:left w:val="single" w:sz="18" w:space="0" w:color="auto"/>
              <w:right w:val="single" w:sz="18" w:space="0" w:color="auto"/>
            </w:tcBorders>
            <w:shd w:val="clear" w:color="auto" w:fill="auto"/>
            <w:vAlign w:val="center"/>
            <w:tcPrChange w:id="1235" w:author="Kashif Rather" w:date="2020-01-06T15:13:00Z">
              <w:tcPr>
                <w:tcW w:w="4958" w:type="dxa"/>
                <w:tcBorders>
                  <w:top w:val="single" w:sz="6" w:space="0" w:color="auto"/>
                  <w:left w:val="single" w:sz="18" w:space="0" w:color="auto"/>
                  <w:right w:val="single" w:sz="18" w:space="0" w:color="auto"/>
                </w:tcBorders>
                <w:shd w:val="clear" w:color="auto" w:fill="auto"/>
                <w:vAlign w:val="center"/>
              </w:tcPr>
            </w:tcPrChange>
          </w:tcPr>
          <w:p w14:paraId="2AE11817" w14:textId="5D1A68D9" w:rsidR="006421E1" w:rsidDel="007335AC" w:rsidRDefault="006421E1" w:rsidP="006421E1">
            <w:pPr>
              <w:pStyle w:val="TableText-Bullet"/>
              <w:numPr>
                <w:ilvl w:val="0"/>
                <w:numId w:val="43"/>
              </w:numPr>
              <w:ind w:left="70" w:hanging="110"/>
              <w:rPr>
                <w:ins w:id="1236" w:author="Ivan Latanision" w:date="2019-11-07T13:10:00Z"/>
                <w:del w:id="1237" w:author="Kashif Rather" w:date="2020-01-06T15:21:00Z"/>
              </w:rPr>
            </w:pPr>
            <w:ins w:id="1238" w:author="Ivan Latanision" w:date="2019-11-07T13:10:00Z">
              <w:del w:id="1239" w:author="Kashif Rather" w:date="2020-01-06T15:21:00Z">
                <w:r w:rsidRPr="00D80EA7" w:rsidDel="007335AC">
                  <w:rPr>
                    <w:szCs w:val="19"/>
                  </w:rPr>
                  <w:delText>Based on Option Selected</w:delText>
                </w:r>
              </w:del>
            </w:ins>
          </w:p>
        </w:tc>
      </w:tr>
      <w:tr w:rsidR="006421E1" w:rsidRPr="008C5352" w:rsidDel="007335AC" w14:paraId="758E2FB9" w14:textId="5DC126B8" w:rsidTr="00651CAB">
        <w:tblPrEx>
          <w:tblBorders>
            <w:insideH w:val="single" w:sz="4" w:space="0" w:color="auto"/>
            <w:insideV w:val="single" w:sz="4" w:space="0" w:color="auto"/>
          </w:tblBorders>
          <w:tblCellMar>
            <w:left w:w="108" w:type="dxa"/>
            <w:right w:w="108" w:type="dxa"/>
          </w:tblCellMar>
          <w:tblPrExChange w:id="1240"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107"/>
          <w:del w:id="1241" w:author="Kashif Rather" w:date="2020-01-06T15:21:00Z"/>
          <w:trPrChange w:id="1242" w:author="Kashif Rather" w:date="2020-01-06T15:13:00Z">
            <w:trPr>
              <w:trHeight w:val="107"/>
            </w:trPr>
          </w:trPrChange>
        </w:trPr>
        <w:tc>
          <w:tcPr>
            <w:tcW w:w="10777" w:type="dxa"/>
            <w:gridSpan w:val="3"/>
            <w:tcBorders>
              <w:left w:val="single" w:sz="18" w:space="0" w:color="auto"/>
              <w:right w:val="single" w:sz="18" w:space="0" w:color="auto"/>
            </w:tcBorders>
            <w:shd w:val="clear" w:color="auto" w:fill="A8D08D" w:themeFill="accent6" w:themeFillTint="99"/>
            <w:tcPrChange w:id="1243" w:author="Kashif Rather" w:date="2020-01-06T15:13:00Z">
              <w:tcPr>
                <w:tcW w:w="10785" w:type="dxa"/>
                <w:gridSpan w:val="3"/>
                <w:tcBorders>
                  <w:left w:val="single" w:sz="18" w:space="0" w:color="auto"/>
                  <w:right w:val="single" w:sz="18" w:space="0" w:color="auto"/>
                </w:tcBorders>
                <w:shd w:val="clear" w:color="auto" w:fill="A8D08D" w:themeFill="accent6" w:themeFillTint="99"/>
              </w:tcPr>
            </w:tcPrChange>
          </w:tcPr>
          <w:p w14:paraId="26A3D0CE" w14:textId="60C4175D" w:rsidR="006421E1" w:rsidRPr="00A5430E" w:rsidDel="007335AC" w:rsidRDefault="006421E1" w:rsidP="006421E1">
            <w:pPr>
              <w:tabs>
                <w:tab w:val="left" w:pos="360"/>
                <w:tab w:val="left" w:pos="5760"/>
                <w:tab w:val="left" w:pos="6120"/>
              </w:tabs>
              <w:ind w:left="-3070" w:firstLine="3070"/>
              <w:rPr>
                <w:del w:id="1244" w:author="Kashif Rather" w:date="2020-01-06T15:21:00Z"/>
                <w:sz w:val="19"/>
                <w:szCs w:val="19"/>
              </w:rPr>
            </w:pPr>
            <w:bookmarkStart w:id="1245" w:name="_Hlk7443980"/>
            <w:del w:id="1246" w:author="Kashif Rather" w:date="2020-01-06T15:21:00Z">
              <w:r w:rsidRPr="00A5430E" w:rsidDel="007335AC">
                <w:rPr>
                  <w:b/>
                  <w:sz w:val="19"/>
                  <w:szCs w:val="19"/>
                </w:rPr>
                <w:delText>Services</w:delText>
              </w:r>
            </w:del>
          </w:p>
        </w:tc>
      </w:tr>
      <w:tr w:rsidR="003437FC" w:rsidRPr="008C5352" w:rsidDel="007335AC" w14:paraId="7212860A" w14:textId="1DA2C230" w:rsidTr="00651CAB">
        <w:tblPrEx>
          <w:tblBorders>
            <w:insideH w:val="single" w:sz="4" w:space="0" w:color="auto"/>
            <w:insideV w:val="single" w:sz="4" w:space="0" w:color="auto"/>
          </w:tblBorders>
          <w:tblCellMar>
            <w:left w:w="108" w:type="dxa"/>
            <w:right w:w="108" w:type="dxa"/>
          </w:tblCellMar>
          <w:tblPrExChange w:id="1247"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288"/>
          <w:del w:id="1248" w:author="Kashif Rather" w:date="2020-01-06T15:21:00Z"/>
          <w:trPrChange w:id="1249" w:author="Kashif Rather" w:date="2020-01-06T15:13:00Z">
            <w:trPr>
              <w:trHeight w:val="288"/>
            </w:trPr>
          </w:trPrChange>
        </w:trPr>
        <w:tc>
          <w:tcPr>
            <w:tcW w:w="6657" w:type="dxa"/>
            <w:tcBorders>
              <w:left w:val="single" w:sz="18" w:space="0" w:color="auto"/>
              <w:right w:val="single" w:sz="18" w:space="0" w:color="auto"/>
            </w:tcBorders>
            <w:shd w:val="clear" w:color="auto" w:fill="auto"/>
            <w:tcPrChange w:id="1250" w:author="Kashif Rather" w:date="2020-01-06T15:13:00Z">
              <w:tcPr>
                <w:tcW w:w="4117" w:type="dxa"/>
                <w:tcBorders>
                  <w:left w:val="single" w:sz="18" w:space="0" w:color="auto"/>
                  <w:right w:val="single" w:sz="18" w:space="0" w:color="auto"/>
                </w:tcBorders>
                <w:shd w:val="clear" w:color="auto" w:fill="auto"/>
              </w:tcPr>
            </w:tcPrChange>
          </w:tcPr>
          <w:p w14:paraId="6AC9B195" w14:textId="1BC8B868" w:rsidR="006421E1" w:rsidDel="007335AC" w:rsidRDefault="006421E1" w:rsidP="006421E1">
            <w:pPr>
              <w:tabs>
                <w:tab w:val="left" w:pos="360"/>
                <w:tab w:val="left" w:pos="5760"/>
                <w:tab w:val="left" w:pos="6120"/>
              </w:tabs>
              <w:rPr>
                <w:del w:id="1251" w:author="Kashif Rather" w:date="2020-01-06T15:21:00Z"/>
                <w:b/>
                <w:sz w:val="19"/>
                <w:szCs w:val="19"/>
              </w:rPr>
            </w:pPr>
            <w:bookmarkStart w:id="1252" w:name="_Hlk8220507"/>
            <w:bookmarkEnd w:id="1245"/>
            <w:del w:id="1253" w:author="Kashif Rather" w:date="2020-01-06T15:21:00Z">
              <w:r w:rsidDel="007335AC">
                <w:rPr>
                  <w:b/>
                  <w:sz w:val="19"/>
                  <w:szCs w:val="19"/>
                </w:rPr>
                <w:delText>Tangoe Customer</w:delText>
              </w:r>
              <w:r w:rsidRPr="00922B21" w:rsidDel="007335AC">
                <w:rPr>
                  <w:b/>
                  <w:sz w:val="19"/>
                  <w:szCs w:val="19"/>
                </w:rPr>
                <w:delText xml:space="preserve"> Support</w:delText>
              </w:r>
              <w:r w:rsidDel="007335AC">
                <w:rPr>
                  <w:b/>
                  <w:sz w:val="19"/>
                  <w:szCs w:val="19"/>
                </w:rPr>
                <w:delText xml:space="preserve"> (Mobile)</w:delText>
              </w:r>
            </w:del>
          </w:p>
          <w:p w14:paraId="4697FB6A" w14:textId="2EF59E69" w:rsidR="006421E1" w:rsidRPr="008D5D3B" w:rsidDel="007335AC" w:rsidRDefault="006421E1" w:rsidP="006421E1">
            <w:pPr>
              <w:pStyle w:val="ListParagraph"/>
              <w:numPr>
                <w:ilvl w:val="0"/>
                <w:numId w:val="44"/>
              </w:numPr>
              <w:tabs>
                <w:tab w:val="left" w:pos="360"/>
                <w:tab w:val="left" w:pos="5760"/>
                <w:tab w:val="left" w:pos="6120"/>
              </w:tabs>
              <w:ind w:left="494" w:hanging="180"/>
              <w:rPr>
                <w:del w:id="1254" w:author="Kashif Rather" w:date="2020-01-06T15:21:00Z"/>
                <w:sz w:val="19"/>
                <w:szCs w:val="19"/>
              </w:rPr>
            </w:pPr>
            <w:del w:id="1255" w:author="Kashif Rather" w:date="2020-01-06T15:21:00Z">
              <w:r w:rsidDel="007335AC">
                <w:rPr>
                  <w:b/>
                  <w:i/>
                  <w:sz w:val="16"/>
                  <w:szCs w:val="19"/>
                </w:rPr>
                <w:delText>Level</w:delText>
              </w:r>
              <w:r w:rsidRPr="001F0F20" w:rsidDel="007335AC">
                <w:rPr>
                  <w:i/>
                  <w:sz w:val="16"/>
                  <w:szCs w:val="19"/>
                </w:rPr>
                <w:delText>:</w:delText>
              </w:r>
              <w:r w:rsidRPr="001F0F20" w:rsidDel="007335AC">
                <w:rPr>
                  <w:sz w:val="16"/>
                  <w:szCs w:val="19"/>
                </w:rPr>
                <w:delText xml:space="preserve"> </w:delText>
              </w:r>
            </w:del>
            <w:customXmlDelRangeStart w:id="1256" w:author="Kashif Rather" w:date="2020-01-06T15:21:00Z"/>
            <w:sdt>
              <w:sdtPr>
                <w:rPr>
                  <w:sz w:val="16"/>
                  <w:szCs w:val="19"/>
                </w:rPr>
                <w:alias w:val="Customer Support"/>
                <w:tag w:val="Customer Support"/>
                <w:id w:val="-344173829"/>
                <w:placeholder>
                  <w:docPart w:val="EC92D311378B0447BB1BECBAA4BFE01F"/>
                </w:placeholder>
                <w:comboBox>
                  <w:listItem w:value="Choose an item."/>
                  <w:listItem w:displayText="Live Chat (Level 1-3)" w:value="Live Chat (Level 1-3)"/>
                  <w:listItem w:displayText="Live Phone - Premium (Level 1-3) " w:value="Live Phone - Premium (Level 1-3) "/>
                  <w:listItem w:displayText="Live Phone - Standard (Level 1-3) " w:value="Live Phone - Standard (Level 1-3) "/>
                  <w:listItem w:displayText="Live Phone - M2M / iOT (Level 1-3)" w:value="Live Phone - M2M / iOT (Level 1-3)"/>
                </w:comboBox>
              </w:sdtPr>
              <w:sdtEndPr/>
              <w:sdtContent>
                <w:customXmlDelRangeEnd w:id="1256"/>
                <w:customXmlDelRangeStart w:id="1257" w:author="Kashif Rather" w:date="2020-01-06T15:21:00Z"/>
              </w:sdtContent>
            </w:sdt>
            <w:customXmlDelRangeEnd w:id="1257"/>
          </w:p>
        </w:tc>
        <w:tc>
          <w:tcPr>
            <w:tcW w:w="2519" w:type="dxa"/>
            <w:tcBorders>
              <w:left w:val="single" w:sz="18" w:space="0" w:color="auto"/>
              <w:right w:val="single" w:sz="18" w:space="0" w:color="auto"/>
            </w:tcBorders>
            <w:shd w:val="clear" w:color="auto" w:fill="auto"/>
            <w:vAlign w:val="center"/>
            <w:tcPrChange w:id="1258" w:author="Kashif Rather" w:date="2020-01-06T15:13:00Z">
              <w:tcPr>
                <w:tcW w:w="1710" w:type="dxa"/>
                <w:tcBorders>
                  <w:left w:val="single" w:sz="18" w:space="0" w:color="auto"/>
                  <w:right w:val="single" w:sz="18" w:space="0" w:color="auto"/>
                </w:tcBorders>
                <w:shd w:val="clear" w:color="auto" w:fill="auto"/>
                <w:vAlign w:val="center"/>
              </w:tcPr>
            </w:tcPrChange>
          </w:tcPr>
          <w:p w14:paraId="4F94FC48" w14:textId="38F704FE" w:rsidR="006421E1" w:rsidRPr="00A5430E" w:rsidDel="007335AC" w:rsidRDefault="006421E1" w:rsidP="006421E1">
            <w:pPr>
              <w:tabs>
                <w:tab w:val="left" w:pos="360"/>
                <w:tab w:val="left" w:pos="5760"/>
                <w:tab w:val="left" w:pos="6120"/>
              </w:tabs>
              <w:ind w:left="-3070" w:firstLine="3070"/>
              <w:jc w:val="center"/>
              <w:rPr>
                <w:del w:id="1259" w:author="Kashif Rather" w:date="2020-01-06T15:21:00Z"/>
                <w:sz w:val="19"/>
                <w:szCs w:val="19"/>
              </w:rPr>
            </w:pPr>
            <w:del w:id="1260" w:author="Kashif Rather" w:date="2020-01-06T15:21:00Z">
              <w:r w:rsidRPr="00A5430E" w:rsidDel="007335AC">
                <w:rPr>
                  <w:rFonts w:eastAsia="Times New Roman" w:cs="Times New Roman"/>
                  <w:color w:val="000000"/>
                  <w:sz w:val="19"/>
                  <w:szCs w:val="19"/>
                </w:rPr>
                <w:delText>$</w:delText>
              </w:r>
            </w:del>
            <w:customXmlDelRangeStart w:id="1261" w:author="Kashif Rather" w:date="2020-01-06T15:21:00Z"/>
            <w:sdt>
              <w:sdtPr>
                <w:rPr>
                  <w:rFonts w:eastAsia="Times New Roman" w:cs="Times New Roman"/>
                  <w:color w:val="000000"/>
                  <w:sz w:val="19"/>
                  <w:szCs w:val="19"/>
                </w:rPr>
                <w:id w:val="1404800598"/>
                <w:placeholder>
                  <w:docPart w:val="93DD866F3CED65448C8C1B4718333546"/>
                </w:placeholder>
                <w:text/>
              </w:sdtPr>
              <w:sdtEndPr/>
              <w:sdtContent>
                <w:customXmlDelRangeEnd w:id="1261"/>
                <w:del w:id="1262" w:author="Kashif Rather" w:date="2020-01-06T15:21:00Z">
                  <w:r w:rsidRPr="00A5430E" w:rsidDel="007335AC">
                    <w:rPr>
                      <w:rFonts w:eastAsia="Times New Roman" w:cs="Times New Roman"/>
                      <w:color w:val="000000"/>
                      <w:sz w:val="19"/>
                      <w:szCs w:val="19"/>
                    </w:rPr>
                    <w:delText>_________</w:delText>
                  </w:r>
                </w:del>
                <w:customXmlDelRangeStart w:id="1263" w:author="Kashif Rather" w:date="2020-01-06T15:21:00Z"/>
              </w:sdtContent>
            </w:sdt>
            <w:customXmlDelRangeEnd w:id="1263"/>
          </w:p>
        </w:tc>
        <w:tc>
          <w:tcPr>
            <w:tcW w:w="1601" w:type="dxa"/>
            <w:tcBorders>
              <w:left w:val="single" w:sz="18" w:space="0" w:color="auto"/>
              <w:right w:val="single" w:sz="18" w:space="0" w:color="auto"/>
            </w:tcBorders>
            <w:shd w:val="clear" w:color="auto" w:fill="auto"/>
            <w:vAlign w:val="center"/>
            <w:tcPrChange w:id="1264" w:author="Kashif Rather" w:date="2020-01-06T15:13:00Z">
              <w:tcPr>
                <w:tcW w:w="4958" w:type="dxa"/>
                <w:tcBorders>
                  <w:left w:val="single" w:sz="18" w:space="0" w:color="auto"/>
                  <w:right w:val="single" w:sz="18" w:space="0" w:color="auto"/>
                </w:tcBorders>
                <w:shd w:val="clear" w:color="auto" w:fill="auto"/>
                <w:vAlign w:val="center"/>
              </w:tcPr>
            </w:tcPrChange>
          </w:tcPr>
          <w:p w14:paraId="219F29C7" w14:textId="778753B2" w:rsidR="006421E1" w:rsidRPr="00D80EA7" w:rsidDel="007335AC" w:rsidRDefault="006421E1" w:rsidP="006421E1">
            <w:pPr>
              <w:tabs>
                <w:tab w:val="left" w:pos="360"/>
                <w:tab w:val="left" w:pos="5760"/>
                <w:tab w:val="left" w:pos="6120"/>
              </w:tabs>
              <w:ind w:left="-3070" w:firstLine="3070"/>
              <w:rPr>
                <w:del w:id="1265" w:author="Kashif Rather" w:date="2020-01-06T15:21:00Z"/>
                <w:sz w:val="16"/>
                <w:szCs w:val="19"/>
              </w:rPr>
            </w:pPr>
            <w:del w:id="1266" w:author="Kashif Rather" w:date="2020-01-06T15:21:00Z">
              <w:r w:rsidRPr="00D80EA7" w:rsidDel="007335AC">
                <w:rPr>
                  <w:sz w:val="16"/>
                  <w:szCs w:val="19"/>
                </w:rPr>
                <w:delText>Based on Option Selected</w:delText>
              </w:r>
            </w:del>
          </w:p>
        </w:tc>
      </w:tr>
      <w:bookmarkStart w:id="1267" w:name="_Hlk7447729"/>
      <w:bookmarkEnd w:id="1252"/>
      <w:tr w:rsidR="003437FC" w:rsidRPr="002C77A0" w:rsidDel="007335AC" w14:paraId="26B1CAA1" w14:textId="4FFCABC5" w:rsidTr="00651CAB">
        <w:tblPrEx>
          <w:tblBorders>
            <w:insideH w:val="single" w:sz="4" w:space="0" w:color="auto"/>
            <w:insideV w:val="single" w:sz="4" w:space="0" w:color="auto"/>
          </w:tblBorders>
          <w:tblCellMar>
            <w:left w:w="108" w:type="dxa"/>
            <w:right w:w="108" w:type="dxa"/>
          </w:tblCellMar>
          <w:tblPrExChange w:id="1268"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288"/>
          <w:del w:id="1269" w:author="Kashif Rather" w:date="2020-01-06T15:21:00Z"/>
          <w:trPrChange w:id="1270" w:author="Kashif Rather" w:date="2020-01-06T15:13:00Z">
            <w:trPr>
              <w:trHeight w:val="288"/>
            </w:trPr>
          </w:trPrChange>
        </w:trPr>
        <w:tc>
          <w:tcPr>
            <w:tcW w:w="6657" w:type="dxa"/>
            <w:tcBorders>
              <w:left w:val="single" w:sz="18" w:space="0" w:color="auto"/>
              <w:right w:val="single" w:sz="18" w:space="0" w:color="auto"/>
            </w:tcBorders>
            <w:shd w:val="clear" w:color="auto" w:fill="auto"/>
            <w:tcPrChange w:id="1271" w:author="Kashif Rather" w:date="2020-01-06T15:13:00Z">
              <w:tcPr>
                <w:tcW w:w="4117" w:type="dxa"/>
                <w:tcBorders>
                  <w:left w:val="single" w:sz="18" w:space="0" w:color="auto"/>
                  <w:right w:val="single" w:sz="18" w:space="0" w:color="auto"/>
                </w:tcBorders>
                <w:shd w:val="clear" w:color="auto" w:fill="auto"/>
              </w:tcPr>
            </w:tcPrChange>
          </w:tcPr>
          <w:p w14:paraId="4BAD2A2A" w14:textId="4D5146CA" w:rsidR="006421E1" w:rsidRPr="00E25BA0" w:rsidDel="007335AC" w:rsidRDefault="00547846" w:rsidP="006421E1">
            <w:pPr>
              <w:tabs>
                <w:tab w:val="left" w:pos="360"/>
                <w:tab w:val="left" w:pos="5760"/>
                <w:tab w:val="left" w:pos="6120"/>
              </w:tabs>
              <w:rPr>
                <w:del w:id="1272" w:author="Kashif Rather" w:date="2020-01-06T15:21:00Z"/>
                <w:sz w:val="19"/>
                <w:szCs w:val="19"/>
              </w:rPr>
            </w:pPr>
            <w:customXmlDelRangeStart w:id="1273" w:author="Kashif Rather" w:date="2020-01-06T15:21:00Z"/>
            <w:sdt>
              <w:sdtPr>
                <w:rPr>
                  <w:sz w:val="19"/>
                  <w:szCs w:val="19"/>
                </w:rPr>
                <w:id w:val="729123280"/>
                <w14:checkbox>
                  <w14:checked w14:val="0"/>
                  <w14:checkedState w14:val="2612" w14:font="MS Gothic"/>
                  <w14:uncheckedState w14:val="2610" w14:font="MS Gothic"/>
                </w14:checkbox>
              </w:sdtPr>
              <w:sdtEndPr/>
              <w:sdtContent>
                <w:customXmlDelRangeEnd w:id="1273"/>
                <w:del w:id="1274" w:author="Kashif Rather" w:date="2020-01-06T15:21:00Z">
                  <w:r w:rsidR="006421E1" w:rsidRPr="00E25BA0" w:rsidDel="007335AC">
                    <w:rPr>
                      <w:rFonts w:ascii="MS Gothic" w:eastAsia="MS Gothic" w:hAnsi="MS Gothic" w:hint="eastAsia"/>
                      <w:sz w:val="19"/>
                      <w:szCs w:val="19"/>
                    </w:rPr>
                    <w:delText>☐</w:delText>
                  </w:r>
                </w:del>
                <w:customXmlDelRangeStart w:id="1275" w:author="Kashif Rather" w:date="2020-01-06T15:21:00Z"/>
              </w:sdtContent>
            </w:sdt>
            <w:customXmlDelRangeEnd w:id="1275"/>
            <w:del w:id="1276" w:author="Kashif Rather" w:date="2020-01-06T15:21:00Z">
              <w:r w:rsidR="006421E1" w:rsidRPr="00E25BA0" w:rsidDel="007335AC">
                <w:rPr>
                  <w:sz w:val="19"/>
                  <w:szCs w:val="19"/>
                </w:rPr>
                <w:tab/>
              </w:r>
              <w:r w:rsidR="006421E1" w:rsidDel="007335AC">
                <w:rPr>
                  <w:b/>
                  <w:sz w:val="19"/>
                  <w:szCs w:val="19"/>
                </w:rPr>
                <w:delText>Tangoe L</w:delText>
              </w:r>
              <w:r w:rsidR="006421E1" w:rsidRPr="00E25BA0" w:rsidDel="007335AC">
                <w:rPr>
                  <w:b/>
                  <w:sz w:val="19"/>
                  <w:szCs w:val="19"/>
                </w:rPr>
                <w:delText xml:space="preserve">ogistics </w:delText>
              </w:r>
            </w:del>
          </w:p>
        </w:tc>
        <w:tc>
          <w:tcPr>
            <w:tcW w:w="2519" w:type="dxa"/>
            <w:tcBorders>
              <w:left w:val="single" w:sz="18" w:space="0" w:color="auto"/>
              <w:right w:val="single" w:sz="18" w:space="0" w:color="auto"/>
            </w:tcBorders>
            <w:shd w:val="clear" w:color="auto" w:fill="auto"/>
            <w:vAlign w:val="center"/>
            <w:tcPrChange w:id="1277" w:author="Kashif Rather" w:date="2020-01-06T15:13:00Z">
              <w:tcPr>
                <w:tcW w:w="1710" w:type="dxa"/>
                <w:tcBorders>
                  <w:left w:val="single" w:sz="18" w:space="0" w:color="auto"/>
                  <w:right w:val="single" w:sz="18" w:space="0" w:color="auto"/>
                </w:tcBorders>
                <w:shd w:val="clear" w:color="auto" w:fill="auto"/>
                <w:vAlign w:val="center"/>
              </w:tcPr>
            </w:tcPrChange>
          </w:tcPr>
          <w:p w14:paraId="4D3762E6" w14:textId="5BCF54A2" w:rsidR="006421E1" w:rsidRPr="00A5430E" w:rsidDel="007335AC" w:rsidRDefault="006421E1" w:rsidP="006421E1">
            <w:pPr>
              <w:tabs>
                <w:tab w:val="left" w:pos="360"/>
                <w:tab w:val="left" w:pos="5760"/>
                <w:tab w:val="left" w:pos="6120"/>
              </w:tabs>
              <w:ind w:left="-3070" w:firstLine="3070"/>
              <w:jc w:val="center"/>
              <w:rPr>
                <w:del w:id="1278" w:author="Kashif Rather" w:date="2020-01-06T15:21:00Z"/>
                <w:sz w:val="19"/>
                <w:szCs w:val="19"/>
              </w:rPr>
            </w:pPr>
            <w:del w:id="1279" w:author="Kashif Rather" w:date="2020-01-06T15:21:00Z">
              <w:r w:rsidRPr="00A5430E" w:rsidDel="007335AC">
                <w:rPr>
                  <w:rFonts w:eastAsia="Times New Roman" w:cs="Times New Roman"/>
                  <w:color w:val="000000"/>
                  <w:sz w:val="19"/>
                  <w:szCs w:val="19"/>
                </w:rPr>
                <w:delText>$</w:delText>
              </w:r>
            </w:del>
            <w:customXmlDelRangeStart w:id="1280" w:author="Kashif Rather" w:date="2020-01-06T15:21:00Z"/>
            <w:sdt>
              <w:sdtPr>
                <w:rPr>
                  <w:rFonts w:eastAsia="Times New Roman" w:cs="Times New Roman"/>
                  <w:color w:val="000000"/>
                  <w:sz w:val="19"/>
                  <w:szCs w:val="19"/>
                </w:rPr>
                <w:id w:val="-153233450"/>
                <w:placeholder>
                  <w:docPart w:val="93DD866F3CED65448C8C1B4718333546"/>
                </w:placeholder>
                <w:text/>
              </w:sdtPr>
              <w:sdtEndPr/>
              <w:sdtContent>
                <w:customXmlDelRangeEnd w:id="1280"/>
                <w:del w:id="1281" w:author="Kashif Rather" w:date="2020-01-06T15:21:00Z">
                  <w:r w:rsidRPr="00A5430E" w:rsidDel="007335AC">
                    <w:rPr>
                      <w:rFonts w:eastAsia="Times New Roman" w:cs="Times New Roman"/>
                      <w:color w:val="000000"/>
                      <w:sz w:val="19"/>
                      <w:szCs w:val="19"/>
                    </w:rPr>
                    <w:delText>_________</w:delText>
                  </w:r>
                </w:del>
                <w:customXmlDelRangeStart w:id="1282" w:author="Kashif Rather" w:date="2020-01-06T15:21:00Z"/>
              </w:sdtContent>
            </w:sdt>
            <w:customXmlDelRangeEnd w:id="1282"/>
          </w:p>
        </w:tc>
        <w:tc>
          <w:tcPr>
            <w:tcW w:w="1601" w:type="dxa"/>
            <w:tcBorders>
              <w:left w:val="single" w:sz="18" w:space="0" w:color="auto"/>
              <w:right w:val="single" w:sz="18" w:space="0" w:color="auto"/>
            </w:tcBorders>
            <w:shd w:val="clear" w:color="auto" w:fill="auto"/>
            <w:vAlign w:val="center"/>
            <w:tcPrChange w:id="1283" w:author="Kashif Rather" w:date="2020-01-06T15:13:00Z">
              <w:tcPr>
                <w:tcW w:w="4958" w:type="dxa"/>
                <w:tcBorders>
                  <w:left w:val="single" w:sz="18" w:space="0" w:color="auto"/>
                  <w:right w:val="single" w:sz="18" w:space="0" w:color="auto"/>
                </w:tcBorders>
                <w:shd w:val="clear" w:color="auto" w:fill="auto"/>
                <w:vAlign w:val="center"/>
              </w:tcPr>
            </w:tcPrChange>
          </w:tcPr>
          <w:p w14:paraId="60DA02FF" w14:textId="3BEEB759" w:rsidR="006421E1" w:rsidRPr="00DE6209" w:rsidDel="007335AC" w:rsidRDefault="006421E1" w:rsidP="006421E1">
            <w:pPr>
              <w:pStyle w:val="ListParagraph"/>
              <w:numPr>
                <w:ilvl w:val="0"/>
                <w:numId w:val="42"/>
              </w:numPr>
              <w:tabs>
                <w:tab w:val="left" w:pos="360"/>
                <w:tab w:val="left" w:pos="5760"/>
                <w:tab w:val="left" w:pos="6120"/>
              </w:tabs>
              <w:ind w:left="70" w:hanging="110"/>
              <w:rPr>
                <w:del w:id="1284" w:author="Kashif Rather" w:date="2020-01-06T15:21:00Z"/>
                <w:sz w:val="16"/>
                <w:szCs w:val="19"/>
              </w:rPr>
            </w:pPr>
            <w:del w:id="1285" w:author="Kashif Rather" w:date="2020-01-06T15:21:00Z">
              <w:r w:rsidRPr="00DE6209" w:rsidDel="007335AC">
                <w:rPr>
                  <w:sz w:val="16"/>
                  <w:szCs w:val="19"/>
                </w:rPr>
                <w:delText>$1,000 per month plus any overage</w:delText>
              </w:r>
            </w:del>
          </w:p>
        </w:tc>
      </w:tr>
      <w:tr w:rsidR="003437FC" w:rsidRPr="008C5352" w:rsidDel="007335AC" w14:paraId="4973610A" w14:textId="2CA3C6A0" w:rsidTr="00651CAB">
        <w:tblPrEx>
          <w:tblBorders>
            <w:insideH w:val="single" w:sz="4" w:space="0" w:color="auto"/>
            <w:insideV w:val="single" w:sz="4" w:space="0" w:color="auto"/>
          </w:tblBorders>
          <w:tblCellMar>
            <w:left w:w="108" w:type="dxa"/>
            <w:right w:w="108" w:type="dxa"/>
          </w:tblCellMar>
          <w:tblPrExChange w:id="1286"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288"/>
          <w:del w:id="1287" w:author="Kashif Rather" w:date="2020-01-06T15:21:00Z"/>
          <w:trPrChange w:id="1288" w:author="Kashif Rather" w:date="2020-01-06T15:13:00Z">
            <w:trPr>
              <w:trHeight w:val="288"/>
            </w:trPr>
          </w:trPrChange>
        </w:trPr>
        <w:tc>
          <w:tcPr>
            <w:tcW w:w="6657" w:type="dxa"/>
            <w:tcBorders>
              <w:left w:val="single" w:sz="18" w:space="0" w:color="auto"/>
              <w:right w:val="single" w:sz="18" w:space="0" w:color="auto"/>
            </w:tcBorders>
            <w:shd w:val="clear" w:color="auto" w:fill="auto"/>
            <w:tcPrChange w:id="1289" w:author="Kashif Rather" w:date="2020-01-06T15:13:00Z">
              <w:tcPr>
                <w:tcW w:w="4117" w:type="dxa"/>
                <w:tcBorders>
                  <w:left w:val="single" w:sz="18" w:space="0" w:color="auto"/>
                  <w:right w:val="single" w:sz="18" w:space="0" w:color="auto"/>
                </w:tcBorders>
                <w:shd w:val="clear" w:color="auto" w:fill="auto"/>
              </w:tcPr>
            </w:tcPrChange>
          </w:tcPr>
          <w:p w14:paraId="0DB73BBD" w14:textId="1D1580C8" w:rsidR="006421E1" w:rsidRPr="00E25BA0" w:rsidDel="007335AC" w:rsidRDefault="00547846" w:rsidP="006421E1">
            <w:pPr>
              <w:tabs>
                <w:tab w:val="left" w:pos="360"/>
                <w:tab w:val="left" w:pos="5760"/>
                <w:tab w:val="left" w:pos="6120"/>
              </w:tabs>
              <w:rPr>
                <w:del w:id="1290" w:author="Kashif Rather" w:date="2020-01-06T15:21:00Z"/>
                <w:sz w:val="19"/>
                <w:szCs w:val="19"/>
              </w:rPr>
            </w:pPr>
            <w:customXmlDelRangeStart w:id="1291" w:author="Kashif Rather" w:date="2020-01-06T15:21:00Z"/>
            <w:sdt>
              <w:sdtPr>
                <w:rPr>
                  <w:sz w:val="19"/>
                  <w:szCs w:val="19"/>
                </w:rPr>
                <w:id w:val="-823967576"/>
                <w14:checkbox>
                  <w14:checked w14:val="0"/>
                  <w14:checkedState w14:val="2612" w14:font="MS Gothic"/>
                  <w14:uncheckedState w14:val="2610" w14:font="MS Gothic"/>
                </w14:checkbox>
              </w:sdtPr>
              <w:sdtEndPr/>
              <w:sdtContent>
                <w:customXmlDelRangeEnd w:id="1291"/>
                <w:del w:id="1292" w:author="Kashif Rather" w:date="2020-01-06T15:21:00Z">
                  <w:r w:rsidR="006421E1" w:rsidDel="007335AC">
                    <w:rPr>
                      <w:rFonts w:ascii="MS Gothic" w:eastAsia="MS Gothic" w:hAnsi="MS Gothic" w:hint="eastAsia"/>
                      <w:sz w:val="19"/>
                      <w:szCs w:val="19"/>
                    </w:rPr>
                    <w:delText>☐</w:delText>
                  </w:r>
                </w:del>
                <w:customXmlDelRangeStart w:id="1293" w:author="Kashif Rather" w:date="2020-01-06T15:21:00Z"/>
              </w:sdtContent>
            </w:sdt>
            <w:customXmlDelRangeEnd w:id="1293"/>
            <w:del w:id="1294" w:author="Kashif Rather" w:date="2020-01-06T15:21:00Z">
              <w:r w:rsidR="006421E1" w:rsidRPr="00E25BA0" w:rsidDel="007335AC">
                <w:rPr>
                  <w:sz w:val="19"/>
                  <w:szCs w:val="19"/>
                </w:rPr>
                <w:tab/>
              </w:r>
              <w:r w:rsidR="006421E1" w:rsidDel="007335AC">
                <w:rPr>
                  <w:b/>
                  <w:sz w:val="19"/>
                  <w:szCs w:val="19"/>
                </w:rPr>
                <w:delText>Tangoe Pay</w:delText>
              </w:r>
            </w:del>
          </w:p>
        </w:tc>
        <w:tc>
          <w:tcPr>
            <w:tcW w:w="2519" w:type="dxa"/>
            <w:tcBorders>
              <w:left w:val="single" w:sz="18" w:space="0" w:color="auto"/>
              <w:right w:val="single" w:sz="18" w:space="0" w:color="auto"/>
            </w:tcBorders>
            <w:shd w:val="clear" w:color="auto" w:fill="auto"/>
            <w:vAlign w:val="center"/>
            <w:tcPrChange w:id="1295" w:author="Kashif Rather" w:date="2020-01-06T15:13:00Z">
              <w:tcPr>
                <w:tcW w:w="1710" w:type="dxa"/>
                <w:tcBorders>
                  <w:left w:val="single" w:sz="18" w:space="0" w:color="auto"/>
                  <w:right w:val="single" w:sz="18" w:space="0" w:color="auto"/>
                </w:tcBorders>
                <w:shd w:val="clear" w:color="auto" w:fill="auto"/>
                <w:vAlign w:val="center"/>
              </w:tcPr>
            </w:tcPrChange>
          </w:tcPr>
          <w:p w14:paraId="497B6C72" w14:textId="78859F3F" w:rsidR="006421E1" w:rsidRPr="00A5430E" w:rsidDel="007335AC" w:rsidRDefault="006421E1" w:rsidP="006421E1">
            <w:pPr>
              <w:tabs>
                <w:tab w:val="left" w:pos="360"/>
                <w:tab w:val="left" w:pos="5760"/>
                <w:tab w:val="left" w:pos="6120"/>
              </w:tabs>
              <w:ind w:left="-3070" w:firstLine="3070"/>
              <w:jc w:val="center"/>
              <w:rPr>
                <w:del w:id="1296" w:author="Kashif Rather" w:date="2020-01-06T15:21:00Z"/>
                <w:sz w:val="19"/>
                <w:szCs w:val="19"/>
              </w:rPr>
            </w:pPr>
            <w:del w:id="1297" w:author="Kashif Rather" w:date="2020-01-06T15:21:00Z">
              <w:r w:rsidRPr="00A5430E" w:rsidDel="007335AC">
                <w:rPr>
                  <w:rFonts w:eastAsia="Times New Roman" w:cs="Times New Roman"/>
                  <w:color w:val="000000"/>
                  <w:sz w:val="19"/>
                  <w:szCs w:val="19"/>
                </w:rPr>
                <w:delText>$</w:delText>
              </w:r>
            </w:del>
            <w:customXmlDelRangeStart w:id="1298" w:author="Kashif Rather" w:date="2020-01-06T15:21:00Z"/>
            <w:sdt>
              <w:sdtPr>
                <w:rPr>
                  <w:rFonts w:eastAsia="Times New Roman" w:cs="Times New Roman"/>
                  <w:color w:val="000000"/>
                  <w:sz w:val="19"/>
                  <w:szCs w:val="19"/>
                </w:rPr>
                <w:id w:val="1537702987"/>
                <w:placeholder>
                  <w:docPart w:val="93DD866F3CED65448C8C1B4718333546"/>
                </w:placeholder>
                <w:text/>
              </w:sdtPr>
              <w:sdtEndPr/>
              <w:sdtContent>
                <w:customXmlDelRangeEnd w:id="1298"/>
                <w:del w:id="1299" w:author="Kashif Rather" w:date="2020-01-06T15:21:00Z">
                  <w:r w:rsidRPr="00A5430E" w:rsidDel="007335AC">
                    <w:rPr>
                      <w:rFonts w:eastAsia="Times New Roman" w:cs="Times New Roman"/>
                      <w:color w:val="000000"/>
                      <w:sz w:val="19"/>
                      <w:szCs w:val="19"/>
                    </w:rPr>
                    <w:delText>_________</w:delText>
                  </w:r>
                </w:del>
                <w:customXmlDelRangeStart w:id="1300" w:author="Kashif Rather" w:date="2020-01-06T15:21:00Z"/>
              </w:sdtContent>
            </w:sdt>
            <w:customXmlDelRangeEnd w:id="1300"/>
          </w:p>
        </w:tc>
        <w:tc>
          <w:tcPr>
            <w:tcW w:w="1601" w:type="dxa"/>
            <w:tcBorders>
              <w:left w:val="single" w:sz="18" w:space="0" w:color="auto"/>
              <w:right w:val="single" w:sz="18" w:space="0" w:color="auto"/>
            </w:tcBorders>
            <w:shd w:val="clear" w:color="auto" w:fill="auto"/>
            <w:vAlign w:val="center"/>
            <w:tcPrChange w:id="1301" w:author="Kashif Rather" w:date="2020-01-06T15:13:00Z">
              <w:tcPr>
                <w:tcW w:w="4958" w:type="dxa"/>
                <w:tcBorders>
                  <w:left w:val="single" w:sz="18" w:space="0" w:color="auto"/>
                  <w:right w:val="single" w:sz="18" w:space="0" w:color="auto"/>
                </w:tcBorders>
                <w:shd w:val="clear" w:color="auto" w:fill="auto"/>
                <w:vAlign w:val="center"/>
              </w:tcPr>
            </w:tcPrChange>
          </w:tcPr>
          <w:p w14:paraId="1EFC2064" w14:textId="393B2268" w:rsidR="006421E1" w:rsidRPr="00DE6209" w:rsidDel="007335AC" w:rsidRDefault="006421E1" w:rsidP="006421E1">
            <w:pPr>
              <w:pStyle w:val="ListParagraph"/>
              <w:numPr>
                <w:ilvl w:val="0"/>
                <w:numId w:val="41"/>
              </w:numPr>
              <w:tabs>
                <w:tab w:val="left" w:pos="360"/>
                <w:tab w:val="left" w:pos="5760"/>
                <w:tab w:val="left" w:pos="6120"/>
              </w:tabs>
              <w:ind w:left="70" w:hanging="110"/>
              <w:rPr>
                <w:del w:id="1302" w:author="Kashif Rather" w:date="2020-01-06T15:21:00Z"/>
                <w:sz w:val="16"/>
                <w:szCs w:val="19"/>
              </w:rPr>
            </w:pPr>
            <w:del w:id="1303" w:author="Kashif Rather" w:date="2020-01-06T15:21:00Z">
              <w:r w:rsidRPr="00DE6209" w:rsidDel="007335AC">
                <w:rPr>
                  <w:sz w:val="16"/>
                  <w:szCs w:val="19"/>
                </w:rPr>
                <w:delText>Min $1,000 per month plus any overage</w:delText>
              </w:r>
            </w:del>
          </w:p>
        </w:tc>
      </w:tr>
      <w:bookmarkEnd w:id="1267"/>
      <w:tr w:rsidR="003437FC" w:rsidRPr="008C5352" w:rsidDel="007335AC" w14:paraId="21D5D6C0" w14:textId="375E7034" w:rsidTr="00651CAB">
        <w:tblPrEx>
          <w:tblBorders>
            <w:insideH w:val="single" w:sz="4" w:space="0" w:color="auto"/>
            <w:insideV w:val="single" w:sz="4" w:space="0" w:color="auto"/>
          </w:tblBorders>
          <w:tblCellMar>
            <w:left w:w="108" w:type="dxa"/>
            <w:right w:w="108" w:type="dxa"/>
          </w:tblCellMar>
          <w:tblPrExChange w:id="1304"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251"/>
          <w:del w:id="1305" w:author="Kashif Rather" w:date="2020-01-06T15:21:00Z"/>
          <w:trPrChange w:id="1306" w:author="Kashif Rather" w:date="2020-01-06T15:13:00Z">
            <w:trPr>
              <w:trHeight w:val="251"/>
            </w:trPr>
          </w:trPrChange>
        </w:trPr>
        <w:tc>
          <w:tcPr>
            <w:tcW w:w="6657" w:type="dxa"/>
            <w:tcBorders>
              <w:left w:val="single" w:sz="18" w:space="0" w:color="auto"/>
              <w:bottom w:val="single" w:sz="4" w:space="0" w:color="auto"/>
              <w:right w:val="single" w:sz="18" w:space="0" w:color="auto"/>
            </w:tcBorders>
            <w:shd w:val="clear" w:color="auto" w:fill="auto"/>
            <w:tcPrChange w:id="1307" w:author="Kashif Rather" w:date="2020-01-06T15:13:00Z">
              <w:tcPr>
                <w:tcW w:w="4117" w:type="dxa"/>
                <w:tcBorders>
                  <w:left w:val="single" w:sz="18" w:space="0" w:color="auto"/>
                  <w:bottom w:val="single" w:sz="4" w:space="0" w:color="auto"/>
                  <w:right w:val="single" w:sz="18" w:space="0" w:color="auto"/>
                </w:tcBorders>
                <w:shd w:val="clear" w:color="auto" w:fill="auto"/>
              </w:tcPr>
            </w:tcPrChange>
          </w:tcPr>
          <w:p w14:paraId="6A5E85C3" w14:textId="3C57A769" w:rsidR="006421E1" w:rsidRPr="00E25BA0" w:rsidDel="007335AC" w:rsidRDefault="00547846" w:rsidP="006421E1">
            <w:pPr>
              <w:tabs>
                <w:tab w:val="left" w:pos="360"/>
                <w:tab w:val="left" w:pos="5760"/>
                <w:tab w:val="left" w:pos="6120"/>
              </w:tabs>
              <w:rPr>
                <w:del w:id="1308" w:author="Kashif Rather" w:date="2020-01-06T15:21:00Z"/>
                <w:sz w:val="19"/>
                <w:szCs w:val="19"/>
              </w:rPr>
            </w:pPr>
            <w:customXmlDelRangeStart w:id="1309" w:author="Kashif Rather" w:date="2020-01-06T15:21:00Z"/>
            <w:sdt>
              <w:sdtPr>
                <w:rPr>
                  <w:sz w:val="19"/>
                  <w:szCs w:val="19"/>
                </w:rPr>
                <w:id w:val="-975368586"/>
                <w14:checkbox>
                  <w14:checked w14:val="0"/>
                  <w14:checkedState w14:val="2612" w14:font="MS Gothic"/>
                  <w14:uncheckedState w14:val="2610" w14:font="MS Gothic"/>
                </w14:checkbox>
              </w:sdtPr>
              <w:sdtEndPr/>
              <w:sdtContent>
                <w:customXmlDelRangeEnd w:id="1309"/>
                <w:del w:id="1310" w:author="Kashif Rather" w:date="2020-01-06T15:21:00Z">
                  <w:r w:rsidR="006421E1" w:rsidDel="007335AC">
                    <w:rPr>
                      <w:rFonts w:ascii="MS Gothic" w:eastAsia="MS Gothic" w:hAnsi="MS Gothic" w:hint="eastAsia"/>
                      <w:sz w:val="19"/>
                      <w:szCs w:val="19"/>
                    </w:rPr>
                    <w:delText>☐</w:delText>
                  </w:r>
                </w:del>
                <w:customXmlDelRangeStart w:id="1311" w:author="Kashif Rather" w:date="2020-01-06T15:21:00Z"/>
              </w:sdtContent>
            </w:sdt>
            <w:customXmlDelRangeEnd w:id="1311"/>
            <w:del w:id="1312" w:author="Kashif Rather" w:date="2020-01-06T15:21:00Z">
              <w:r w:rsidR="006421E1" w:rsidRPr="00E25BA0" w:rsidDel="007335AC">
                <w:rPr>
                  <w:sz w:val="19"/>
                  <w:szCs w:val="19"/>
                </w:rPr>
                <w:tab/>
              </w:r>
              <w:r w:rsidR="006421E1" w:rsidDel="007335AC">
                <w:rPr>
                  <w:b/>
                  <w:sz w:val="19"/>
                  <w:szCs w:val="19"/>
                </w:rPr>
                <w:delText>Tangoe Endpoint Management</w:delText>
              </w:r>
            </w:del>
          </w:p>
        </w:tc>
        <w:tc>
          <w:tcPr>
            <w:tcW w:w="2519" w:type="dxa"/>
            <w:tcBorders>
              <w:left w:val="single" w:sz="18" w:space="0" w:color="auto"/>
              <w:bottom w:val="single" w:sz="4" w:space="0" w:color="auto"/>
              <w:right w:val="single" w:sz="18" w:space="0" w:color="auto"/>
            </w:tcBorders>
            <w:shd w:val="clear" w:color="auto" w:fill="auto"/>
            <w:vAlign w:val="center"/>
            <w:tcPrChange w:id="1313" w:author="Kashif Rather" w:date="2020-01-06T15:13:00Z">
              <w:tcPr>
                <w:tcW w:w="1710" w:type="dxa"/>
                <w:tcBorders>
                  <w:left w:val="single" w:sz="18" w:space="0" w:color="auto"/>
                  <w:bottom w:val="single" w:sz="4" w:space="0" w:color="auto"/>
                  <w:right w:val="single" w:sz="18" w:space="0" w:color="auto"/>
                </w:tcBorders>
                <w:shd w:val="clear" w:color="auto" w:fill="auto"/>
                <w:vAlign w:val="center"/>
              </w:tcPr>
            </w:tcPrChange>
          </w:tcPr>
          <w:p w14:paraId="473E6E78" w14:textId="6DD4FE96" w:rsidR="006421E1" w:rsidRPr="00A5430E" w:rsidDel="007335AC" w:rsidRDefault="006421E1" w:rsidP="006421E1">
            <w:pPr>
              <w:tabs>
                <w:tab w:val="left" w:pos="360"/>
                <w:tab w:val="left" w:pos="5760"/>
                <w:tab w:val="left" w:pos="6120"/>
              </w:tabs>
              <w:ind w:left="-3070" w:firstLine="3070"/>
              <w:jc w:val="center"/>
              <w:rPr>
                <w:del w:id="1314" w:author="Kashif Rather" w:date="2020-01-06T15:21:00Z"/>
                <w:sz w:val="19"/>
                <w:szCs w:val="19"/>
              </w:rPr>
            </w:pPr>
            <w:del w:id="1315" w:author="Kashif Rather" w:date="2020-01-06T15:21:00Z">
              <w:r w:rsidRPr="00A5430E" w:rsidDel="007335AC">
                <w:rPr>
                  <w:rFonts w:eastAsia="Times New Roman" w:cs="Times New Roman"/>
                  <w:color w:val="000000"/>
                  <w:sz w:val="19"/>
                  <w:szCs w:val="19"/>
                </w:rPr>
                <w:delText>$</w:delText>
              </w:r>
            </w:del>
            <w:customXmlDelRangeStart w:id="1316" w:author="Kashif Rather" w:date="2020-01-06T15:21:00Z"/>
            <w:sdt>
              <w:sdtPr>
                <w:rPr>
                  <w:rFonts w:eastAsia="Times New Roman" w:cs="Times New Roman"/>
                  <w:color w:val="000000"/>
                  <w:sz w:val="19"/>
                  <w:szCs w:val="19"/>
                </w:rPr>
                <w:id w:val="236362299"/>
                <w:placeholder>
                  <w:docPart w:val="93DD866F3CED65448C8C1B4718333546"/>
                </w:placeholder>
                <w:text/>
              </w:sdtPr>
              <w:sdtEndPr/>
              <w:sdtContent>
                <w:customXmlDelRangeEnd w:id="1316"/>
                <w:del w:id="1317" w:author="Kashif Rather" w:date="2020-01-06T15:21:00Z">
                  <w:r w:rsidRPr="00A5430E" w:rsidDel="007335AC">
                    <w:rPr>
                      <w:rFonts w:eastAsia="Times New Roman" w:cs="Times New Roman"/>
                      <w:color w:val="000000"/>
                      <w:sz w:val="19"/>
                      <w:szCs w:val="19"/>
                    </w:rPr>
                    <w:delText>_________</w:delText>
                  </w:r>
                </w:del>
                <w:customXmlDelRangeStart w:id="1318" w:author="Kashif Rather" w:date="2020-01-06T15:21:00Z"/>
              </w:sdtContent>
            </w:sdt>
            <w:customXmlDelRangeEnd w:id="1318"/>
          </w:p>
        </w:tc>
        <w:tc>
          <w:tcPr>
            <w:tcW w:w="1601" w:type="dxa"/>
            <w:tcBorders>
              <w:left w:val="single" w:sz="18" w:space="0" w:color="auto"/>
              <w:bottom w:val="single" w:sz="4" w:space="0" w:color="auto"/>
              <w:right w:val="single" w:sz="18" w:space="0" w:color="auto"/>
            </w:tcBorders>
            <w:shd w:val="clear" w:color="auto" w:fill="auto"/>
            <w:vAlign w:val="center"/>
            <w:tcPrChange w:id="1319" w:author="Kashif Rather" w:date="2020-01-06T15:13:00Z">
              <w:tcPr>
                <w:tcW w:w="4958" w:type="dxa"/>
                <w:tcBorders>
                  <w:left w:val="single" w:sz="18" w:space="0" w:color="auto"/>
                  <w:bottom w:val="single" w:sz="4" w:space="0" w:color="auto"/>
                  <w:right w:val="single" w:sz="18" w:space="0" w:color="auto"/>
                </w:tcBorders>
                <w:shd w:val="clear" w:color="auto" w:fill="auto"/>
                <w:vAlign w:val="center"/>
              </w:tcPr>
            </w:tcPrChange>
          </w:tcPr>
          <w:p w14:paraId="4120C943" w14:textId="1F37B66F" w:rsidR="006421E1" w:rsidRPr="00DE6209" w:rsidDel="007335AC" w:rsidRDefault="006421E1" w:rsidP="006421E1">
            <w:pPr>
              <w:pStyle w:val="ListParagraph"/>
              <w:numPr>
                <w:ilvl w:val="0"/>
                <w:numId w:val="41"/>
              </w:numPr>
              <w:tabs>
                <w:tab w:val="left" w:pos="360"/>
                <w:tab w:val="left" w:pos="5760"/>
                <w:tab w:val="left" w:pos="6120"/>
              </w:tabs>
              <w:ind w:left="70" w:hanging="110"/>
              <w:rPr>
                <w:del w:id="1320" w:author="Kashif Rather" w:date="2020-01-06T15:21:00Z"/>
                <w:sz w:val="16"/>
                <w:szCs w:val="19"/>
              </w:rPr>
            </w:pPr>
            <w:del w:id="1321" w:author="Kashif Rather" w:date="2020-01-06T15:21:00Z">
              <w:r w:rsidRPr="00DE6209" w:rsidDel="007335AC">
                <w:rPr>
                  <w:sz w:val="16"/>
                  <w:szCs w:val="19"/>
                </w:rPr>
                <w:delText>Greater of $3,000 per month or number of devices</w:delText>
              </w:r>
            </w:del>
          </w:p>
        </w:tc>
      </w:tr>
      <w:tr w:rsidR="006421E1" w:rsidRPr="002C77A0" w:rsidDel="007335AC" w14:paraId="3B97D6E3" w14:textId="72BAF908" w:rsidTr="00651CAB">
        <w:tblPrEx>
          <w:tblBorders>
            <w:insideH w:val="single" w:sz="4" w:space="0" w:color="auto"/>
            <w:insideV w:val="single" w:sz="4" w:space="0" w:color="auto"/>
          </w:tblBorders>
          <w:tblCellMar>
            <w:left w:w="108" w:type="dxa"/>
            <w:right w:w="108" w:type="dxa"/>
          </w:tblCellMar>
          <w:tblPrExChange w:id="1322"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188"/>
          <w:del w:id="1323" w:author="Kashif Rather" w:date="2020-01-06T15:21:00Z"/>
          <w:trPrChange w:id="1324" w:author="Kashif Rather" w:date="2020-01-06T15:13:00Z">
            <w:trPr>
              <w:trHeight w:val="188"/>
            </w:trPr>
          </w:trPrChange>
        </w:trPr>
        <w:tc>
          <w:tcPr>
            <w:tcW w:w="10777" w:type="dxa"/>
            <w:gridSpan w:val="3"/>
            <w:tcBorders>
              <w:left w:val="single" w:sz="18" w:space="0" w:color="auto"/>
              <w:bottom w:val="single" w:sz="4" w:space="0" w:color="auto"/>
              <w:right w:val="single" w:sz="18" w:space="0" w:color="auto"/>
            </w:tcBorders>
            <w:shd w:val="clear" w:color="auto" w:fill="A8D08D" w:themeFill="accent6" w:themeFillTint="99"/>
            <w:tcPrChange w:id="1325" w:author="Kashif Rather" w:date="2020-01-06T15:13:00Z">
              <w:tcPr>
                <w:tcW w:w="10785" w:type="dxa"/>
                <w:gridSpan w:val="3"/>
                <w:tcBorders>
                  <w:left w:val="single" w:sz="18" w:space="0" w:color="auto"/>
                  <w:bottom w:val="single" w:sz="4" w:space="0" w:color="auto"/>
                  <w:right w:val="single" w:sz="18" w:space="0" w:color="auto"/>
                </w:tcBorders>
                <w:shd w:val="clear" w:color="auto" w:fill="A8D08D" w:themeFill="accent6" w:themeFillTint="99"/>
              </w:tcPr>
            </w:tcPrChange>
          </w:tcPr>
          <w:p w14:paraId="239C3B33" w14:textId="443AF714" w:rsidR="006421E1" w:rsidRPr="00A5430E" w:rsidDel="007335AC" w:rsidRDefault="006421E1" w:rsidP="006421E1">
            <w:pPr>
              <w:tabs>
                <w:tab w:val="left" w:pos="360"/>
                <w:tab w:val="left" w:pos="5760"/>
                <w:tab w:val="left" w:pos="6120"/>
              </w:tabs>
              <w:ind w:left="-3070" w:firstLine="3070"/>
              <w:rPr>
                <w:del w:id="1326" w:author="Kashif Rather" w:date="2020-01-06T15:21:00Z"/>
                <w:sz w:val="19"/>
                <w:szCs w:val="19"/>
              </w:rPr>
            </w:pPr>
            <w:del w:id="1327" w:author="Kashif Rather" w:date="2020-01-06T15:21:00Z">
              <w:r w:rsidRPr="00A5430E" w:rsidDel="007335AC">
                <w:rPr>
                  <w:b/>
                  <w:sz w:val="19"/>
                  <w:szCs w:val="19"/>
                </w:rPr>
                <w:delText>Advisory Services (TAS)</w:delText>
              </w:r>
            </w:del>
          </w:p>
        </w:tc>
      </w:tr>
      <w:tr w:rsidR="003437FC" w:rsidRPr="002C77A0" w:rsidDel="007335AC" w14:paraId="4E2187BE" w14:textId="577A33A7" w:rsidTr="00651CAB">
        <w:tblPrEx>
          <w:tblBorders>
            <w:insideH w:val="single" w:sz="4" w:space="0" w:color="auto"/>
            <w:insideV w:val="single" w:sz="4" w:space="0" w:color="auto"/>
          </w:tblBorders>
          <w:tblCellMar>
            <w:left w:w="108" w:type="dxa"/>
            <w:right w:w="108" w:type="dxa"/>
          </w:tblCellMar>
          <w:tblPrExChange w:id="1328"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288"/>
          <w:del w:id="1329" w:author="Kashif Rather" w:date="2020-01-06T15:21:00Z"/>
          <w:trPrChange w:id="1330" w:author="Kashif Rather" w:date="2020-01-06T15:13:00Z">
            <w:trPr>
              <w:trHeight w:val="288"/>
            </w:trPr>
          </w:trPrChange>
        </w:trPr>
        <w:tc>
          <w:tcPr>
            <w:tcW w:w="6657" w:type="dxa"/>
            <w:tcBorders>
              <w:left w:val="single" w:sz="18" w:space="0" w:color="auto"/>
              <w:bottom w:val="single" w:sz="4" w:space="0" w:color="auto"/>
              <w:right w:val="single" w:sz="18" w:space="0" w:color="auto"/>
            </w:tcBorders>
            <w:shd w:val="clear" w:color="auto" w:fill="auto"/>
            <w:tcPrChange w:id="1331" w:author="Kashif Rather" w:date="2020-01-06T15:13:00Z">
              <w:tcPr>
                <w:tcW w:w="4117" w:type="dxa"/>
                <w:tcBorders>
                  <w:left w:val="single" w:sz="18" w:space="0" w:color="auto"/>
                  <w:bottom w:val="single" w:sz="4" w:space="0" w:color="auto"/>
                  <w:right w:val="single" w:sz="18" w:space="0" w:color="auto"/>
                </w:tcBorders>
                <w:shd w:val="clear" w:color="auto" w:fill="auto"/>
              </w:tcPr>
            </w:tcPrChange>
          </w:tcPr>
          <w:p w14:paraId="3E87BE09" w14:textId="3ED75DD2" w:rsidR="003437FC" w:rsidRPr="003437FC" w:rsidDel="007335AC" w:rsidRDefault="003437FC" w:rsidP="006421E1">
            <w:pPr>
              <w:tabs>
                <w:tab w:val="left" w:pos="360"/>
                <w:tab w:val="left" w:pos="5760"/>
                <w:tab w:val="left" w:pos="6120"/>
              </w:tabs>
              <w:rPr>
                <w:ins w:id="1332" w:author="Ivan Latanision" w:date="2019-11-07T13:41:00Z"/>
                <w:del w:id="1333" w:author="Kashif Rather" w:date="2020-01-06T15:21:00Z"/>
                <w:b/>
                <w:bCs/>
                <w:sz w:val="19"/>
                <w:szCs w:val="19"/>
                <w:rPrChange w:id="1334" w:author="Ivan Latanision" w:date="2019-11-07T13:41:00Z">
                  <w:rPr>
                    <w:ins w:id="1335" w:author="Ivan Latanision" w:date="2019-11-07T13:41:00Z"/>
                    <w:del w:id="1336" w:author="Kashif Rather" w:date="2020-01-06T15:21:00Z"/>
                    <w:sz w:val="19"/>
                    <w:szCs w:val="19"/>
                  </w:rPr>
                </w:rPrChange>
              </w:rPr>
            </w:pPr>
            <w:bookmarkStart w:id="1337" w:name="_Hlk7447840"/>
            <w:ins w:id="1338" w:author="Ivan Latanision" w:date="2019-11-07T13:41:00Z">
              <w:del w:id="1339" w:author="Kashif Rather" w:date="2020-01-06T15:21:00Z">
                <w:r w:rsidRPr="003437FC" w:rsidDel="007335AC">
                  <w:rPr>
                    <w:b/>
                    <w:bCs/>
                    <w:sz w:val="19"/>
                    <w:szCs w:val="19"/>
                    <w:rPrChange w:id="1340" w:author="Ivan Latanision" w:date="2019-11-07T13:41:00Z">
                      <w:rPr>
                        <w:sz w:val="19"/>
                        <w:szCs w:val="19"/>
                      </w:rPr>
                    </w:rPrChange>
                  </w:rPr>
                  <w:delText>Tangoe Advisory Services</w:delText>
                </w:r>
              </w:del>
            </w:ins>
            <w:customXmlDelRangeStart w:id="1341" w:author="Kashif Rather" w:date="2020-01-06T15:21:00Z"/>
            <w:sdt>
              <w:sdtPr>
                <w:rPr>
                  <w:b/>
                  <w:bCs/>
                  <w:sz w:val="19"/>
                  <w:szCs w:val="19"/>
                </w:rPr>
                <w:id w:val="1411976721"/>
                <w14:checkbox>
                  <w14:checked w14:val="1"/>
                  <w14:checkedState w14:val="2612" w14:font="MS Gothic"/>
                  <w14:uncheckedState w14:val="2610" w14:font="MS Gothic"/>
                </w14:checkbox>
              </w:sdtPr>
              <w:sdtEndPr/>
              <w:sdtContent>
                <w:customXmlDelRangeEnd w:id="1341"/>
                <w:del w:id="1342" w:author="Kashif Rather" w:date="2020-01-06T15:21:00Z">
                  <w:r w:rsidR="006421E1" w:rsidRPr="003437FC" w:rsidDel="007335AC">
                    <w:rPr>
                      <w:rFonts w:ascii="MS Gothic" w:eastAsia="MS Gothic" w:hAnsi="MS Gothic"/>
                      <w:b/>
                      <w:bCs/>
                      <w:sz w:val="19"/>
                      <w:szCs w:val="19"/>
                      <w:rPrChange w:id="1343" w:author="Ivan Latanision" w:date="2019-11-07T13:41:00Z">
                        <w:rPr>
                          <w:rFonts w:ascii="MS Gothic" w:eastAsia="MS Gothic" w:hAnsi="MS Gothic"/>
                          <w:sz w:val="19"/>
                          <w:szCs w:val="19"/>
                        </w:rPr>
                      </w:rPrChange>
                    </w:rPr>
                    <w:delText>☐</w:delText>
                  </w:r>
                </w:del>
                <w:customXmlDelRangeStart w:id="1344" w:author="Kashif Rather" w:date="2020-01-06T15:21:00Z"/>
              </w:sdtContent>
            </w:sdt>
            <w:customXmlDelRangeEnd w:id="1344"/>
            <w:del w:id="1345" w:author="Kashif Rather" w:date="2020-01-06T15:21:00Z">
              <w:r w:rsidR="006421E1" w:rsidRPr="003437FC" w:rsidDel="007335AC">
                <w:rPr>
                  <w:b/>
                  <w:bCs/>
                  <w:sz w:val="19"/>
                  <w:szCs w:val="19"/>
                  <w:rPrChange w:id="1346" w:author="Ivan Latanision" w:date="2019-11-07T13:41:00Z">
                    <w:rPr>
                      <w:sz w:val="19"/>
                      <w:szCs w:val="19"/>
                    </w:rPr>
                  </w:rPrChange>
                </w:rPr>
                <w:tab/>
              </w:r>
            </w:del>
          </w:p>
          <w:p w14:paraId="59446875" w14:textId="2201E350" w:rsidR="006421E1" w:rsidRPr="003437FC" w:rsidDel="007335AC" w:rsidRDefault="00547846" w:rsidP="006421E1">
            <w:pPr>
              <w:tabs>
                <w:tab w:val="left" w:pos="360"/>
                <w:tab w:val="left" w:pos="5760"/>
                <w:tab w:val="left" w:pos="6120"/>
              </w:tabs>
              <w:rPr>
                <w:del w:id="1347" w:author="Kashif Rather" w:date="2020-01-06T15:21:00Z"/>
                <w:sz w:val="19"/>
                <w:szCs w:val="19"/>
                <w:rPrChange w:id="1348" w:author="Ivan Latanision" w:date="2019-11-07T13:41:00Z">
                  <w:rPr>
                    <w:del w:id="1349" w:author="Kashif Rather" w:date="2020-01-06T15:21:00Z"/>
                    <w:b/>
                    <w:sz w:val="19"/>
                    <w:szCs w:val="19"/>
                  </w:rPr>
                </w:rPrChange>
              </w:rPr>
            </w:pPr>
            <w:customXmlInsRangeStart w:id="1350" w:author="Ivan Latanision" w:date="2019-11-07T13:41:00Z"/>
            <w:customXmlDelRangeStart w:id="1351" w:author="Kashif Rather" w:date="2020-01-06T15:21:00Z"/>
            <w:sdt>
              <w:sdtPr>
                <w:rPr>
                  <w:sz w:val="19"/>
                  <w:szCs w:val="19"/>
                </w:rPr>
                <w:id w:val="-249351411"/>
                <w14:checkbox>
                  <w14:checked w14:val="0"/>
                  <w14:checkedState w14:val="2612" w14:font="MS Gothic"/>
                  <w14:uncheckedState w14:val="2610" w14:font="MS Gothic"/>
                </w14:checkbox>
              </w:sdtPr>
              <w:sdtEndPr/>
              <w:sdtContent>
                <w:customXmlInsRangeEnd w:id="1350"/>
                <w:customXmlDelRangeEnd w:id="1351"/>
                <w:ins w:id="1352" w:author="Ivan Latanision" w:date="2019-11-07T13:41:00Z">
                  <w:del w:id="1353" w:author="Kashif Rather" w:date="2020-01-06T15:21:00Z">
                    <w:r w:rsidR="003437FC" w:rsidDel="007335AC">
                      <w:rPr>
                        <w:rFonts w:ascii="MS Gothic" w:eastAsia="MS Gothic" w:hAnsi="MS Gothic" w:hint="eastAsia"/>
                        <w:sz w:val="19"/>
                        <w:szCs w:val="19"/>
                      </w:rPr>
                      <w:delText>☐</w:delText>
                    </w:r>
                  </w:del>
                </w:ins>
                <w:customXmlInsRangeStart w:id="1354" w:author="Ivan Latanision" w:date="2019-11-07T13:41:00Z"/>
                <w:customXmlDelRangeStart w:id="1355" w:author="Kashif Rather" w:date="2020-01-06T15:21:00Z"/>
              </w:sdtContent>
            </w:sdt>
            <w:customXmlInsRangeEnd w:id="1354"/>
            <w:customXmlDelRangeEnd w:id="1355"/>
            <w:ins w:id="1356" w:author="Ivan Latanision" w:date="2019-11-07T13:41:00Z">
              <w:del w:id="1357" w:author="Kashif Rather" w:date="2020-01-06T15:21:00Z">
                <w:r w:rsidR="003437FC" w:rsidRPr="00E25BA0" w:rsidDel="007335AC">
                  <w:rPr>
                    <w:sz w:val="19"/>
                    <w:szCs w:val="19"/>
                  </w:rPr>
                  <w:tab/>
                </w:r>
              </w:del>
            </w:ins>
            <w:del w:id="1358" w:author="Kashif Rather" w:date="2020-01-06T15:21:00Z">
              <w:r w:rsidR="006421E1" w:rsidDel="007335AC">
                <w:rPr>
                  <w:b/>
                  <w:sz w:val="19"/>
                  <w:szCs w:val="19"/>
                </w:rPr>
                <w:delText>Telecom Rate Review and Renegotiation</w:delText>
              </w:r>
            </w:del>
          </w:p>
          <w:p w14:paraId="181CFF8E" w14:textId="3119A278" w:rsidR="006421E1" w:rsidDel="007335AC" w:rsidRDefault="00547846" w:rsidP="006421E1">
            <w:pPr>
              <w:tabs>
                <w:tab w:val="left" w:pos="360"/>
                <w:tab w:val="left" w:pos="5760"/>
                <w:tab w:val="left" w:pos="6120"/>
              </w:tabs>
              <w:rPr>
                <w:del w:id="1359" w:author="Kashif Rather" w:date="2020-01-06T15:21:00Z"/>
                <w:b/>
                <w:sz w:val="19"/>
                <w:szCs w:val="19"/>
              </w:rPr>
            </w:pPr>
            <w:customXmlDelRangeStart w:id="1360" w:author="Kashif Rather" w:date="2020-01-06T15:21:00Z"/>
            <w:sdt>
              <w:sdtPr>
                <w:rPr>
                  <w:sz w:val="19"/>
                  <w:szCs w:val="19"/>
                </w:rPr>
                <w:id w:val="-1577580910"/>
                <w14:checkbox>
                  <w14:checked w14:val="0"/>
                  <w14:checkedState w14:val="2612" w14:font="MS Gothic"/>
                  <w14:uncheckedState w14:val="2610" w14:font="MS Gothic"/>
                </w14:checkbox>
              </w:sdtPr>
              <w:sdtEndPr/>
              <w:sdtContent>
                <w:customXmlDelRangeEnd w:id="1360"/>
                <w:del w:id="1361" w:author="Kashif Rather" w:date="2020-01-06T15:21:00Z">
                  <w:r w:rsidR="006421E1" w:rsidDel="007335AC">
                    <w:rPr>
                      <w:rFonts w:ascii="MS Gothic" w:eastAsia="MS Gothic" w:hAnsi="MS Gothic" w:hint="eastAsia"/>
                      <w:sz w:val="19"/>
                      <w:szCs w:val="19"/>
                    </w:rPr>
                    <w:delText>☐</w:delText>
                  </w:r>
                </w:del>
                <w:customXmlDelRangeStart w:id="1362" w:author="Kashif Rather" w:date="2020-01-06T15:21:00Z"/>
              </w:sdtContent>
            </w:sdt>
            <w:customXmlDelRangeEnd w:id="1362"/>
            <w:del w:id="1363" w:author="Kashif Rather" w:date="2020-01-06T15:21:00Z">
              <w:r w:rsidR="006421E1" w:rsidRPr="00E25BA0" w:rsidDel="007335AC">
                <w:rPr>
                  <w:sz w:val="19"/>
                  <w:szCs w:val="19"/>
                </w:rPr>
                <w:tab/>
              </w:r>
              <w:r w:rsidR="006421E1" w:rsidDel="007335AC">
                <w:rPr>
                  <w:b/>
                  <w:sz w:val="19"/>
                  <w:szCs w:val="19"/>
                </w:rPr>
                <w:delText>Audit and Optimization</w:delText>
              </w:r>
            </w:del>
          </w:p>
          <w:p w14:paraId="4B1BA79E" w14:textId="047F4770" w:rsidR="006421E1" w:rsidRPr="00DE6209" w:rsidDel="007335AC" w:rsidRDefault="00547846" w:rsidP="006421E1">
            <w:pPr>
              <w:tabs>
                <w:tab w:val="left" w:pos="360"/>
                <w:tab w:val="left" w:pos="5760"/>
                <w:tab w:val="left" w:pos="6120"/>
              </w:tabs>
              <w:rPr>
                <w:del w:id="1364" w:author="Kashif Rather" w:date="2020-01-06T15:21:00Z"/>
                <w:b/>
                <w:sz w:val="19"/>
                <w:szCs w:val="19"/>
              </w:rPr>
            </w:pPr>
            <w:customXmlDelRangeStart w:id="1365" w:author="Kashif Rather" w:date="2020-01-06T15:21:00Z"/>
            <w:sdt>
              <w:sdtPr>
                <w:rPr>
                  <w:sz w:val="19"/>
                  <w:szCs w:val="19"/>
                </w:rPr>
                <w:id w:val="372659363"/>
                <w14:checkbox>
                  <w14:checked w14:val="0"/>
                  <w14:checkedState w14:val="2612" w14:font="MS Gothic"/>
                  <w14:uncheckedState w14:val="2610" w14:font="MS Gothic"/>
                </w14:checkbox>
              </w:sdtPr>
              <w:sdtEndPr/>
              <w:sdtContent>
                <w:customXmlDelRangeEnd w:id="1365"/>
                <w:del w:id="1366" w:author="Kashif Rather" w:date="2020-01-06T15:21:00Z">
                  <w:r w:rsidR="006421E1" w:rsidDel="007335AC">
                    <w:rPr>
                      <w:rFonts w:ascii="MS Gothic" w:eastAsia="MS Gothic" w:hAnsi="MS Gothic" w:hint="eastAsia"/>
                      <w:sz w:val="19"/>
                      <w:szCs w:val="19"/>
                    </w:rPr>
                    <w:delText>☐</w:delText>
                  </w:r>
                </w:del>
                <w:customXmlDelRangeStart w:id="1367" w:author="Kashif Rather" w:date="2020-01-06T15:21:00Z"/>
              </w:sdtContent>
            </w:sdt>
            <w:customXmlDelRangeEnd w:id="1367"/>
            <w:del w:id="1368" w:author="Kashif Rather" w:date="2020-01-06T15:21:00Z">
              <w:r w:rsidR="006421E1" w:rsidRPr="00E25BA0" w:rsidDel="007335AC">
                <w:rPr>
                  <w:sz w:val="19"/>
                  <w:szCs w:val="19"/>
                </w:rPr>
                <w:tab/>
              </w:r>
              <w:r w:rsidR="006421E1" w:rsidRPr="00DE6209" w:rsidDel="007335AC">
                <w:rPr>
                  <w:b/>
                  <w:sz w:val="19"/>
                  <w:szCs w:val="19"/>
                </w:rPr>
                <w:delText>Telecom</w:delText>
              </w:r>
              <w:r w:rsidR="006421E1" w:rsidDel="007335AC">
                <w:rPr>
                  <w:sz w:val="19"/>
                  <w:szCs w:val="19"/>
                </w:rPr>
                <w:delText xml:space="preserve"> </w:delText>
              </w:r>
              <w:r w:rsidR="006421E1" w:rsidDel="007335AC">
                <w:rPr>
                  <w:b/>
                  <w:sz w:val="19"/>
                  <w:szCs w:val="19"/>
                </w:rPr>
                <w:delText>Benchmarking</w:delText>
              </w:r>
            </w:del>
          </w:p>
        </w:tc>
        <w:tc>
          <w:tcPr>
            <w:tcW w:w="2519" w:type="dxa"/>
            <w:tcBorders>
              <w:left w:val="single" w:sz="18" w:space="0" w:color="auto"/>
              <w:bottom w:val="single" w:sz="4" w:space="0" w:color="auto"/>
              <w:right w:val="single" w:sz="18" w:space="0" w:color="auto"/>
            </w:tcBorders>
            <w:shd w:val="clear" w:color="auto" w:fill="auto"/>
            <w:vAlign w:val="center"/>
            <w:tcPrChange w:id="1369" w:author="Kashif Rather" w:date="2020-01-06T15:13:00Z">
              <w:tcPr>
                <w:tcW w:w="1710" w:type="dxa"/>
                <w:tcBorders>
                  <w:left w:val="single" w:sz="18" w:space="0" w:color="auto"/>
                  <w:bottom w:val="single" w:sz="4" w:space="0" w:color="auto"/>
                  <w:right w:val="single" w:sz="18" w:space="0" w:color="auto"/>
                </w:tcBorders>
                <w:shd w:val="clear" w:color="auto" w:fill="auto"/>
                <w:vAlign w:val="center"/>
              </w:tcPr>
            </w:tcPrChange>
          </w:tcPr>
          <w:p w14:paraId="52690399" w14:textId="21E45268" w:rsidR="006421E1" w:rsidRPr="00A84C1C" w:rsidDel="007335AC" w:rsidRDefault="006421E1" w:rsidP="006421E1">
            <w:pPr>
              <w:tabs>
                <w:tab w:val="left" w:pos="360"/>
                <w:tab w:val="left" w:pos="5760"/>
                <w:tab w:val="left" w:pos="6120"/>
              </w:tabs>
              <w:ind w:hanging="21"/>
              <w:jc w:val="center"/>
              <w:rPr>
                <w:del w:id="1370" w:author="Kashif Rather" w:date="2020-01-06T15:21:00Z"/>
                <w:rFonts w:eastAsia="Times New Roman" w:cs="Times New Roman"/>
                <w:color w:val="000000"/>
                <w:sz w:val="14"/>
                <w:szCs w:val="19"/>
              </w:rPr>
            </w:pPr>
            <w:del w:id="1371" w:author="Kashif Rather" w:date="2020-01-06T15:21:00Z">
              <w:r w:rsidRPr="00A84C1C" w:rsidDel="007335AC">
                <w:rPr>
                  <w:rFonts w:eastAsia="Times New Roman" w:cs="Times New Roman"/>
                  <w:color w:val="000000"/>
                  <w:sz w:val="14"/>
                  <w:szCs w:val="19"/>
                </w:rPr>
                <w:delText>Contingency / Fixed Fee</w:delText>
              </w:r>
            </w:del>
          </w:p>
          <w:p w14:paraId="7EFA3A7A" w14:textId="70D27F56" w:rsidR="006421E1" w:rsidRPr="00A5430E" w:rsidDel="007335AC" w:rsidRDefault="006421E1" w:rsidP="006421E1">
            <w:pPr>
              <w:tabs>
                <w:tab w:val="left" w:pos="360"/>
                <w:tab w:val="left" w:pos="5760"/>
                <w:tab w:val="left" w:pos="6120"/>
              </w:tabs>
              <w:ind w:left="-20"/>
              <w:jc w:val="center"/>
              <w:rPr>
                <w:del w:id="1372" w:author="Kashif Rather" w:date="2020-01-06T15:21:00Z"/>
                <w:sz w:val="19"/>
                <w:szCs w:val="19"/>
              </w:rPr>
            </w:pPr>
            <w:del w:id="1373" w:author="Kashif Rather" w:date="2020-01-06T15:21:00Z">
              <w:r w:rsidRPr="00A84C1C" w:rsidDel="007335AC">
                <w:rPr>
                  <w:sz w:val="12"/>
                  <w:szCs w:val="19"/>
                </w:rPr>
                <w:delText>(</w:delText>
              </w:r>
              <w:r w:rsidRPr="00A84C1C" w:rsidDel="007335AC">
                <w:rPr>
                  <w:i/>
                  <w:sz w:val="12"/>
                  <w:szCs w:val="19"/>
                </w:rPr>
                <w:delText>See</w:delText>
              </w:r>
              <w:r w:rsidRPr="00A84C1C" w:rsidDel="007335AC">
                <w:rPr>
                  <w:sz w:val="12"/>
                  <w:szCs w:val="19"/>
                </w:rPr>
                <w:delText xml:space="preserve"> Applicable Addendum)</w:delText>
              </w:r>
            </w:del>
          </w:p>
        </w:tc>
        <w:tc>
          <w:tcPr>
            <w:tcW w:w="1601" w:type="dxa"/>
            <w:tcBorders>
              <w:left w:val="single" w:sz="18" w:space="0" w:color="auto"/>
              <w:bottom w:val="single" w:sz="4" w:space="0" w:color="auto"/>
              <w:right w:val="single" w:sz="18" w:space="0" w:color="auto"/>
            </w:tcBorders>
            <w:shd w:val="clear" w:color="auto" w:fill="auto"/>
            <w:vAlign w:val="center"/>
            <w:tcPrChange w:id="1374" w:author="Kashif Rather" w:date="2020-01-06T15:13:00Z">
              <w:tcPr>
                <w:tcW w:w="4958" w:type="dxa"/>
                <w:tcBorders>
                  <w:left w:val="single" w:sz="18" w:space="0" w:color="auto"/>
                  <w:bottom w:val="single" w:sz="4" w:space="0" w:color="auto"/>
                  <w:right w:val="single" w:sz="18" w:space="0" w:color="auto"/>
                </w:tcBorders>
                <w:shd w:val="clear" w:color="auto" w:fill="auto"/>
                <w:vAlign w:val="center"/>
              </w:tcPr>
            </w:tcPrChange>
          </w:tcPr>
          <w:p w14:paraId="60A2519B" w14:textId="1C4328A0" w:rsidR="006421E1" w:rsidRPr="00DC3899" w:rsidDel="007335AC" w:rsidRDefault="006421E1" w:rsidP="006421E1">
            <w:pPr>
              <w:tabs>
                <w:tab w:val="left" w:pos="360"/>
                <w:tab w:val="left" w:pos="5760"/>
                <w:tab w:val="left" w:pos="6120"/>
              </w:tabs>
              <w:rPr>
                <w:del w:id="1375" w:author="Kashif Rather" w:date="2020-01-06T15:21:00Z"/>
                <w:sz w:val="16"/>
                <w:szCs w:val="19"/>
              </w:rPr>
            </w:pPr>
            <w:del w:id="1376" w:author="Kashif Rather" w:date="2020-01-06T15:21:00Z">
              <w:r w:rsidRPr="00DE6209" w:rsidDel="007335AC">
                <w:rPr>
                  <w:i/>
                  <w:sz w:val="16"/>
                  <w:szCs w:val="19"/>
                </w:rPr>
                <w:delText>See</w:delText>
              </w:r>
              <w:r w:rsidRPr="00DE6209" w:rsidDel="007335AC">
                <w:rPr>
                  <w:sz w:val="16"/>
                  <w:szCs w:val="19"/>
                </w:rPr>
                <w:delText xml:space="preserve"> Applicable Addendum</w:delText>
              </w:r>
            </w:del>
          </w:p>
        </w:tc>
      </w:tr>
      <w:tr w:rsidR="003437FC" w:rsidRPr="008C5352" w:rsidDel="007335AC" w14:paraId="054125D0" w14:textId="2CDD6AD8" w:rsidTr="00651CAB">
        <w:tblPrEx>
          <w:tblBorders>
            <w:insideH w:val="single" w:sz="4" w:space="0" w:color="auto"/>
            <w:insideV w:val="single" w:sz="4" w:space="0" w:color="auto"/>
          </w:tblBorders>
          <w:tblCellMar>
            <w:left w:w="108" w:type="dxa"/>
            <w:right w:w="108" w:type="dxa"/>
          </w:tblCellMar>
          <w:tblPrExChange w:id="1377" w:author="Kashif Rather" w:date="2020-01-06T15:13:00Z">
            <w:tblPrEx>
              <w:tblBorders>
                <w:insideH w:val="single" w:sz="4" w:space="0" w:color="auto"/>
                <w:insideV w:val="single" w:sz="4" w:space="0" w:color="auto"/>
              </w:tblBorders>
              <w:tblCellMar>
                <w:left w:w="108" w:type="dxa"/>
                <w:right w:w="108" w:type="dxa"/>
              </w:tblCellMar>
            </w:tblPrEx>
          </w:tblPrExChange>
        </w:tblPrEx>
        <w:trPr>
          <w:trHeight w:val="261"/>
          <w:del w:id="1378" w:author="Kashif Rather" w:date="2020-01-06T15:21:00Z"/>
          <w:trPrChange w:id="1379" w:author="Kashif Rather" w:date="2020-01-06T15:13:00Z">
            <w:trPr>
              <w:trHeight w:val="261"/>
            </w:trPr>
          </w:trPrChange>
        </w:trPr>
        <w:tc>
          <w:tcPr>
            <w:tcW w:w="6657"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Change w:id="1380" w:author="Kashif Rather" w:date="2020-01-06T15:13:00Z">
              <w:tcPr>
                <w:tcW w:w="4117" w:type="dxa"/>
                <w:tcBorders>
                  <w:top w:val="single" w:sz="18" w:space="0" w:color="auto"/>
                  <w:left w:val="single" w:sz="18" w:space="0" w:color="auto"/>
                  <w:bottom w:val="single" w:sz="18" w:space="0" w:color="auto"/>
                  <w:right w:val="single" w:sz="18" w:space="0" w:color="auto"/>
                </w:tcBorders>
                <w:shd w:val="clear" w:color="auto" w:fill="D9D9D9" w:themeFill="background1" w:themeFillShade="D9"/>
                <w:vAlign w:val="center"/>
              </w:tcPr>
            </w:tcPrChange>
          </w:tcPr>
          <w:p w14:paraId="0C7CB6B7" w14:textId="0B1A93A2" w:rsidR="006421E1" w:rsidRPr="00234262" w:rsidDel="007335AC" w:rsidRDefault="006421E1" w:rsidP="006421E1">
            <w:pPr>
              <w:tabs>
                <w:tab w:val="left" w:pos="360"/>
                <w:tab w:val="left" w:pos="5760"/>
                <w:tab w:val="left" w:pos="6120"/>
              </w:tabs>
              <w:jc w:val="right"/>
              <w:rPr>
                <w:del w:id="1381" w:author="Kashif Rather" w:date="2020-01-06T15:21:00Z"/>
                <w:sz w:val="19"/>
                <w:szCs w:val="19"/>
              </w:rPr>
            </w:pPr>
            <w:bookmarkStart w:id="1382" w:name="_Hlk525222397"/>
            <w:bookmarkEnd w:id="1337"/>
            <w:del w:id="1383" w:author="Kashif Rather" w:date="2020-01-06T15:21:00Z">
              <w:r w:rsidRPr="00234262" w:rsidDel="007335AC">
                <w:rPr>
                  <w:b/>
                  <w:sz w:val="19"/>
                  <w:szCs w:val="19"/>
                </w:rPr>
                <w:delText>Multi-Year Discount</w:delText>
              </w:r>
            </w:del>
          </w:p>
        </w:tc>
        <w:tc>
          <w:tcPr>
            <w:tcW w:w="2519"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vAlign w:val="center"/>
            <w:tcPrChange w:id="1384" w:author="Kashif Rather" w:date="2020-01-06T15:13:00Z">
              <w:tcPr>
                <w:tcW w:w="1710"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vAlign w:val="center"/>
              </w:tcPr>
            </w:tcPrChange>
          </w:tcPr>
          <w:p w14:paraId="277A4CA5" w14:textId="5E3B1388" w:rsidR="006421E1" w:rsidRPr="00A5430E" w:rsidDel="007335AC" w:rsidRDefault="006421E1" w:rsidP="006421E1">
            <w:pPr>
              <w:tabs>
                <w:tab w:val="left" w:pos="360"/>
                <w:tab w:val="left" w:pos="5760"/>
                <w:tab w:val="left" w:pos="6120"/>
              </w:tabs>
              <w:ind w:left="-3070" w:firstLine="3070"/>
              <w:jc w:val="center"/>
              <w:rPr>
                <w:del w:id="1385" w:author="Kashif Rather" w:date="2020-01-06T15:21:00Z"/>
                <w:rFonts w:eastAsia="Times New Roman" w:cs="Times New Roman"/>
                <w:color w:val="000000"/>
                <w:sz w:val="19"/>
                <w:szCs w:val="19"/>
              </w:rPr>
            </w:pPr>
            <w:del w:id="1386" w:author="Kashif Rather" w:date="2020-01-06T15:21:00Z">
              <w:r w:rsidRPr="00A5430E" w:rsidDel="007335AC">
                <w:rPr>
                  <w:rFonts w:eastAsia="Times New Roman" w:cs="Times New Roman"/>
                  <w:b/>
                  <w:color w:val="000000"/>
                  <w:sz w:val="19"/>
                  <w:szCs w:val="19"/>
                </w:rPr>
                <w:delText>$(</w:delText>
              </w:r>
            </w:del>
            <w:customXmlDelRangeStart w:id="1387" w:author="Kashif Rather" w:date="2020-01-06T15:21:00Z"/>
            <w:sdt>
              <w:sdtPr>
                <w:rPr>
                  <w:rFonts w:eastAsia="Times New Roman" w:cs="Times New Roman"/>
                  <w:b/>
                  <w:color w:val="000000"/>
                  <w:sz w:val="19"/>
                  <w:szCs w:val="19"/>
                </w:rPr>
                <w:id w:val="869571804"/>
                <w:placeholder>
                  <w:docPart w:val="93DD866F3CED65448C8C1B4718333546"/>
                </w:placeholder>
                <w:text/>
              </w:sdtPr>
              <w:sdtEndPr/>
              <w:sdtContent>
                <w:customXmlDelRangeEnd w:id="1387"/>
                <w:del w:id="1388" w:author="Kashif Rather" w:date="2020-01-06T15:21:00Z">
                  <w:r w:rsidRPr="00A5430E" w:rsidDel="007335AC">
                    <w:rPr>
                      <w:rFonts w:eastAsia="Times New Roman" w:cs="Times New Roman"/>
                      <w:b/>
                      <w:color w:val="000000"/>
                      <w:sz w:val="19"/>
                      <w:szCs w:val="19"/>
                    </w:rPr>
                    <w:delText>_________</w:delText>
                  </w:r>
                </w:del>
                <w:customXmlDelRangeStart w:id="1389" w:author="Kashif Rather" w:date="2020-01-06T15:21:00Z"/>
              </w:sdtContent>
            </w:sdt>
            <w:customXmlDelRangeEnd w:id="1389"/>
            <w:del w:id="1390" w:author="Kashif Rather" w:date="2020-01-06T15:21:00Z">
              <w:r w:rsidRPr="00A5430E" w:rsidDel="007335AC">
                <w:rPr>
                  <w:rFonts w:eastAsia="Times New Roman" w:cs="Times New Roman"/>
                  <w:b/>
                  <w:color w:val="000000"/>
                  <w:sz w:val="19"/>
                  <w:szCs w:val="19"/>
                </w:rPr>
                <w:delText>)</w:delText>
              </w:r>
            </w:del>
          </w:p>
        </w:tc>
        <w:tc>
          <w:tcPr>
            <w:tcW w:w="1601" w:type="dxa"/>
            <w:tcBorders>
              <w:top w:val="single" w:sz="18" w:space="0" w:color="auto"/>
              <w:left w:val="single" w:sz="18" w:space="0" w:color="auto"/>
              <w:bottom w:val="single" w:sz="18" w:space="0" w:color="auto"/>
              <w:right w:val="single" w:sz="18" w:space="0" w:color="auto"/>
            </w:tcBorders>
            <w:shd w:val="clear" w:color="auto" w:fill="000000" w:themeFill="text1"/>
            <w:tcPrChange w:id="1391" w:author="Kashif Rather" w:date="2020-01-06T15:13:00Z">
              <w:tcPr>
                <w:tcW w:w="4958" w:type="dxa"/>
                <w:tcBorders>
                  <w:top w:val="single" w:sz="18" w:space="0" w:color="auto"/>
                  <w:left w:val="single" w:sz="18" w:space="0" w:color="auto"/>
                  <w:bottom w:val="single" w:sz="18" w:space="0" w:color="auto"/>
                  <w:right w:val="single" w:sz="18" w:space="0" w:color="auto"/>
                </w:tcBorders>
                <w:shd w:val="clear" w:color="auto" w:fill="000000" w:themeFill="text1"/>
              </w:tcPr>
            </w:tcPrChange>
          </w:tcPr>
          <w:p w14:paraId="19DB1855" w14:textId="1B692C83" w:rsidR="006421E1" w:rsidRPr="00234262" w:rsidDel="007335AC" w:rsidRDefault="006421E1" w:rsidP="006421E1">
            <w:pPr>
              <w:tabs>
                <w:tab w:val="left" w:pos="360"/>
                <w:tab w:val="left" w:pos="5760"/>
                <w:tab w:val="left" w:pos="6120"/>
              </w:tabs>
              <w:ind w:left="-3070" w:firstLine="3070"/>
              <w:rPr>
                <w:del w:id="1392" w:author="Kashif Rather" w:date="2020-01-06T15:21:00Z"/>
                <w:sz w:val="19"/>
                <w:szCs w:val="19"/>
              </w:rPr>
            </w:pPr>
          </w:p>
        </w:tc>
      </w:tr>
      <w:bookmarkEnd w:id="1382"/>
      <w:tr w:rsidR="003437FC" w:rsidDel="007335AC" w14:paraId="01464373" w14:textId="64C28177" w:rsidTr="00651CAB">
        <w:trPr>
          <w:trHeight w:val="306"/>
          <w:del w:id="1393" w:author="Kashif Rather" w:date="2020-01-06T15:21:00Z"/>
          <w:trPrChange w:id="1394" w:author="Kashif Rather" w:date="2020-01-06T15:13:00Z">
            <w:trPr>
              <w:trHeight w:val="306"/>
            </w:trPr>
          </w:trPrChange>
        </w:trPr>
        <w:tc>
          <w:tcPr>
            <w:tcW w:w="6657"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vAlign w:val="center"/>
            <w:tcPrChange w:id="1395" w:author="Kashif Rather" w:date="2020-01-06T15:13:00Z">
              <w:tcPr>
                <w:tcW w:w="4117"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vAlign w:val="center"/>
              </w:tcPr>
            </w:tcPrChange>
          </w:tcPr>
          <w:p w14:paraId="2F544121" w14:textId="0B10DBEA" w:rsidR="006421E1" w:rsidRPr="002C77A0" w:rsidDel="007335AC" w:rsidRDefault="006421E1" w:rsidP="006421E1">
            <w:pPr>
              <w:tabs>
                <w:tab w:val="left" w:pos="360"/>
                <w:tab w:val="left" w:pos="5760"/>
                <w:tab w:val="left" w:pos="6120"/>
              </w:tabs>
              <w:jc w:val="right"/>
              <w:rPr>
                <w:del w:id="1396" w:author="Kashif Rather" w:date="2020-01-06T15:21:00Z"/>
                <w:sz w:val="19"/>
                <w:szCs w:val="19"/>
              </w:rPr>
            </w:pPr>
            <w:del w:id="1397" w:author="Kashif Rather" w:date="2020-01-06T15:21:00Z">
              <w:r w:rsidDel="007335AC">
                <w:rPr>
                  <w:b/>
                  <w:i/>
                  <w:sz w:val="19"/>
                  <w:szCs w:val="19"/>
                </w:rPr>
                <w:delText>TOTAL</w:delText>
              </w:r>
            </w:del>
          </w:p>
        </w:tc>
        <w:tc>
          <w:tcPr>
            <w:tcW w:w="2519"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vAlign w:val="center"/>
            <w:tcPrChange w:id="1398" w:author="Kashif Rather" w:date="2020-01-06T15:13:00Z">
              <w:tcPr>
                <w:tcW w:w="1710" w:type="dxa"/>
                <w:tcBorders>
                  <w:top w:val="single" w:sz="18" w:space="0" w:color="auto"/>
                  <w:left w:val="single" w:sz="18" w:space="0" w:color="auto"/>
                  <w:bottom w:val="single" w:sz="18" w:space="0" w:color="auto"/>
                  <w:right w:val="single" w:sz="18" w:space="0" w:color="auto"/>
                </w:tcBorders>
                <w:shd w:val="clear" w:color="auto" w:fill="BFBFBF" w:themeFill="background1" w:themeFillShade="BF"/>
                <w:vAlign w:val="center"/>
              </w:tcPr>
            </w:tcPrChange>
          </w:tcPr>
          <w:p w14:paraId="4E535B0A" w14:textId="1AAC667A" w:rsidR="006421E1" w:rsidRPr="00A5430E" w:rsidDel="007335AC" w:rsidRDefault="006421E1" w:rsidP="006421E1">
            <w:pPr>
              <w:tabs>
                <w:tab w:val="left" w:pos="360"/>
                <w:tab w:val="left" w:pos="5760"/>
                <w:tab w:val="left" w:pos="6120"/>
              </w:tabs>
              <w:ind w:left="-3070" w:firstLine="3070"/>
              <w:jc w:val="center"/>
              <w:rPr>
                <w:del w:id="1399" w:author="Kashif Rather" w:date="2020-01-06T15:21:00Z"/>
                <w:b/>
                <w:sz w:val="19"/>
                <w:szCs w:val="19"/>
              </w:rPr>
            </w:pPr>
            <w:del w:id="1400" w:author="Kashif Rather" w:date="2020-01-06T15:21:00Z">
              <w:r w:rsidRPr="00A5430E" w:rsidDel="007335AC">
                <w:rPr>
                  <w:rFonts w:eastAsia="Times New Roman" w:cs="Times New Roman"/>
                  <w:b/>
                  <w:color w:val="000000"/>
                  <w:sz w:val="19"/>
                  <w:szCs w:val="19"/>
                </w:rPr>
                <w:delText>$</w:delText>
              </w:r>
            </w:del>
            <w:customXmlDelRangeStart w:id="1401" w:author="Kashif Rather" w:date="2020-01-06T15:21:00Z"/>
            <w:sdt>
              <w:sdtPr>
                <w:rPr>
                  <w:rFonts w:eastAsia="Times New Roman" w:cs="Times New Roman"/>
                  <w:b/>
                  <w:color w:val="000000"/>
                  <w:sz w:val="19"/>
                  <w:szCs w:val="19"/>
                </w:rPr>
                <w:id w:val="-370989372"/>
                <w:placeholder>
                  <w:docPart w:val="93DD866F3CED65448C8C1B4718333546"/>
                </w:placeholder>
                <w:text/>
              </w:sdtPr>
              <w:sdtEndPr/>
              <w:sdtContent>
                <w:customXmlDelRangeEnd w:id="1401"/>
                <w:del w:id="1402" w:author="Kashif Rather" w:date="2020-01-06T15:21:00Z">
                  <w:r w:rsidRPr="00A5430E" w:rsidDel="007335AC">
                    <w:rPr>
                      <w:rFonts w:eastAsia="Times New Roman" w:cs="Times New Roman"/>
                      <w:b/>
                      <w:color w:val="000000"/>
                      <w:sz w:val="19"/>
                      <w:szCs w:val="19"/>
                    </w:rPr>
                    <w:delText>_________</w:delText>
                  </w:r>
                </w:del>
                <w:customXmlDelRangeStart w:id="1403" w:author="Kashif Rather" w:date="2020-01-06T15:21:00Z"/>
              </w:sdtContent>
            </w:sdt>
            <w:customXmlDelRangeEnd w:id="1403"/>
          </w:p>
        </w:tc>
        <w:tc>
          <w:tcPr>
            <w:tcW w:w="1601" w:type="dxa"/>
            <w:tcBorders>
              <w:top w:val="single" w:sz="18" w:space="0" w:color="auto"/>
              <w:left w:val="single" w:sz="18" w:space="0" w:color="auto"/>
              <w:bottom w:val="single" w:sz="18" w:space="0" w:color="auto"/>
              <w:right w:val="single" w:sz="18" w:space="0" w:color="auto"/>
            </w:tcBorders>
            <w:shd w:val="clear" w:color="auto" w:fill="000000" w:themeFill="text1"/>
            <w:tcPrChange w:id="1404" w:author="Kashif Rather" w:date="2020-01-06T15:13:00Z">
              <w:tcPr>
                <w:tcW w:w="4958" w:type="dxa"/>
                <w:tcBorders>
                  <w:top w:val="single" w:sz="18" w:space="0" w:color="auto"/>
                  <w:left w:val="single" w:sz="18" w:space="0" w:color="auto"/>
                  <w:bottom w:val="single" w:sz="18" w:space="0" w:color="auto"/>
                  <w:right w:val="single" w:sz="18" w:space="0" w:color="auto"/>
                </w:tcBorders>
                <w:shd w:val="clear" w:color="auto" w:fill="000000" w:themeFill="text1"/>
              </w:tcPr>
            </w:tcPrChange>
          </w:tcPr>
          <w:p w14:paraId="6ED8767B" w14:textId="62E42093" w:rsidR="006421E1" w:rsidRPr="002C77A0" w:rsidDel="007335AC" w:rsidRDefault="006421E1" w:rsidP="006421E1">
            <w:pPr>
              <w:tabs>
                <w:tab w:val="left" w:pos="360"/>
                <w:tab w:val="left" w:pos="5760"/>
                <w:tab w:val="left" w:pos="6120"/>
              </w:tabs>
              <w:ind w:left="-3070" w:firstLine="3070"/>
              <w:rPr>
                <w:del w:id="1405" w:author="Kashif Rather" w:date="2020-01-06T15:21:00Z"/>
                <w:sz w:val="19"/>
                <w:szCs w:val="19"/>
              </w:rPr>
            </w:pPr>
          </w:p>
        </w:tc>
      </w:tr>
      <w:tr w:rsidR="006421E1" w:rsidDel="007335AC" w14:paraId="428243C1" w14:textId="7A0C0A39" w:rsidTr="00651CAB">
        <w:trPr>
          <w:trHeight w:val="306"/>
          <w:del w:id="1406" w:author="Kashif Rather" w:date="2020-01-06T15:21:00Z"/>
          <w:trPrChange w:id="1407" w:author="Kashif Rather" w:date="2020-01-06T15:13:00Z">
            <w:trPr>
              <w:trHeight w:val="306"/>
            </w:trPr>
          </w:trPrChange>
        </w:trPr>
        <w:tc>
          <w:tcPr>
            <w:tcW w:w="10777" w:type="dxa"/>
            <w:gridSpan w:val="3"/>
            <w:tcBorders>
              <w:top w:val="single" w:sz="18" w:space="0" w:color="auto"/>
              <w:left w:val="single" w:sz="18" w:space="0" w:color="auto"/>
              <w:bottom w:val="single" w:sz="12" w:space="0" w:color="auto"/>
              <w:right w:val="single" w:sz="18" w:space="0" w:color="auto"/>
            </w:tcBorders>
            <w:shd w:val="clear" w:color="auto" w:fill="auto"/>
            <w:vAlign w:val="center"/>
            <w:tcPrChange w:id="1408" w:author="Kashif Rather" w:date="2020-01-06T15:13:00Z">
              <w:tcPr>
                <w:tcW w:w="10785" w:type="dxa"/>
                <w:gridSpan w:val="3"/>
                <w:tcBorders>
                  <w:top w:val="single" w:sz="18" w:space="0" w:color="auto"/>
                  <w:left w:val="single" w:sz="18" w:space="0" w:color="auto"/>
                  <w:bottom w:val="single" w:sz="12" w:space="0" w:color="auto"/>
                  <w:right w:val="single" w:sz="18" w:space="0" w:color="auto"/>
                </w:tcBorders>
                <w:shd w:val="clear" w:color="auto" w:fill="auto"/>
                <w:vAlign w:val="center"/>
              </w:tcPr>
            </w:tcPrChange>
          </w:tcPr>
          <w:p w14:paraId="7F964281" w14:textId="14ED98CF" w:rsidR="006421E1" w:rsidRPr="002C77A0" w:rsidDel="007335AC" w:rsidRDefault="006421E1" w:rsidP="006421E1">
            <w:pPr>
              <w:tabs>
                <w:tab w:val="left" w:pos="360"/>
                <w:tab w:val="left" w:pos="5760"/>
                <w:tab w:val="left" w:pos="6120"/>
              </w:tabs>
              <w:ind w:left="-3070" w:firstLine="3070"/>
              <w:rPr>
                <w:del w:id="1409" w:author="Kashif Rather" w:date="2020-01-06T15:21:00Z"/>
                <w:sz w:val="19"/>
                <w:szCs w:val="19"/>
              </w:rPr>
            </w:pPr>
          </w:p>
        </w:tc>
      </w:tr>
    </w:tbl>
    <w:p w14:paraId="1A6E0FEB" w14:textId="77777777" w:rsidR="00265588" w:rsidRDefault="00265588" w:rsidP="0004588F">
      <w:pPr>
        <w:spacing w:after="0" w:line="240" w:lineRule="auto"/>
        <w:rPr>
          <w:sz w:val="12"/>
        </w:rPr>
      </w:pP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70"/>
      </w:tblGrid>
      <w:tr w:rsidR="005E05F7" w14:paraId="4BD9737A" w14:textId="77777777" w:rsidTr="00511734">
        <w:tc>
          <w:tcPr>
            <w:tcW w:w="10790" w:type="dxa"/>
            <w:shd w:val="clear" w:color="auto" w:fill="A8D08D" w:themeFill="accent6" w:themeFillTint="99"/>
          </w:tcPr>
          <w:p w14:paraId="0B6564D2" w14:textId="77777777" w:rsidR="005E05F7" w:rsidRDefault="005E05F7" w:rsidP="00DB187E">
            <w:pPr>
              <w:pStyle w:val="ListParagraph"/>
              <w:numPr>
                <w:ilvl w:val="0"/>
                <w:numId w:val="1"/>
              </w:numPr>
              <w:ind w:left="253" w:hanging="270"/>
            </w:pPr>
            <w:r w:rsidRPr="002E70AE">
              <w:rPr>
                <w:b/>
              </w:rPr>
              <w:t>Special Conditions</w:t>
            </w:r>
            <w:r w:rsidR="00AB4207">
              <w:rPr>
                <w:b/>
              </w:rPr>
              <w:t xml:space="preserve"> / Notes</w:t>
            </w:r>
          </w:p>
        </w:tc>
      </w:tr>
      <w:tr w:rsidR="005E05F7" w14:paraId="790DBBB1" w14:textId="77777777" w:rsidTr="000750EC">
        <w:trPr>
          <w:trHeight w:val="120"/>
        </w:trPr>
        <w:tc>
          <w:tcPr>
            <w:tcW w:w="10790" w:type="dxa"/>
          </w:tcPr>
          <w:p w14:paraId="702FE915" w14:textId="77777777" w:rsidR="005E05F7" w:rsidRPr="00265588" w:rsidRDefault="005E05F7" w:rsidP="005D64E2">
            <w:pPr>
              <w:tabs>
                <w:tab w:val="left" w:pos="360"/>
                <w:tab w:val="left" w:pos="5760"/>
                <w:tab w:val="left" w:pos="6120"/>
              </w:tabs>
              <w:jc w:val="both"/>
            </w:pPr>
          </w:p>
        </w:tc>
      </w:tr>
    </w:tbl>
    <w:p w14:paraId="1EE67940" w14:textId="77777777" w:rsidR="005E05F7" w:rsidRPr="0004588F" w:rsidRDefault="005E05F7" w:rsidP="0004588F">
      <w:pPr>
        <w:spacing w:after="0" w:line="240" w:lineRule="auto"/>
        <w:rPr>
          <w:sz w:val="12"/>
        </w:rPr>
      </w:pPr>
    </w:p>
    <w:tbl>
      <w:tblPr>
        <w:tblStyle w:val="TableGri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70"/>
      </w:tblGrid>
      <w:tr w:rsidR="004B60E1" w14:paraId="77899A8F" w14:textId="77777777" w:rsidTr="00511734">
        <w:tc>
          <w:tcPr>
            <w:tcW w:w="10790" w:type="dxa"/>
            <w:shd w:val="clear" w:color="auto" w:fill="A8D08D" w:themeFill="accent6" w:themeFillTint="99"/>
          </w:tcPr>
          <w:p w14:paraId="0AC66126" w14:textId="77777777" w:rsidR="004B60E1" w:rsidRDefault="004B60E1" w:rsidP="00DB187E">
            <w:pPr>
              <w:pStyle w:val="ListParagraph"/>
              <w:numPr>
                <w:ilvl w:val="0"/>
                <w:numId w:val="1"/>
              </w:numPr>
              <w:ind w:left="253" w:hanging="253"/>
            </w:pPr>
            <w:r w:rsidRPr="002E70AE">
              <w:rPr>
                <w:b/>
              </w:rPr>
              <w:t>Term and Conditions</w:t>
            </w:r>
          </w:p>
        </w:tc>
      </w:tr>
      <w:tr w:rsidR="004B60E1" w14:paraId="6B1784BD" w14:textId="77777777" w:rsidTr="00511734">
        <w:trPr>
          <w:trHeight w:val="816"/>
        </w:trPr>
        <w:tc>
          <w:tcPr>
            <w:tcW w:w="10790" w:type="dxa"/>
          </w:tcPr>
          <w:p w14:paraId="74FB6325" w14:textId="77777777" w:rsidR="00607B00" w:rsidRPr="00793D05" w:rsidRDefault="00DC15DE" w:rsidP="004A5701">
            <w:pPr>
              <w:pStyle w:val="Text"/>
              <w:keepNext/>
              <w:keepLines/>
              <w:spacing w:after="120"/>
              <w:rPr>
                <w:sz w:val="19"/>
                <w:szCs w:val="19"/>
                <w:lang w:bidi="en-US"/>
              </w:rPr>
            </w:pPr>
            <w:r>
              <w:rPr>
                <w:sz w:val="19"/>
                <w:szCs w:val="19"/>
              </w:rPr>
              <w:t>T</w:t>
            </w:r>
            <w:r w:rsidR="002E70AE" w:rsidRPr="0003653D">
              <w:rPr>
                <w:sz w:val="19"/>
                <w:szCs w:val="19"/>
              </w:rPr>
              <w:t xml:space="preserve">his </w:t>
            </w:r>
            <w:r w:rsidR="005E05F7" w:rsidRPr="0003653D">
              <w:rPr>
                <w:sz w:val="19"/>
                <w:szCs w:val="19"/>
              </w:rPr>
              <w:t>Order</w:t>
            </w:r>
            <w:r w:rsidR="008F41D8" w:rsidRPr="0003653D">
              <w:rPr>
                <w:sz w:val="19"/>
                <w:szCs w:val="19"/>
              </w:rPr>
              <w:t xml:space="preserve"> shall </w:t>
            </w:r>
            <w:r>
              <w:rPr>
                <w:sz w:val="19"/>
                <w:szCs w:val="19"/>
              </w:rPr>
              <w:t>be</w:t>
            </w:r>
            <w:r w:rsidR="008F41D8" w:rsidRPr="0003653D">
              <w:rPr>
                <w:sz w:val="19"/>
                <w:szCs w:val="19"/>
              </w:rPr>
              <w:t xml:space="preserve"> governed by the </w:t>
            </w:r>
            <w:r>
              <w:rPr>
                <w:sz w:val="19"/>
                <w:szCs w:val="19"/>
              </w:rPr>
              <w:t xml:space="preserve">terms &amp; conditions, including, but not limited to the applicable Service </w:t>
            </w:r>
            <w:r w:rsidR="009C74CF">
              <w:rPr>
                <w:sz w:val="19"/>
                <w:szCs w:val="19"/>
              </w:rPr>
              <w:t xml:space="preserve">Profile </w:t>
            </w:r>
            <w:r>
              <w:rPr>
                <w:sz w:val="19"/>
                <w:szCs w:val="19"/>
              </w:rPr>
              <w:t>Description</w:t>
            </w:r>
            <w:r w:rsidR="00263D3C">
              <w:rPr>
                <w:sz w:val="19"/>
                <w:szCs w:val="19"/>
              </w:rPr>
              <w:t>s</w:t>
            </w:r>
            <w:r>
              <w:rPr>
                <w:sz w:val="19"/>
                <w:szCs w:val="19"/>
              </w:rPr>
              <w:t xml:space="preserve">, available at </w:t>
            </w:r>
            <w:hyperlink r:id="rId10" w:history="1">
              <w:r w:rsidR="0059685C" w:rsidRPr="0059685C">
                <w:rPr>
                  <w:rStyle w:val="Hyperlink"/>
                </w:rPr>
                <w:t>https://www2.tangoe.com/subscription-terms</w:t>
              </w:r>
            </w:hyperlink>
            <w:r>
              <w:rPr>
                <w:sz w:val="19"/>
                <w:szCs w:val="19"/>
              </w:rPr>
              <w:t xml:space="preserve"> </w:t>
            </w:r>
            <w:r w:rsidR="008F41D8" w:rsidRPr="0003653D">
              <w:rPr>
                <w:sz w:val="19"/>
                <w:szCs w:val="19"/>
              </w:rPr>
              <w:t>(the “</w:t>
            </w:r>
            <w:r w:rsidR="008F41D8" w:rsidRPr="0003653D">
              <w:rPr>
                <w:b/>
                <w:sz w:val="19"/>
                <w:szCs w:val="19"/>
              </w:rPr>
              <w:t>Agreement</w:t>
            </w:r>
            <w:r w:rsidR="008F41D8" w:rsidRPr="0003653D">
              <w:rPr>
                <w:sz w:val="19"/>
                <w:szCs w:val="19"/>
              </w:rPr>
              <w:t>”)</w:t>
            </w:r>
            <w:r w:rsidR="002E70AE" w:rsidRPr="0003653D">
              <w:rPr>
                <w:sz w:val="19"/>
                <w:szCs w:val="19"/>
              </w:rPr>
              <w:t xml:space="preserve">. </w:t>
            </w:r>
            <w:r w:rsidR="008F41D8" w:rsidRPr="0003653D">
              <w:rPr>
                <w:sz w:val="19"/>
                <w:szCs w:val="19"/>
              </w:rPr>
              <w:t xml:space="preserve"> </w:t>
            </w:r>
            <w:r w:rsidR="002E70AE" w:rsidRPr="0003653D">
              <w:rPr>
                <w:sz w:val="19"/>
                <w:szCs w:val="19"/>
              </w:rPr>
              <w:t xml:space="preserve">All capitalized terms used in this </w:t>
            </w:r>
            <w:r w:rsidR="008F41D8" w:rsidRPr="0003653D">
              <w:rPr>
                <w:sz w:val="19"/>
                <w:szCs w:val="19"/>
              </w:rPr>
              <w:t>Order have the meanings given to them in this Order</w:t>
            </w:r>
            <w:r w:rsidR="002E70AE" w:rsidRPr="0003653D">
              <w:rPr>
                <w:sz w:val="19"/>
                <w:szCs w:val="19"/>
              </w:rPr>
              <w:t xml:space="preserve"> </w:t>
            </w:r>
            <w:r>
              <w:rPr>
                <w:sz w:val="19"/>
                <w:szCs w:val="19"/>
              </w:rPr>
              <w:t xml:space="preserve">or </w:t>
            </w:r>
            <w:r w:rsidR="008F41D8" w:rsidRPr="0003653D">
              <w:rPr>
                <w:sz w:val="19"/>
                <w:szCs w:val="19"/>
              </w:rPr>
              <w:t xml:space="preserve">the </w:t>
            </w:r>
            <w:r w:rsidR="002E70AE" w:rsidRPr="0003653D">
              <w:rPr>
                <w:sz w:val="19"/>
                <w:szCs w:val="19"/>
              </w:rPr>
              <w:t xml:space="preserve">Agreement. </w:t>
            </w:r>
            <w:r w:rsidR="00BC32DD" w:rsidRPr="0003653D">
              <w:rPr>
                <w:sz w:val="19"/>
                <w:szCs w:val="19"/>
              </w:rPr>
              <w:t xml:space="preserve"> </w:t>
            </w:r>
            <w:r>
              <w:rPr>
                <w:sz w:val="19"/>
                <w:szCs w:val="19"/>
                <w:lang w:bidi="en-US"/>
              </w:rPr>
              <w:t xml:space="preserve">All links, appendices, exhibits and services description </w:t>
            </w:r>
            <w:r w:rsidR="00BC32DD" w:rsidRPr="0003653D">
              <w:rPr>
                <w:sz w:val="19"/>
                <w:szCs w:val="19"/>
                <w:lang w:bidi="en-US"/>
              </w:rPr>
              <w:t>identified</w:t>
            </w:r>
            <w:r w:rsidR="008F41D8" w:rsidRPr="0003653D">
              <w:rPr>
                <w:sz w:val="19"/>
                <w:szCs w:val="19"/>
                <w:lang w:bidi="en-US"/>
              </w:rPr>
              <w:t xml:space="preserve"> in this Order </w:t>
            </w:r>
            <w:r w:rsidR="00BC32DD" w:rsidRPr="0003653D">
              <w:rPr>
                <w:sz w:val="19"/>
                <w:szCs w:val="19"/>
                <w:lang w:bidi="en-US"/>
              </w:rPr>
              <w:t xml:space="preserve">are hereby </w:t>
            </w:r>
            <w:r w:rsidR="002E70AE" w:rsidRPr="0003653D">
              <w:rPr>
                <w:sz w:val="19"/>
                <w:szCs w:val="19"/>
                <w:lang w:bidi="en-US"/>
              </w:rPr>
              <w:t>incorporated by reference</w:t>
            </w:r>
            <w:r w:rsidR="00BC32DD" w:rsidRPr="0003653D">
              <w:rPr>
                <w:sz w:val="19"/>
                <w:szCs w:val="19"/>
                <w:lang w:bidi="en-US"/>
              </w:rPr>
              <w:t xml:space="preserve"> and shall become part of this </w:t>
            </w:r>
            <w:r>
              <w:rPr>
                <w:sz w:val="19"/>
                <w:szCs w:val="19"/>
                <w:lang w:bidi="en-US"/>
              </w:rPr>
              <w:t>Agreement</w:t>
            </w:r>
            <w:r w:rsidR="00BC32DD" w:rsidRPr="0003653D">
              <w:rPr>
                <w:sz w:val="19"/>
                <w:szCs w:val="19"/>
                <w:lang w:bidi="en-US"/>
              </w:rPr>
              <w:t>.</w:t>
            </w:r>
            <w:r w:rsidR="004A5701" w:rsidRPr="0003653D">
              <w:rPr>
                <w:sz w:val="19"/>
                <w:szCs w:val="19"/>
                <w:lang w:bidi="en-US"/>
              </w:rPr>
              <w:t xml:space="preserve">  </w:t>
            </w:r>
            <w:r w:rsidR="009C4EBE">
              <w:rPr>
                <w:szCs w:val="20"/>
              </w:rPr>
              <w:t>T</w:t>
            </w:r>
            <w:r w:rsidR="009C4EBE" w:rsidRPr="0049643A">
              <w:rPr>
                <w:szCs w:val="20"/>
              </w:rPr>
              <w:t>h</w:t>
            </w:r>
            <w:r w:rsidR="009C4EBE">
              <w:rPr>
                <w:szCs w:val="20"/>
              </w:rPr>
              <w:t xml:space="preserve">e parties agree to document any </w:t>
            </w:r>
            <w:r w:rsidR="009C4EBE" w:rsidRPr="0049643A">
              <w:rPr>
                <w:szCs w:val="20"/>
              </w:rPr>
              <w:t xml:space="preserve">changes </w:t>
            </w:r>
            <w:r w:rsidR="009C4EBE">
              <w:rPr>
                <w:szCs w:val="20"/>
              </w:rPr>
              <w:t>to the</w:t>
            </w:r>
            <w:r w:rsidR="009C4EBE" w:rsidRPr="0049643A">
              <w:rPr>
                <w:szCs w:val="20"/>
              </w:rPr>
              <w:t xml:space="preserve"> </w:t>
            </w:r>
            <w:r w:rsidR="009C4EBE">
              <w:rPr>
                <w:szCs w:val="20"/>
              </w:rPr>
              <w:t>scope of S</w:t>
            </w:r>
            <w:r w:rsidR="009C4EBE" w:rsidRPr="0049643A">
              <w:rPr>
                <w:szCs w:val="20"/>
              </w:rPr>
              <w:t>ervices</w:t>
            </w:r>
            <w:r w:rsidR="009C4EBE">
              <w:rPr>
                <w:szCs w:val="20"/>
              </w:rPr>
              <w:t xml:space="preserve"> </w:t>
            </w:r>
            <w:r w:rsidR="009C4EBE" w:rsidRPr="0049643A">
              <w:rPr>
                <w:szCs w:val="20"/>
              </w:rPr>
              <w:t xml:space="preserve">in a Change Order </w:t>
            </w:r>
            <w:r w:rsidR="009C4EBE">
              <w:rPr>
                <w:szCs w:val="20"/>
              </w:rPr>
              <w:t>Form</w:t>
            </w:r>
            <w:r w:rsidR="0028330E">
              <w:rPr>
                <w:szCs w:val="20"/>
              </w:rPr>
              <w:t>.</w:t>
            </w:r>
          </w:p>
        </w:tc>
      </w:tr>
    </w:tbl>
    <w:p w14:paraId="004C4212" w14:textId="77777777" w:rsidR="00265588" w:rsidRPr="00D9775F" w:rsidRDefault="00265588" w:rsidP="00D9775F">
      <w:pPr>
        <w:spacing w:after="0" w:line="240" w:lineRule="auto"/>
        <w:rPr>
          <w:sz w:val="12"/>
        </w:rPr>
      </w:pPr>
    </w:p>
    <w:tbl>
      <w:tblPr>
        <w:tblStyle w:val="TableGrid"/>
        <w:tblW w:w="1079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75"/>
        <w:gridCol w:w="5220"/>
      </w:tblGrid>
      <w:tr w:rsidR="00897A01" w14:paraId="4E60B135" w14:textId="77777777" w:rsidTr="00511734">
        <w:trPr>
          <w:trHeight w:val="288"/>
        </w:trPr>
        <w:tc>
          <w:tcPr>
            <w:tcW w:w="5575" w:type="dxa"/>
            <w:shd w:val="clear" w:color="auto" w:fill="A8D08D" w:themeFill="accent6" w:themeFillTint="99"/>
          </w:tcPr>
          <w:p w14:paraId="088F6650" w14:textId="77777777" w:rsidR="00897A01" w:rsidRPr="006156F1" w:rsidRDefault="00897A01" w:rsidP="005D64E2">
            <w:pPr>
              <w:keepNext/>
              <w:keepLines/>
              <w:tabs>
                <w:tab w:val="left" w:pos="0"/>
              </w:tabs>
              <w:ind w:left="360"/>
              <w:jc w:val="center"/>
              <w:rPr>
                <w:b/>
                <w:sz w:val="20"/>
                <w:szCs w:val="20"/>
              </w:rPr>
            </w:pPr>
            <w:r w:rsidRPr="006156F1">
              <w:rPr>
                <w:b/>
                <w:sz w:val="20"/>
                <w:szCs w:val="20"/>
              </w:rPr>
              <w:t>Customer</w:t>
            </w:r>
          </w:p>
        </w:tc>
        <w:tc>
          <w:tcPr>
            <w:tcW w:w="5220" w:type="dxa"/>
            <w:shd w:val="clear" w:color="auto" w:fill="A8D08D" w:themeFill="accent6" w:themeFillTint="99"/>
          </w:tcPr>
          <w:p w14:paraId="0054C044" w14:textId="77777777" w:rsidR="00897A01" w:rsidRPr="006156F1" w:rsidRDefault="00547846" w:rsidP="005D64E2">
            <w:pPr>
              <w:keepNext/>
              <w:keepLines/>
              <w:tabs>
                <w:tab w:val="left" w:pos="0"/>
              </w:tabs>
              <w:ind w:left="360"/>
              <w:jc w:val="center"/>
              <w:rPr>
                <w:b/>
                <w:sz w:val="20"/>
                <w:szCs w:val="20"/>
              </w:rPr>
            </w:pPr>
            <w:sdt>
              <w:sdtPr>
                <w:rPr>
                  <w:b/>
                  <w:sz w:val="20"/>
                  <w:szCs w:val="20"/>
                </w:rPr>
                <w:id w:val="1140768761"/>
                <w:placeholder>
                  <w:docPart w:val="DefaultPlaceholder_-1854013439"/>
                </w:placeholder>
                <w:dropDownList>
                  <w:listItem w:displayText="Tangoe US, Inc" w:value="Tangoe US, Inc"/>
                  <w:listItem w:displayText="Tangoe LLC" w:value="Tangoe LLC"/>
                  <w:listItem w:displayText="MOBI Wireless Management, LLC" w:value="MOBI Wireless Management, LLC"/>
                  <w:listItem w:displayText="Tangoe SAS" w:value="Tangoe SAS"/>
                </w:dropDownList>
              </w:sdtPr>
              <w:sdtEndPr/>
              <w:sdtContent>
                <w:r w:rsidR="00CD5B76">
                  <w:rPr>
                    <w:b/>
                    <w:sz w:val="20"/>
                    <w:szCs w:val="20"/>
                  </w:rPr>
                  <w:t>Tangoe US, Inc</w:t>
                </w:r>
              </w:sdtContent>
            </w:sdt>
            <w:r w:rsidR="009D52AD">
              <w:rPr>
                <w:b/>
                <w:sz w:val="20"/>
                <w:szCs w:val="20"/>
              </w:rPr>
              <w:t xml:space="preserve"> (“</w:t>
            </w:r>
            <w:proofErr w:type="spellStart"/>
            <w:r w:rsidR="00897A01" w:rsidRPr="006156F1">
              <w:rPr>
                <w:b/>
                <w:sz w:val="20"/>
                <w:szCs w:val="20"/>
              </w:rPr>
              <w:t>Tangoe</w:t>
            </w:r>
            <w:proofErr w:type="spellEnd"/>
            <w:r w:rsidR="009D52AD">
              <w:rPr>
                <w:b/>
                <w:sz w:val="20"/>
                <w:szCs w:val="20"/>
              </w:rPr>
              <w:t>”)</w:t>
            </w:r>
          </w:p>
        </w:tc>
      </w:tr>
      <w:tr w:rsidR="00897A01" w14:paraId="47DB9D0F" w14:textId="77777777" w:rsidTr="00511734">
        <w:trPr>
          <w:trHeight w:val="413"/>
        </w:trPr>
        <w:tc>
          <w:tcPr>
            <w:tcW w:w="5575" w:type="dxa"/>
            <w:vAlign w:val="center"/>
          </w:tcPr>
          <w:p w14:paraId="6E7B17E5" w14:textId="77777777" w:rsidR="00897A01" w:rsidRDefault="00897A01" w:rsidP="006E1FD5">
            <w:pPr>
              <w:keepNext/>
              <w:keepLines/>
              <w:tabs>
                <w:tab w:val="left" w:pos="0"/>
              </w:tabs>
              <w:ind w:left="67"/>
              <w:rPr>
                <w:b/>
                <w:sz w:val="20"/>
                <w:szCs w:val="20"/>
              </w:rPr>
            </w:pPr>
            <w:r>
              <w:rPr>
                <w:b/>
                <w:sz w:val="20"/>
                <w:szCs w:val="20"/>
              </w:rPr>
              <w:t>By:</w:t>
            </w:r>
          </w:p>
        </w:tc>
        <w:tc>
          <w:tcPr>
            <w:tcW w:w="5220" w:type="dxa"/>
            <w:vAlign w:val="center"/>
          </w:tcPr>
          <w:p w14:paraId="0350A521" w14:textId="77777777" w:rsidR="00897A01" w:rsidRDefault="00897A01" w:rsidP="006E1FD5">
            <w:pPr>
              <w:keepNext/>
              <w:keepLines/>
              <w:tabs>
                <w:tab w:val="left" w:pos="0"/>
              </w:tabs>
              <w:ind w:left="69"/>
              <w:rPr>
                <w:b/>
                <w:sz w:val="20"/>
                <w:szCs w:val="20"/>
              </w:rPr>
            </w:pPr>
            <w:r>
              <w:rPr>
                <w:b/>
                <w:sz w:val="20"/>
                <w:szCs w:val="20"/>
              </w:rPr>
              <w:t>By:</w:t>
            </w:r>
          </w:p>
        </w:tc>
      </w:tr>
      <w:tr w:rsidR="00897A01" w14:paraId="08C72E12" w14:textId="77777777" w:rsidTr="003D2D20">
        <w:trPr>
          <w:trHeight w:val="228"/>
        </w:trPr>
        <w:tc>
          <w:tcPr>
            <w:tcW w:w="5575" w:type="dxa"/>
            <w:vAlign w:val="center"/>
          </w:tcPr>
          <w:p w14:paraId="4F251986" w14:textId="77777777" w:rsidR="00897A01" w:rsidRDefault="00897A01" w:rsidP="006E1FD5">
            <w:pPr>
              <w:keepNext/>
              <w:keepLines/>
              <w:tabs>
                <w:tab w:val="left" w:pos="0"/>
              </w:tabs>
              <w:ind w:left="67"/>
              <w:rPr>
                <w:b/>
                <w:sz w:val="20"/>
                <w:szCs w:val="20"/>
              </w:rPr>
            </w:pPr>
            <w:r>
              <w:rPr>
                <w:b/>
                <w:sz w:val="20"/>
                <w:szCs w:val="20"/>
              </w:rPr>
              <w:t>Name:</w:t>
            </w:r>
          </w:p>
        </w:tc>
        <w:tc>
          <w:tcPr>
            <w:tcW w:w="5220" w:type="dxa"/>
            <w:vAlign w:val="center"/>
          </w:tcPr>
          <w:p w14:paraId="5D5108B0" w14:textId="77777777" w:rsidR="00897A01" w:rsidRDefault="00897A01" w:rsidP="006E1FD5">
            <w:pPr>
              <w:keepNext/>
              <w:keepLines/>
              <w:tabs>
                <w:tab w:val="left" w:pos="0"/>
              </w:tabs>
              <w:ind w:left="69"/>
              <w:rPr>
                <w:b/>
                <w:sz w:val="20"/>
                <w:szCs w:val="20"/>
              </w:rPr>
            </w:pPr>
            <w:r>
              <w:rPr>
                <w:b/>
                <w:sz w:val="20"/>
                <w:szCs w:val="20"/>
              </w:rPr>
              <w:t>Name:</w:t>
            </w:r>
          </w:p>
        </w:tc>
      </w:tr>
      <w:tr w:rsidR="00897A01" w14:paraId="5C5CBDBD" w14:textId="77777777" w:rsidTr="003D2D20">
        <w:trPr>
          <w:trHeight w:val="210"/>
        </w:trPr>
        <w:tc>
          <w:tcPr>
            <w:tcW w:w="5575" w:type="dxa"/>
            <w:vAlign w:val="center"/>
          </w:tcPr>
          <w:p w14:paraId="5C3F0BC1" w14:textId="77777777" w:rsidR="00897A01" w:rsidRDefault="00897A01" w:rsidP="006E1FD5">
            <w:pPr>
              <w:keepNext/>
              <w:keepLines/>
              <w:tabs>
                <w:tab w:val="left" w:pos="0"/>
              </w:tabs>
              <w:ind w:left="67"/>
              <w:rPr>
                <w:b/>
                <w:sz w:val="20"/>
                <w:szCs w:val="20"/>
              </w:rPr>
            </w:pPr>
            <w:r>
              <w:rPr>
                <w:b/>
                <w:sz w:val="20"/>
                <w:szCs w:val="20"/>
              </w:rPr>
              <w:t>Title:</w:t>
            </w:r>
          </w:p>
        </w:tc>
        <w:tc>
          <w:tcPr>
            <w:tcW w:w="5220" w:type="dxa"/>
            <w:vAlign w:val="center"/>
          </w:tcPr>
          <w:p w14:paraId="79B2D32F" w14:textId="77777777" w:rsidR="00897A01" w:rsidRDefault="00897A01" w:rsidP="006E1FD5">
            <w:pPr>
              <w:keepNext/>
              <w:keepLines/>
              <w:tabs>
                <w:tab w:val="left" w:pos="0"/>
              </w:tabs>
              <w:ind w:left="69"/>
              <w:rPr>
                <w:b/>
                <w:sz w:val="20"/>
                <w:szCs w:val="20"/>
              </w:rPr>
            </w:pPr>
            <w:r>
              <w:rPr>
                <w:b/>
                <w:sz w:val="20"/>
                <w:szCs w:val="20"/>
              </w:rPr>
              <w:t>Title:</w:t>
            </w:r>
          </w:p>
        </w:tc>
      </w:tr>
      <w:tr w:rsidR="00897A01" w14:paraId="4C651E29" w14:textId="77777777" w:rsidTr="003D2D20">
        <w:trPr>
          <w:trHeight w:val="228"/>
        </w:trPr>
        <w:tc>
          <w:tcPr>
            <w:tcW w:w="5575" w:type="dxa"/>
            <w:vAlign w:val="center"/>
          </w:tcPr>
          <w:p w14:paraId="6CE7EBAD" w14:textId="77777777" w:rsidR="00897A01" w:rsidRDefault="00897A01" w:rsidP="006E1FD5">
            <w:pPr>
              <w:keepNext/>
              <w:keepLines/>
              <w:tabs>
                <w:tab w:val="left" w:pos="0"/>
              </w:tabs>
              <w:ind w:left="67"/>
              <w:rPr>
                <w:b/>
                <w:sz w:val="20"/>
                <w:szCs w:val="20"/>
              </w:rPr>
            </w:pPr>
            <w:r>
              <w:rPr>
                <w:b/>
                <w:sz w:val="20"/>
                <w:szCs w:val="20"/>
              </w:rPr>
              <w:t>Date:</w:t>
            </w:r>
          </w:p>
        </w:tc>
        <w:tc>
          <w:tcPr>
            <w:tcW w:w="5220" w:type="dxa"/>
            <w:vAlign w:val="center"/>
          </w:tcPr>
          <w:p w14:paraId="18493AE5" w14:textId="77777777" w:rsidR="00897A01" w:rsidRDefault="00897A01" w:rsidP="006E1FD5">
            <w:pPr>
              <w:keepNext/>
              <w:keepLines/>
              <w:tabs>
                <w:tab w:val="left" w:pos="0"/>
              </w:tabs>
              <w:ind w:left="69"/>
              <w:rPr>
                <w:b/>
                <w:sz w:val="20"/>
                <w:szCs w:val="20"/>
              </w:rPr>
            </w:pPr>
            <w:r>
              <w:rPr>
                <w:b/>
                <w:sz w:val="20"/>
                <w:szCs w:val="20"/>
              </w:rPr>
              <w:t>Date:</w:t>
            </w:r>
          </w:p>
        </w:tc>
      </w:tr>
    </w:tbl>
    <w:p w14:paraId="5E42E2DC" w14:textId="77777777" w:rsidR="002F3863" w:rsidRDefault="002F3863">
      <w:pPr>
        <w:rPr>
          <w:rFonts w:ascii="Calibri" w:eastAsia="Times New Roman" w:hAnsi="Calibri" w:cs="Times New Roman"/>
          <w:b/>
          <w:color w:val="000000" w:themeColor="text1"/>
          <w:sz w:val="28"/>
          <w:szCs w:val="28"/>
          <w:u w:val="single"/>
        </w:rPr>
      </w:pPr>
    </w:p>
    <w:p w14:paraId="4705F534" w14:textId="77777777" w:rsidR="00592EF3" w:rsidRDefault="002F3863">
      <w:pPr>
        <w:rPr>
          <w:rFonts w:ascii="Calibri" w:eastAsia="Times New Roman" w:hAnsi="Calibri" w:cs="Times New Roman"/>
          <w:b/>
          <w:color w:val="000000" w:themeColor="text1"/>
          <w:sz w:val="28"/>
          <w:szCs w:val="28"/>
          <w:u w:val="single"/>
        </w:rPr>
      </w:pPr>
      <w:r>
        <w:rPr>
          <w:rFonts w:ascii="Calibri" w:eastAsia="Times New Roman" w:hAnsi="Calibri" w:cs="Times New Roman"/>
          <w:b/>
          <w:color w:val="000000" w:themeColor="text1"/>
          <w:sz w:val="28"/>
          <w:szCs w:val="28"/>
          <w:u w:val="single"/>
        </w:rPr>
        <w:br w:type="page"/>
      </w:r>
    </w:p>
    <w:p w14:paraId="4A9C9937" w14:textId="2F162CC1" w:rsidR="00592EF3" w:rsidRPr="00592EF3" w:rsidRDefault="00592EF3" w:rsidP="00592EF3">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bookmarkStart w:id="1410" w:name="TANGOEPLATFORMDESC"/>
      <w:bookmarkStart w:id="1411" w:name="_Hlk23857518"/>
      <w:r>
        <w:rPr>
          <w:rFonts w:ascii="Arial" w:eastAsia="MS Gothic" w:hAnsi="Arial" w:cs="Times New Roman"/>
          <w:b/>
          <w:caps/>
          <w:color w:val="191919"/>
          <w:sz w:val="40"/>
          <w:szCs w:val="52"/>
        </w:rPr>
        <w:lastRenderedPageBreak/>
        <w:t>Tangoe platform</w:t>
      </w:r>
      <w:bookmarkEnd w:id="1410"/>
      <w:r>
        <w:rPr>
          <w:rFonts w:ascii="Arial" w:eastAsia="MS Gothic" w:hAnsi="Arial" w:cs="Times New Roman"/>
          <w:b/>
          <w:caps/>
          <w:color w:val="191919"/>
          <w:sz w:val="40"/>
          <w:szCs w:val="52"/>
        </w:rPr>
        <w:t xml:space="preserve"> &amp; services</w:t>
      </w:r>
    </w:p>
    <w:p w14:paraId="74AEBE33" w14:textId="3C5B2019" w:rsidR="00592EF3" w:rsidRPr="00DE121F" w:rsidRDefault="00D7585D" w:rsidP="00DE121F">
      <w:pPr>
        <w:spacing w:after="200" w:line="240" w:lineRule="auto"/>
        <w:rPr>
          <w:rFonts w:ascii="Arial" w:eastAsia="Calibri" w:hAnsi="Arial" w:cs="Arial"/>
          <w:b/>
          <w:szCs w:val="20"/>
          <w:lang w:bidi="en-US"/>
        </w:rPr>
      </w:pPr>
      <w:r w:rsidRPr="00F57B63">
        <w:rPr>
          <w:rFonts w:ascii="Arial" w:eastAsia="Calibri" w:hAnsi="Arial" w:cs="Arial"/>
          <w:b/>
          <w:szCs w:val="20"/>
          <w:lang w:bidi="en-US"/>
        </w:rPr>
        <w:t>Overview</w:t>
      </w:r>
      <w:r w:rsidR="00DE121F">
        <w:rPr>
          <w:rFonts w:ascii="Arial" w:eastAsia="Calibri" w:hAnsi="Arial" w:cs="Arial"/>
          <w:b/>
          <w:szCs w:val="20"/>
          <w:lang w:bidi="en-US"/>
        </w:rPr>
        <w:t xml:space="preserve">:  </w:t>
      </w:r>
      <w:proofErr w:type="spellStart"/>
      <w:r w:rsidRPr="00D7585D">
        <w:rPr>
          <w:rFonts w:ascii="Arial" w:eastAsia="Calibri" w:hAnsi="Arial" w:cs="Arial"/>
          <w:sz w:val="20"/>
          <w:szCs w:val="20"/>
          <w:lang w:bidi="en-US"/>
        </w:rPr>
        <w:t>Tangoe</w:t>
      </w:r>
      <w:proofErr w:type="spellEnd"/>
      <w:r w:rsidRPr="00D7585D">
        <w:rPr>
          <w:rFonts w:ascii="Arial" w:eastAsia="Calibri" w:hAnsi="Arial" w:cs="Arial"/>
          <w:sz w:val="20"/>
          <w:szCs w:val="20"/>
          <w:lang w:bidi="en-US"/>
        </w:rPr>
        <w:t xml:space="preserve"> provide</w:t>
      </w:r>
      <w:r w:rsidR="00F57B63">
        <w:rPr>
          <w:rFonts w:ascii="Arial" w:eastAsia="Calibri" w:hAnsi="Arial" w:cs="Arial"/>
          <w:sz w:val="20"/>
          <w:szCs w:val="20"/>
          <w:lang w:bidi="en-US"/>
        </w:rPr>
        <w:t>s you with</w:t>
      </w:r>
      <w:r w:rsidRPr="00D7585D">
        <w:rPr>
          <w:rFonts w:ascii="Arial" w:eastAsia="Calibri" w:hAnsi="Arial" w:cs="Arial"/>
          <w:sz w:val="20"/>
          <w:szCs w:val="20"/>
          <w:lang w:bidi="en-US"/>
        </w:rPr>
        <w:t xml:space="preserve"> a configurable,</w:t>
      </w:r>
      <w:r>
        <w:rPr>
          <w:rFonts w:ascii="Arial" w:eastAsia="Calibri" w:hAnsi="Arial" w:cs="Arial"/>
          <w:sz w:val="20"/>
          <w:szCs w:val="20"/>
          <w:lang w:bidi="en-US"/>
        </w:rPr>
        <w:t xml:space="preserve"> </w:t>
      </w:r>
      <w:r w:rsidRPr="00D7585D">
        <w:rPr>
          <w:rFonts w:ascii="Arial" w:eastAsia="Calibri" w:hAnsi="Arial" w:cs="Arial"/>
          <w:sz w:val="20"/>
          <w:szCs w:val="20"/>
          <w:lang w:bidi="en-US"/>
        </w:rPr>
        <w:t xml:space="preserve">cloud-based </w:t>
      </w:r>
      <w:r>
        <w:rPr>
          <w:rFonts w:ascii="Arial" w:eastAsia="Calibri" w:hAnsi="Arial" w:cs="Arial"/>
          <w:sz w:val="20"/>
          <w:szCs w:val="20"/>
          <w:lang w:bidi="en-US"/>
        </w:rPr>
        <w:t>P</w:t>
      </w:r>
      <w:r w:rsidRPr="00D7585D">
        <w:rPr>
          <w:rFonts w:ascii="Arial" w:eastAsia="Calibri" w:hAnsi="Arial" w:cs="Arial"/>
          <w:sz w:val="20"/>
          <w:szCs w:val="20"/>
          <w:lang w:bidi="en-US"/>
        </w:rPr>
        <w:t xml:space="preserve">latform and </w:t>
      </w:r>
      <w:r w:rsidRPr="00572D13">
        <w:rPr>
          <w:rFonts w:ascii="Arial" w:eastAsia="Calibri" w:hAnsi="Arial" w:cs="Arial"/>
          <w:sz w:val="20"/>
          <w:szCs w:val="20"/>
          <w:lang w:bidi="en-US"/>
        </w:rPr>
        <w:t>services</w:t>
      </w:r>
      <w:r w:rsidRPr="00D7585D">
        <w:rPr>
          <w:rFonts w:ascii="Arial" w:eastAsia="Calibri" w:hAnsi="Arial" w:cs="Arial"/>
          <w:sz w:val="20"/>
          <w:szCs w:val="20"/>
          <w:lang w:bidi="en-US"/>
        </w:rPr>
        <w:t xml:space="preserve"> for the ongoing management of </w:t>
      </w:r>
      <w:r>
        <w:rPr>
          <w:rFonts w:ascii="Arial" w:eastAsia="Calibri" w:hAnsi="Arial" w:cs="Arial"/>
          <w:sz w:val="20"/>
          <w:szCs w:val="20"/>
          <w:lang w:bidi="en-US"/>
        </w:rPr>
        <w:t>your fixed, mobile and</w:t>
      </w:r>
      <w:r w:rsidR="00F57B63">
        <w:rPr>
          <w:rFonts w:ascii="Arial" w:eastAsia="Calibri" w:hAnsi="Arial" w:cs="Arial"/>
          <w:sz w:val="20"/>
          <w:szCs w:val="20"/>
          <w:lang w:bidi="en-US"/>
        </w:rPr>
        <w:t xml:space="preserve"> / or</w:t>
      </w:r>
      <w:r>
        <w:rPr>
          <w:rFonts w:ascii="Arial" w:eastAsia="Calibri" w:hAnsi="Arial" w:cs="Arial"/>
          <w:sz w:val="20"/>
          <w:szCs w:val="20"/>
          <w:lang w:bidi="en-US"/>
        </w:rPr>
        <w:t xml:space="preserve"> cloud</w:t>
      </w:r>
      <w:r w:rsidRPr="00D7585D">
        <w:rPr>
          <w:rFonts w:ascii="Arial" w:eastAsia="Calibri" w:hAnsi="Arial" w:cs="Arial"/>
          <w:sz w:val="20"/>
          <w:szCs w:val="20"/>
          <w:lang w:bidi="en-US"/>
        </w:rPr>
        <w:t xml:space="preserve"> program</w:t>
      </w:r>
      <w:r>
        <w:rPr>
          <w:rFonts w:ascii="Arial" w:eastAsia="Calibri" w:hAnsi="Arial" w:cs="Arial"/>
          <w:sz w:val="20"/>
          <w:szCs w:val="20"/>
        </w:rPr>
        <w:t xml:space="preserve">s.  </w:t>
      </w:r>
      <w:proofErr w:type="spellStart"/>
      <w:r w:rsidR="00592EF3">
        <w:rPr>
          <w:rFonts w:ascii="Arial" w:eastAsia="Calibri" w:hAnsi="Arial" w:cs="Arial"/>
          <w:sz w:val="20"/>
          <w:szCs w:val="20"/>
        </w:rPr>
        <w:t>Tangoe’s</w:t>
      </w:r>
      <w:proofErr w:type="spellEnd"/>
      <w:r w:rsidR="00592EF3">
        <w:rPr>
          <w:rFonts w:ascii="Arial" w:eastAsia="Calibri" w:hAnsi="Arial" w:cs="Arial"/>
          <w:sz w:val="20"/>
          <w:szCs w:val="20"/>
        </w:rPr>
        <w:t xml:space="preserve"> Platform and </w:t>
      </w:r>
      <w:r w:rsidR="00572D13" w:rsidRPr="00572D13">
        <w:rPr>
          <w:rFonts w:ascii="Arial" w:eastAsia="Calibri" w:hAnsi="Arial" w:cs="Arial"/>
          <w:sz w:val="20"/>
          <w:szCs w:val="20"/>
        </w:rPr>
        <w:t>services</w:t>
      </w:r>
      <w:r w:rsidR="00592EF3">
        <w:rPr>
          <w:rFonts w:ascii="Arial" w:eastAsia="Calibri" w:hAnsi="Arial" w:cs="Arial"/>
          <w:sz w:val="20"/>
          <w:szCs w:val="20"/>
        </w:rPr>
        <w:t xml:space="preserve"> </w:t>
      </w:r>
      <w:r w:rsidR="00592EF3" w:rsidRPr="00592EF3">
        <w:rPr>
          <w:rFonts w:ascii="Arial" w:eastAsia="Calibri" w:hAnsi="Arial" w:cs="Arial"/>
          <w:sz w:val="20"/>
          <w:szCs w:val="20"/>
        </w:rPr>
        <w:t xml:space="preserve">help you centralize, comprehend, and control </w:t>
      </w:r>
      <w:bookmarkEnd w:id="1411"/>
      <w:r w:rsidR="00592EF3" w:rsidRPr="00592EF3">
        <w:rPr>
          <w:rFonts w:ascii="Arial" w:eastAsia="Calibri" w:hAnsi="Arial" w:cs="Arial"/>
          <w:sz w:val="20"/>
          <w:szCs w:val="20"/>
        </w:rPr>
        <w:t xml:space="preserve">your technology programs, expenses, and assets for fixed, mobile, and cloud. </w:t>
      </w:r>
      <w:proofErr w:type="spellStart"/>
      <w:r w:rsidR="00592EF3">
        <w:rPr>
          <w:rFonts w:ascii="Arial" w:eastAsia="Calibri" w:hAnsi="Arial" w:cs="Arial"/>
          <w:sz w:val="20"/>
          <w:szCs w:val="20"/>
        </w:rPr>
        <w:t>Tangoe’s</w:t>
      </w:r>
      <w:proofErr w:type="spellEnd"/>
      <w:r w:rsidR="00592EF3" w:rsidRPr="00592EF3">
        <w:rPr>
          <w:rFonts w:ascii="Arial" w:eastAsia="Calibri" w:hAnsi="Arial" w:cs="Arial"/>
          <w:sz w:val="20"/>
          <w:szCs w:val="20"/>
        </w:rPr>
        <w:t xml:space="preserve"> solutions let you roll out new programs and increase your productivity, optimize your expenses and reduce your costs, and take control of your assets and improve your efficiency.</w:t>
      </w:r>
    </w:p>
    <w:tbl>
      <w:tblPr>
        <w:tblStyle w:val="TableGrid11"/>
        <w:tblW w:w="107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600"/>
        <w:gridCol w:w="5492"/>
        <w:gridCol w:w="1510"/>
        <w:gridCol w:w="1599"/>
        <w:gridCol w:w="1569"/>
        <w:tblGridChange w:id="1412">
          <w:tblGrid>
            <w:gridCol w:w="5"/>
            <w:gridCol w:w="585"/>
            <w:gridCol w:w="15"/>
            <w:gridCol w:w="5484"/>
            <w:gridCol w:w="8"/>
            <w:gridCol w:w="1503"/>
            <w:gridCol w:w="7"/>
            <w:gridCol w:w="1593"/>
            <w:gridCol w:w="6"/>
            <w:gridCol w:w="1564"/>
            <w:gridCol w:w="5"/>
          </w:tblGrid>
        </w:tblGridChange>
      </w:tblGrid>
      <w:tr w:rsidR="00E1272A" w:rsidRPr="00592EF3" w14:paraId="589FD871" w14:textId="77777777" w:rsidTr="00835AD0">
        <w:trPr>
          <w:trHeight w:val="414"/>
          <w:jc w:val="center"/>
        </w:trPr>
        <w:tc>
          <w:tcPr>
            <w:tcW w:w="10770" w:type="dxa"/>
            <w:gridSpan w:val="5"/>
            <w:tcBorders>
              <w:top w:val="single" w:sz="12" w:space="0" w:color="auto"/>
              <w:left w:val="single" w:sz="12" w:space="0" w:color="auto"/>
              <w:bottom w:val="single" w:sz="12" w:space="0" w:color="auto"/>
              <w:right w:val="single" w:sz="12" w:space="0" w:color="auto"/>
            </w:tcBorders>
            <w:shd w:val="clear" w:color="auto" w:fill="A8D08D" w:themeFill="accent6" w:themeFillTint="99"/>
            <w:vAlign w:val="center"/>
          </w:tcPr>
          <w:p w14:paraId="620799B0" w14:textId="51BAB997" w:rsidR="00E1272A" w:rsidRPr="00592EF3" w:rsidRDefault="00D142A8" w:rsidP="00592EF3">
            <w:pPr>
              <w:jc w:val="center"/>
              <w:rPr>
                <w:rFonts w:ascii="Arial" w:eastAsia="Calibri" w:hAnsi="Arial" w:cs="Arial"/>
                <w:b/>
                <w:sz w:val="20"/>
                <w:szCs w:val="20"/>
              </w:rPr>
            </w:pPr>
            <w:r w:rsidRPr="00835AD0">
              <w:rPr>
                <w:rFonts w:ascii="Arial" w:eastAsia="Calibri" w:hAnsi="Arial" w:cs="Arial"/>
                <w:b/>
                <w:szCs w:val="20"/>
              </w:rPr>
              <w:t xml:space="preserve">Service </w:t>
            </w:r>
            <w:r w:rsidR="00E1272A" w:rsidRPr="00835AD0">
              <w:rPr>
                <w:rFonts w:ascii="Arial" w:eastAsia="Calibri" w:hAnsi="Arial" w:cs="Arial"/>
                <w:b/>
                <w:szCs w:val="20"/>
              </w:rPr>
              <w:t>Descriptions &amp; Specifications</w:t>
            </w:r>
          </w:p>
        </w:tc>
      </w:tr>
      <w:tr w:rsidR="005F3C0E" w:rsidRPr="00592EF3" w14:paraId="0443D803" w14:textId="77777777" w:rsidTr="00816317">
        <w:trPr>
          <w:trHeight w:val="414"/>
          <w:jc w:val="center"/>
        </w:trPr>
        <w:tc>
          <w:tcPr>
            <w:tcW w:w="6089" w:type="dxa"/>
            <w:gridSpan w:val="2"/>
            <w:tcBorders>
              <w:top w:val="single" w:sz="12" w:space="0" w:color="auto"/>
              <w:left w:val="single" w:sz="12" w:space="0" w:color="auto"/>
              <w:bottom w:val="single" w:sz="12" w:space="0" w:color="auto"/>
              <w:right w:val="single" w:sz="12" w:space="0" w:color="auto"/>
            </w:tcBorders>
            <w:shd w:val="clear" w:color="auto" w:fill="F0F0F0"/>
            <w:vAlign w:val="center"/>
          </w:tcPr>
          <w:p w14:paraId="6EC3A7F4" w14:textId="77777777" w:rsidR="005F3C0E" w:rsidRPr="00592EF3" w:rsidRDefault="005F3C0E" w:rsidP="005F3C0E">
            <w:pPr>
              <w:jc w:val="center"/>
              <w:rPr>
                <w:rFonts w:ascii="Arial" w:eastAsia="Calibri" w:hAnsi="Arial" w:cs="Arial"/>
                <w:b/>
                <w:bCs/>
                <w:sz w:val="20"/>
                <w:szCs w:val="20"/>
              </w:rPr>
            </w:pPr>
            <w:r w:rsidRPr="00592EF3">
              <w:rPr>
                <w:rFonts w:ascii="Wingdings" w:eastAsia="Calibri" w:hAnsi="Wingdings" w:cs="Arial"/>
                <w:sz w:val="20"/>
                <w:szCs w:val="20"/>
              </w:rPr>
              <w:t></w:t>
            </w:r>
            <w:r w:rsidRPr="00592EF3">
              <w:rPr>
                <w:rFonts w:ascii="Wingdings" w:eastAsia="Calibri" w:hAnsi="Wingdings" w:cs="Arial"/>
                <w:sz w:val="20"/>
                <w:szCs w:val="20"/>
              </w:rPr>
              <w:t></w:t>
            </w:r>
            <w:r w:rsidRPr="00592EF3">
              <w:rPr>
                <w:rFonts w:ascii="Arial" w:eastAsia="Calibri" w:hAnsi="Arial" w:cs="Arial"/>
                <w:sz w:val="20"/>
                <w:szCs w:val="20"/>
              </w:rPr>
              <w:t>Included          O   Optional</w:t>
            </w:r>
          </w:p>
        </w:tc>
        <w:tc>
          <w:tcPr>
            <w:tcW w:w="1511" w:type="dxa"/>
            <w:tcBorders>
              <w:top w:val="single" w:sz="12" w:space="0" w:color="auto"/>
              <w:left w:val="single" w:sz="12" w:space="0" w:color="auto"/>
              <w:bottom w:val="single" w:sz="12" w:space="0" w:color="auto"/>
              <w:right w:val="single" w:sz="12" w:space="0" w:color="auto"/>
            </w:tcBorders>
            <w:shd w:val="clear" w:color="auto" w:fill="FBE4D5" w:themeFill="accent2" w:themeFillTint="33"/>
            <w:vAlign w:val="center"/>
          </w:tcPr>
          <w:p w14:paraId="630F3E8A" w14:textId="77777777" w:rsidR="005F3C0E" w:rsidRPr="00592EF3" w:rsidRDefault="005F3C0E" w:rsidP="00592EF3">
            <w:pPr>
              <w:jc w:val="center"/>
              <w:rPr>
                <w:rFonts w:ascii="Arial" w:eastAsia="Calibri" w:hAnsi="Arial" w:cs="Arial"/>
                <w:b/>
                <w:sz w:val="20"/>
                <w:szCs w:val="20"/>
              </w:rPr>
            </w:pPr>
            <w:r w:rsidRPr="00592EF3">
              <w:rPr>
                <w:rFonts w:ascii="Arial" w:eastAsia="Calibri" w:hAnsi="Arial" w:cs="Arial"/>
                <w:b/>
                <w:sz w:val="20"/>
                <w:szCs w:val="20"/>
              </w:rPr>
              <w:t>FIXED</w:t>
            </w:r>
          </w:p>
        </w:tc>
        <w:tc>
          <w:tcPr>
            <w:tcW w:w="1600" w:type="dxa"/>
            <w:tcBorders>
              <w:top w:val="single" w:sz="12" w:space="0" w:color="auto"/>
              <w:left w:val="single" w:sz="12" w:space="0" w:color="auto"/>
              <w:bottom w:val="single" w:sz="12" w:space="0" w:color="auto"/>
              <w:right w:val="single" w:sz="12" w:space="0" w:color="auto"/>
            </w:tcBorders>
            <w:shd w:val="clear" w:color="auto" w:fill="E2EFD9" w:themeFill="accent6" w:themeFillTint="33"/>
            <w:vAlign w:val="center"/>
          </w:tcPr>
          <w:p w14:paraId="5ADF1A8F" w14:textId="77777777" w:rsidR="005F3C0E" w:rsidRPr="00592EF3" w:rsidRDefault="005F3C0E" w:rsidP="00592EF3">
            <w:pPr>
              <w:jc w:val="center"/>
              <w:rPr>
                <w:rFonts w:ascii="Arial" w:eastAsia="Calibri" w:hAnsi="Arial" w:cs="Arial"/>
                <w:b/>
                <w:sz w:val="20"/>
                <w:szCs w:val="20"/>
              </w:rPr>
            </w:pPr>
            <w:r w:rsidRPr="00592EF3">
              <w:rPr>
                <w:rFonts w:ascii="Arial" w:eastAsia="Calibri" w:hAnsi="Arial" w:cs="Arial"/>
                <w:b/>
                <w:sz w:val="20"/>
                <w:szCs w:val="20"/>
              </w:rPr>
              <w:t>MOBILE</w:t>
            </w:r>
          </w:p>
        </w:tc>
        <w:tc>
          <w:tcPr>
            <w:tcW w:w="1570" w:type="dxa"/>
            <w:tcBorders>
              <w:top w:val="single" w:sz="12" w:space="0" w:color="auto"/>
              <w:left w:val="single" w:sz="12" w:space="0" w:color="auto"/>
              <w:bottom w:val="single" w:sz="12" w:space="0" w:color="auto"/>
              <w:right w:val="single" w:sz="12" w:space="0" w:color="auto"/>
            </w:tcBorders>
            <w:shd w:val="clear" w:color="auto" w:fill="DEEAF6" w:themeFill="accent5" w:themeFillTint="33"/>
            <w:vAlign w:val="center"/>
          </w:tcPr>
          <w:p w14:paraId="3C0AC567" w14:textId="77777777" w:rsidR="005F3C0E" w:rsidRPr="00592EF3" w:rsidRDefault="005F3C0E" w:rsidP="00592EF3">
            <w:pPr>
              <w:jc w:val="center"/>
              <w:rPr>
                <w:rFonts w:ascii="Arial" w:eastAsia="Calibri" w:hAnsi="Arial" w:cs="Arial"/>
                <w:b/>
                <w:sz w:val="20"/>
                <w:szCs w:val="20"/>
              </w:rPr>
            </w:pPr>
            <w:r w:rsidRPr="00592EF3">
              <w:rPr>
                <w:rFonts w:ascii="Arial" w:eastAsia="Calibri" w:hAnsi="Arial" w:cs="Arial"/>
                <w:b/>
                <w:sz w:val="20"/>
                <w:szCs w:val="20"/>
              </w:rPr>
              <w:t>CLOUD</w:t>
            </w:r>
          </w:p>
        </w:tc>
      </w:tr>
      <w:tr w:rsidR="00582A79" w:rsidRPr="00592EF3" w14:paraId="243147D7" w14:textId="77777777" w:rsidTr="00816317">
        <w:trPr>
          <w:trHeight w:val="414"/>
          <w:jc w:val="center"/>
        </w:trPr>
        <w:tc>
          <w:tcPr>
            <w:tcW w:w="590" w:type="dxa"/>
            <w:vMerge w:val="restart"/>
            <w:tcBorders>
              <w:top w:val="single" w:sz="12" w:space="0" w:color="auto"/>
              <w:left w:val="single" w:sz="12" w:space="0" w:color="auto"/>
              <w:right w:val="single" w:sz="12" w:space="0" w:color="000000"/>
            </w:tcBorders>
            <w:shd w:val="clear" w:color="auto" w:fill="D9D9D9" w:themeFill="background1" w:themeFillShade="D9"/>
            <w:textDirection w:val="btLr"/>
            <w:vAlign w:val="center"/>
          </w:tcPr>
          <w:p w14:paraId="3965B577" w14:textId="77777777" w:rsidR="00582A79" w:rsidRPr="008F738F" w:rsidRDefault="00582A79" w:rsidP="007546D8">
            <w:pPr>
              <w:ind w:left="113" w:right="113"/>
              <w:jc w:val="center"/>
              <w:rPr>
                <w:rFonts w:ascii="Arial" w:eastAsia="Calibri" w:hAnsi="Arial" w:cs="Arial"/>
                <w:b/>
                <w:sz w:val="16"/>
                <w:szCs w:val="20"/>
              </w:rPr>
            </w:pPr>
            <w:r w:rsidRPr="008F738F">
              <w:rPr>
                <w:rFonts w:ascii="Arial" w:eastAsia="Calibri" w:hAnsi="Arial" w:cs="Arial"/>
                <w:b/>
                <w:sz w:val="16"/>
                <w:szCs w:val="20"/>
              </w:rPr>
              <w:t>Platform Services &amp;Specifications</w:t>
            </w:r>
          </w:p>
          <w:p w14:paraId="39C2AB87" w14:textId="0DEF5AF1" w:rsidR="00582A79" w:rsidRPr="008F738F" w:rsidRDefault="00582A79" w:rsidP="007546D8">
            <w:pPr>
              <w:ind w:left="113" w:right="113"/>
              <w:jc w:val="center"/>
              <w:rPr>
                <w:rFonts w:ascii="Arial" w:eastAsia="Calibri" w:hAnsi="Arial" w:cs="Arial"/>
                <w:b/>
                <w:sz w:val="16"/>
                <w:szCs w:val="20"/>
              </w:rPr>
            </w:pPr>
            <w:del w:id="1413" w:author="Ivan Latanision" w:date="2019-11-07T13:18:00Z">
              <w:r w:rsidRPr="008F738F" w:rsidDel="005F047C">
                <w:rPr>
                  <w:rFonts w:ascii="Arial" w:eastAsia="Calibri" w:hAnsi="Arial" w:cs="Arial"/>
                  <w:b/>
                  <w:sz w:val="16"/>
                  <w:szCs w:val="20"/>
                </w:rPr>
                <w:delText>Services</w:delText>
              </w:r>
            </w:del>
          </w:p>
        </w:tc>
        <w:tc>
          <w:tcPr>
            <w:tcW w:w="5499" w:type="dxa"/>
            <w:tcBorders>
              <w:top w:val="single" w:sz="12" w:space="0" w:color="auto"/>
              <w:left w:val="single" w:sz="12" w:space="0" w:color="000000"/>
              <w:bottom w:val="single" w:sz="6" w:space="0" w:color="auto"/>
              <w:right w:val="single" w:sz="12" w:space="0" w:color="auto"/>
            </w:tcBorders>
            <w:shd w:val="clear" w:color="auto" w:fill="F0F0F0"/>
            <w:vAlign w:val="center"/>
          </w:tcPr>
          <w:p w14:paraId="7C3B3BF9" w14:textId="72F19DAB" w:rsidR="00582A79" w:rsidRPr="00592EF3" w:rsidRDefault="00582A79" w:rsidP="00592EF3">
            <w:pPr>
              <w:rPr>
                <w:rFonts w:ascii="Arial" w:eastAsia="Calibri" w:hAnsi="Arial" w:cs="Arial"/>
                <w:b/>
                <w:sz w:val="20"/>
                <w:szCs w:val="20"/>
              </w:rPr>
            </w:pPr>
            <w:r w:rsidRPr="00592EF3">
              <w:rPr>
                <w:rFonts w:ascii="Arial" w:eastAsia="Calibri" w:hAnsi="Arial" w:cs="Arial"/>
                <w:b/>
                <w:sz w:val="20"/>
                <w:szCs w:val="20"/>
              </w:rPr>
              <w:t>Invoice Management</w:t>
            </w:r>
            <w:r>
              <w:rPr>
                <w:rFonts w:ascii="Arial" w:eastAsia="Calibri" w:hAnsi="Arial" w:cs="Arial"/>
                <w:b/>
                <w:sz w:val="20"/>
                <w:szCs w:val="20"/>
              </w:rPr>
              <w:t xml:space="preserve"> </w:t>
            </w:r>
            <w:r w:rsidRPr="0036750E">
              <w:rPr>
                <w:rFonts w:ascii="Arial" w:eastAsia="Calibri" w:hAnsi="Arial" w:cs="Arial"/>
                <w:sz w:val="16"/>
                <w:szCs w:val="20"/>
              </w:rPr>
              <w:t>(</w:t>
            </w:r>
            <w:hyperlink w:anchor="InvoiceManagement" w:history="1">
              <w:r w:rsidRPr="0036750E">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12" w:space="0" w:color="auto"/>
              <w:left w:val="single" w:sz="12" w:space="0" w:color="auto"/>
              <w:bottom w:val="single" w:sz="6" w:space="0" w:color="auto"/>
              <w:right w:val="single" w:sz="12" w:space="0" w:color="auto"/>
            </w:tcBorders>
            <w:shd w:val="clear" w:color="auto" w:fill="FBE4D5" w:themeFill="accent2" w:themeFillTint="33"/>
            <w:vAlign w:val="center"/>
          </w:tcPr>
          <w:p w14:paraId="0778A8CF"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600" w:type="dxa"/>
            <w:tcBorders>
              <w:top w:val="single" w:sz="12" w:space="0" w:color="auto"/>
              <w:left w:val="single" w:sz="12" w:space="0" w:color="auto"/>
              <w:bottom w:val="single" w:sz="6" w:space="0" w:color="auto"/>
              <w:right w:val="single" w:sz="12" w:space="0" w:color="auto"/>
            </w:tcBorders>
            <w:shd w:val="clear" w:color="auto" w:fill="E2EFD9" w:themeFill="accent6" w:themeFillTint="33"/>
            <w:vAlign w:val="center"/>
          </w:tcPr>
          <w:p w14:paraId="3AF0CFA9"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570" w:type="dxa"/>
            <w:tcBorders>
              <w:top w:val="single" w:sz="12" w:space="0" w:color="auto"/>
              <w:left w:val="single" w:sz="12" w:space="0" w:color="auto"/>
              <w:bottom w:val="single" w:sz="6" w:space="0" w:color="auto"/>
              <w:right w:val="single" w:sz="12" w:space="0" w:color="auto"/>
            </w:tcBorders>
            <w:shd w:val="clear" w:color="auto" w:fill="DEEAF6" w:themeFill="accent5" w:themeFillTint="33"/>
            <w:vAlign w:val="center"/>
          </w:tcPr>
          <w:p w14:paraId="435B64A8"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r>
      <w:tr w:rsidR="00582A79" w:rsidRPr="00592EF3" w14:paraId="764B4492" w14:textId="77777777" w:rsidTr="00816317">
        <w:trPr>
          <w:trHeight w:val="414"/>
          <w:jc w:val="center"/>
        </w:trPr>
        <w:tc>
          <w:tcPr>
            <w:tcW w:w="590" w:type="dxa"/>
            <w:vMerge/>
            <w:tcBorders>
              <w:left w:val="single" w:sz="12" w:space="0" w:color="auto"/>
              <w:right w:val="single" w:sz="12" w:space="0" w:color="000000"/>
            </w:tcBorders>
            <w:shd w:val="clear" w:color="auto" w:fill="D9D9D9" w:themeFill="background1" w:themeFillShade="D9"/>
            <w:vAlign w:val="center"/>
          </w:tcPr>
          <w:p w14:paraId="119DCF89" w14:textId="5133B6D7"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6" w:space="0" w:color="auto"/>
              <w:left w:val="single" w:sz="12" w:space="0" w:color="000000"/>
              <w:bottom w:val="single" w:sz="6" w:space="0" w:color="auto"/>
              <w:right w:val="single" w:sz="12" w:space="0" w:color="auto"/>
            </w:tcBorders>
            <w:shd w:val="clear" w:color="auto" w:fill="F0F0F0"/>
            <w:vAlign w:val="center"/>
          </w:tcPr>
          <w:p w14:paraId="6E2F78BC" w14:textId="05E9C354" w:rsidR="00582A79" w:rsidRPr="00592EF3" w:rsidRDefault="00582A79" w:rsidP="00592EF3">
            <w:pPr>
              <w:rPr>
                <w:rFonts w:ascii="Arial" w:eastAsia="Calibri" w:hAnsi="Arial" w:cs="Arial"/>
                <w:b/>
                <w:sz w:val="20"/>
                <w:szCs w:val="20"/>
              </w:rPr>
            </w:pPr>
            <w:r w:rsidRPr="00592EF3">
              <w:rPr>
                <w:rFonts w:ascii="Arial" w:eastAsia="Calibri" w:hAnsi="Arial" w:cs="Arial"/>
                <w:b/>
                <w:sz w:val="20"/>
                <w:szCs w:val="20"/>
              </w:rPr>
              <w:t>Dispute Management</w:t>
            </w:r>
            <w:r>
              <w:rPr>
                <w:rFonts w:ascii="Arial" w:eastAsia="Calibri" w:hAnsi="Arial" w:cs="Arial"/>
                <w:b/>
                <w:sz w:val="20"/>
                <w:szCs w:val="20"/>
              </w:rPr>
              <w:t xml:space="preserve"> </w:t>
            </w:r>
            <w:r w:rsidRPr="0036750E">
              <w:rPr>
                <w:rFonts w:ascii="Arial" w:eastAsia="Calibri" w:hAnsi="Arial" w:cs="Arial"/>
                <w:sz w:val="16"/>
                <w:szCs w:val="20"/>
              </w:rPr>
              <w:t>(</w:t>
            </w:r>
            <w:hyperlink w:anchor="DISPUTEMANAGEMENT" w:history="1">
              <w:r w:rsidRPr="0036750E">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6" w:space="0" w:color="auto"/>
              <w:left w:val="single" w:sz="12" w:space="0" w:color="auto"/>
              <w:bottom w:val="single" w:sz="6" w:space="0" w:color="auto"/>
              <w:right w:val="single" w:sz="12" w:space="0" w:color="auto"/>
            </w:tcBorders>
            <w:shd w:val="clear" w:color="auto" w:fill="FBE4D5" w:themeFill="accent2" w:themeFillTint="33"/>
            <w:vAlign w:val="center"/>
          </w:tcPr>
          <w:p w14:paraId="2E37A674"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27F9882F"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570" w:type="dxa"/>
            <w:tcBorders>
              <w:top w:val="single" w:sz="6" w:space="0" w:color="auto"/>
              <w:left w:val="single" w:sz="12" w:space="0" w:color="auto"/>
              <w:bottom w:val="single" w:sz="6" w:space="0" w:color="auto"/>
              <w:right w:val="single" w:sz="12" w:space="0" w:color="auto"/>
            </w:tcBorders>
            <w:shd w:val="clear" w:color="auto" w:fill="BDBDBD"/>
            <w:vAlign w:val="center"/>
          </w:tcPr>
          <w:p w14:paraId="2AEA36F6" w14:textId="77777777" w:rsidR="00582A79" w:rsidRPr="00592EF3" w:rsidRDefault="00582A79" w:rsidP="00592EF3">
            <w:pPr>
              <w:jc w:val="center"/>
              <w:rPr>
                <w:rFonts w:ascii="Wingdings" w:eastAsia="Calibri" w:hAnsi="Wingdings" w:cs="Arial"/>
                <w:sz w:val="20"/>
                <w:szCs w:val="20"/>
              </w:rPr>
            </w:pPr>
          </w:p>
        </w:tc>
      </w:tr>
      <w:tr w:rsidR="00582A79" w:rsidRPr="00592EF3" w14:paraId="32F3C822" w14:textId="77777777" w:rsidTr="00816317">
        <w:trPr>
          <w:trHeight w:val="414"/>
          <w:jc w:val="center"/>
        </w:trPr>
        <w:tc>
          <w:tcPr>
            <w:tcW w:w="590" w:type="dxa"/>
            <w:vMerge/>
            <w:tcBorders>
              <w:left w:val="single" w:sz="12" w:space="0" w:color="auto"/>
              <w:right w:val="single" w:sz="12" w:space="0" w:color="000000"/>
            </w:tcBorders>
            <w:shd w:val="clear" w:color="auto" w:fill="D9D9D9" w:themeFill="background1" w:themeFillShade="D9"/>
            <w:vAlign w:val="center"/>
          </w:tcPr>
          <w:p w14:paraId="409280A3" w14:textId="55EA26DB"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6" w:space="0" w:color="auto"/>
              <w:left w:val="single" w:sz="12" w:space="0" w:color="000000"/>
              <w:bottom w:val="single" w:sz="6" w:space="0" w:color="auto"/>
              <w:right w:val="single" w:sz="12" w:space="0" w:color="auto"/>
            </w:tcBorders>
            <w:shd w:val="clear" w:color="auto" w:fill="F0F0F0"/>
            <w:vAlign w:val="center"/>
          </w:tcPr>
          <w:p w14:paraId="4F5DC0C2" w14:textId="0EB12B82" w:rsidR="00582A79" w:rsidRPr="00592EF3" w:rsidRDefault="00582A79" w:rsidP="00592EF3">
            <w:pPr>
              <w:rPr>
                <w:rFonts w:ascii="Arial" w:eastAsia="Calibri" w:hAnsi="Arial" w:cs="Arial"/>
                <w:b/>
                <w:sz w:val="20"/>
                <w:szCs w:val="20"/>
              </w:rPr>
            </w:pPr>
            <w:r w:rsidRPr="00592EF3">
              <w:rPr>
                <w:rFonts w:ascii="Arial" w:eastAsia="Calibri" w:hAnsi="Arial" w:cs="Arial"/>
                <w:b/>
                <w:sz w:val="20"/>
                <w:szCs w:val="20"/>
              </w:rPr>
              <w:t>Inventory Management</w:t>
            </w:r>
            <w:r>
              <w:rPr>
                <w:rFonts w:ascii="Arial" w:eastAsia="Calibri" w:hAnsi="Arial" w:cs="Arial"/>
                <w:b/>
                <w:sz w:val="20"/>
                <w:szCs w:val="20"/>
              </w:rPr>
              <w:t xml:space="preserve"> </w:t>
            </w:r>
            <w:r w:rsidRPr="0036750E">
              <w:rPr>
                <w:rFonts w:ascii="Arial" w:eastAsia="Calibri" w:hAnsi="Arial" w:cs="Arial"/>
                <w:sz w:val="16"/>
                <w:szCs w:val="20"/>
              </w:rPr>
              <w:t>(</w:t>
            </w:r>
            <w:hyperlink w:anchor="INVENTORYMANAGEMENT" w:history="1">
              <w:r w:rsidRPr="0036750E">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6" w:space="0" w:color="auto"/>
              <w:left w:val="single" w:sz="12" w:space="0" w:color="auto"/>
              <w:bottom w:val="single" w:sz="6" w:space="0" w:color="auto"/>
              <w:right w:val="single" w:sz="12" w:space="0" w:color="auto"/>
            </w:tcBorders>
            <w:shd w:val="clear" w:color="auto" w:fill="FBE4D5" w:themeFill="accent2" w:themeFillTint="33"/>
            <w:vAlign w:val="center"/>
          </w:tcPr>
          <w:p w14:paraId="5AB8C09F"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7CC26E0C"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570" w:type="dxa"/>
            <w:tcBorders>
              <w:top w:val="single" w:sz="6" w:space="0" w:color="auto"/>
              <w:left w:val="single" w:sz="12" w:space="0" w:color="auto"/>
              <w:bottom w:val="single" w:sz="6" w:space="0" w:color="auto"/>
              <w:right w:val="single" w:sz="12" w:space="0" w:color="auto"/>
            </w:tcBorders>
            <w:shd w:val="clear" w:color="auto" w:fill="DEEAF6" w:themeFill="accent5" w:themeFillTint="33"/>
            <w:vAlign w:val="center"/>
          </w:tcPr>
          <w:p w14:paraId="4A04BDD7"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r>
      <w:tr w:rsidR="00582A79" w:rsidRPr="00592EF3" w14:paraId="4385E4EF" w14:textId="77777777" w:rsidTr="00816317">
        <w:trPr>
          <w:trHeight w:val="414"/>
          <w:jc w:val="center"/>
        </w:trPr>
        <w:tc>
          <w:tcPr>
            <w:tcW w:w="590" w:type="dxa"/>
            <w:vMerge/>
            <w:tcBorders>
              <w:left w:val="single" w:sz="12" w:space="0" w:color="auto"/>
              <w:right w:val="single" w:sz="12" w:space="0" w:color="000000"/>
            </w:tcBorders>
            <w:shd w:val="clear" w:color="auto" w:fill="D9D9D9" w:themeFill="background1" w:themeFillShade="D9"/>
            <w:vAlign w:val="center"/>
          </w:tcPr>
          <w:p w14:paraId="4D5190D3" w14:textId="2C7D321E"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6" w:space="0" w:color="auto"/>
              <w:left w:val="single" w:sz="12" w:space="0" w:color="000000"/>
              <w:bottom w:val="single" w:sz="6" w:space="0" w:color="auto"/>
              <w:right w:val="single" w:sz="12" w:space="0" w:color="auto"/>
            </w:tcBorders>
            <w:shd w:val="clear" w:color="auto" w:fill="F0F0F0"/>
            <w:vAlign w:val="center"/>
          </w:tcPr>
          <w:p w14:paraId="4D2DCBA3" w14:textId="62C460F5" w:rsidR="00582A79" w:rsidRPr="00592EF3" w:rsidRDefault="00582A79" w:rsidP="00592EF3">
            <w:pPr>
              <w:rPr>
                <w:rFonts w:ascii="Arial" w:eastAsia="Calibri" w:hAnsi="Arial" w:cs="Arial"/>
                <w:b/>
                <w:sz w:val="20"/>
                <w:szCs w:val="20"/>
              </w:rPr>
            </w:pPr>
            <w:r w:rsidRPr="00592EF3">
              <w:rPr>
                <w:rFonts w:ascii="Arial" w:eastAsia="Calibri" w:hAnsi="Arial" w:cs="Arial"/>
                <w:b/>
                <w:sz w:val="20"/>
                <w:szCs w:val="20"/>
              </w:rPr>
              <w:t>Order Management</w:t>
            </w:r>
            <w:r>
              <w:rPr>
                <w:rFonts w:ascii="Arial" w:eastAsia="Calibri" w:hAnsi="Arial" w:cs="Arial"/>
                <w:b/>
                <w:sz w:val="20"/>
                <w:szCs w:val="20"/>
              </w:rPr>
              <w:t xml:space="preserve"> </w:t>
            </w:r>
            <w:r w:rsidRPr="0036750E">
              <w:rPr>
                <w:rFonts w:ascii="Arial" w:eastAsia="Calibri" w:hAnsi="Arial" w:cs="Arial"/>
                <w:sz w:val="16"/>
                <w:szCs w:val="20"/>
              </w:rPr>
              <w:t>(</w:t>
            </w:r>
            <w:hyperlink w:anchor="ORDERMANAGEMENT" w:history="1">
              <w:r w:rsidRPr="0036750E">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6" w:space="0" w:color="auto"/>
              <w:left w:val="single" w:sz="12" w:space="0" w:color="auto"/>
              <w:bottom w:val="single" w:sz="6" w:space="0" w:color="auto"/>
              <w:right w:val="single" w:sz="12" w:space="0" w:color="auto"/>
            </w:tcBorders>
            <w:shd w:val="clear" w:color="auto" w:fill="FBE4D5" w:themeFill="accent2" w:themeFillTint="33"/>
            <w:vAlign w:val="center"/>
          </w:tcPr>
          <w:p w14:paraId="70EA1603"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5F5B5D36"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570" w:type="dxa"/>
            <w:tcBorders>
              <w:top w:val="single" w:sz="6" w:space="0" w:color="auto"/>
              <w:left w:val="single" w:sz="12" w:space="0" w:color="auto"/>
              <w:bottom w:val="single" w:sz="6" w:space="0" w:color="auto"/>
              <w:right w:val="single" w:sz="12" w:space="0" w:color="auto"/>
            </w:tcBorders>
            <w:shd w:val="clear" w:color="auto" w:fill="BDBDBD"/>
            <w:vAlign w:val="center"/>
          </w:tcPr>
          <w:p w14:paraId="4F13BEA7" w14:textId="77777777" w:rsidR="00582A79" w:rsidRPr="00592EF3" w:rsidRDefault="00582A79" w:rsidP="00592EF3">
            <w:pPr>
              <w:jc w:val="center"/>
              <w:rPr>
                <w:rFonts w:ascii="Wingdings" w:eastAsia="Calibri" w:hAnsi="Wingdings" w:cs="Arial"/>
                <w:sz w:val="20"/>
                <w:szCs w:val="20"/>
              </w:rPr>
            </w:pPr>
          </w:p>
        </w:tc>
      </w:tr>
      <w:tr w:rsidR="00582A79" w:rsidRPr="00592EF3" w14:paraId="0E776422" w14:textId="77777777" w:rsidTr="00816317">
        <w:trPr>
          <w:trHeight w:val="414"/>
          <w:jc w:val="center"/>
        </w:trPr>
        <w:tc>
          <w:tcPr>
            <w:tcW w:w="590" w:type="dxa"/>
            <w:vMerge/>
            <w:tcBorders>
              <w:left w:val="single" w:sz="12" w:space="0" w:color="auto"/>
              <w:right w:val="single" w:sz="12" w:space="0" w:color="000000"/>
            </w:tcBorders>
            <w:shd w:val="clear" w:color="auto" w:fill="D9D9D9" w:themeFill="background1" w:themeFillShade="D9"/>
            <w:vAlign w:val="center"/>
          </w:tcPr>
          <w:p w14:paraId="02AC7D9E" w14:textId="612A5E9D"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6" w:space="0" w:color="auto"/>
              <w:left w:val="single" w:sz="12" w:space="0" w:color="000000"/>
              <w:bottom w:val="single" w:sz="6" w:space="0" w:color="auto"/>
              <w:right w:val="single" w:sz="12" w:space="0" w:color="auto"/>
            </w:tcBorders>
            <w:shd w:val="clear" w:color="auto" w:fill="F0F0F0"/>
            <w:vAlign w:val="center"/>
          </w:tcPr>
          <w:p w14:paraId="2E5BD33E" w14:textId="5D9E2443" w:rsidR="00582A79" w:rsidRPr="00592EF3" w:rsidRDefault="00582A79" w:rsidP="00592EF3">
            <w:pPr>
              <w:rPr>
                <w:rFonts w:ascii="Arial" w:eastAsia="Calibri" w:hAnsi="Arial" w:cs="Arial"/>
                <w:b/>
                <w:sz w:val="20"/>
                <w:szCs w:val="20"/>
              </w:rPr>
            </w:pPr>
            <w:r w:rsidRPr="00592EF3">
              <w:rPr>
                <w:rFonts w:ascii="Arial" w:eastAsia="Calibri" w:hAnsi="Arial" w:cs="Arial"/>
                <w:b/>
                <w:sz w:val="20"/>
                <w:szCs w:val="20"/>
              </w:rPr>
              <w:t>Reporting and Analytics</w:t>
            </w:r>
            <w:r>
              <w:rPr>
                <w:rFonts w:ascii="Arial" w:eastAsia="Calibri" w:hAnsi="Arial" w:cs="Arial"/>
                <w:b/>
                <w:sz w:val="20"/>
                <w:szCs w:val="20"/>
              </w:rPr>
              <w:t xml:space="preserve"> </w:t>
            </w:r>
            <w:r w:rsidRPr="0036750E">
              <w:rPr>
                <w:rFonts w:ascii="Arial" w:eastAsia="Calibri" w:hAnsi="Arial" w:cs="Arial"/>
                <w:sz w:val="16"/>
                <w:szCs w:val="20"/>
              </w:rPr>
              <w:t>(</w:t>
            </w:r>
            <w:hyperlink w:anchor="REPORTINGANDANALYTICS" w:history="1">
              <w:r w:rsidRPr="001A3080">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6" w:space="0" w:color="auto"/>
              <w:left w:val="single" w:sz="12" w:space="0" w:color="auto"/>
              <w:bottom w:val="single" w:sz="6" w:space="0" w:color="auto"/>
              <w:right w:val="single" w:sz="12" w:space="0" w:color="auto"/>
            </w:tcBorders>
            <w:shd w:val="clear" w:color="auto" w:fill="FBE4D5" w:themeFill="accent2" w:themeFillTint="33"/>
            <w:vAlign w:val="center"/>
          </w:tcPr>
          <w:p w14:paraId="13C3B7E3"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56723915"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570" w:type="dxa"/>
            <w:tcBorders>
              <w:top w:val="single" w:sz="6" w:space="0" w:color="auto"/>
              <w:left w:val="single" w:sz="12" w:space="0" w:color="auto"/>
              <w:bottom w:val="single" w:sz="6" w:space="0" w:color="auto"/>
              <w:right w:val="single" w:sz="12" w:space="0" w:color="auto"/>
            </w:tcBorders>
            <w:shd w:val="clear" w:color="auto" w:fill="DEEAF6" w:themeFill="accent5" w:themeFillTint="33"/>
            <w:vAlign w:val="center"/>
          </w:tcPr>
          <w:p w14:paraId="7704CE9D" w14:textId="77777777"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r>
      <w:tr w:rsidR="00582A79" w:rsidRPr="00592EF3" w14:paraId="21C90452" w14:textId="77777777" w:rsidTr="00816317">
        <w:trPr>
          <w:trHeight w:val="414"/>
          <w:jc w:val="center"/>
        </w:trPr>
        <w:tc>
          <w:tcPr>
            <w:tcW w:w="590" w:type="dxa"/>
            <w:vMerge/>
            <w:tcBorders>
              <w:left w:val="single" w:sz="12" w:space="0" w:color="auto"/>
              <w:right w:val="single" w:sz="12" w:space="0" w:color="000000"/>
            </w:tcBorders>
            <w:shd w:val="clear" w:color="auto" w:fill="D9D9D9" w:themeFill="background1" w:themeFillShade="D9"/>
            <w:vAlign w:val="center"/>
          </w:tcPr>
          <w:p w14:paraId="15493303" w14:textId="561C9F97"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6" w:space="0" w:color="auto"/>
              <w:left w:val="single" w:sz="12" w:space="0" w:color="000000"/>
              <w:bottom w:val="single" w:sz="6" w:space="0" w:color="auto"/>
              <w:right w:val="single" w:sz="12" w:space="0" w:color="auto"/>
            </w:tcBorders>
            <w:shd w:val="clear" w:color="auto" w:fill="F0F0F0"/>
            <w:vAlign w:val="center"/>
          </w:tcPr>
          <w:p w14:paraId="3436B895" w14:textId="03A8F680" w:rsidR="00582A79" w:rsidRPr="00592EF3" w:rsidRDefault="00582A79" w:rsidP="00592EF3">
            <w:pPr>
              <w:rPr>
                <w:rFonts w:ascii="Arial" w:eastAsia="Calibri" w:hAnsi="Arial" w:cs="Arial"/>
                <w:b/>
                <w:sz w:val="20"/>
                <w:szCs w:val="20"/>
              </w:rPr>
            </w:pPr>
            <w:r w:rsidRPr="00592EF3">
              <w:rPr>
                <w:rFonts w:ascii="Arial" w:eastAsia="Calibri" w:hAnsi="Arial" w:cs="Arial"/>
                <w:b/>
                <w:sz w:val="20"/>
                <w:szCs w:val="20"/>
              </w:rPr>
              <w:t>System Integrations</w:t>
            </w:r>
            <w:r>
              <w:rPr>
                <w:rFonts w:ascii="Arial" w:eastAsia="Calibri" w:hAnsi="Arial" w:cs="Arial"/>
                <w:b/>
                <w:sz w:val="20"/>
                <w:szCs w:val="20"/>
              </w:rPr>
              <w:t xml:space="preserve"> </w:t>
            </w:r>
            <w:r w:rsidRPr="0036750E">
              <w:rPr>
                <w:rFonts w:ascii="Arial" w:eastAsia="Calibri" w:hAnsi="Arial" w:cs="Arial"/>
                <w:sz w:val="16"/>
                <w:szCs w:val="20"/>
              </w:rPr>
              <w:t>(</w:t>
            </w:r>
            <w:hyperlink w:anchor="SYSTEMINTEGRATIONS" w:history="1">
              <w:r w:rsidRPr="001A3080">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6" w:space="0" w:color="auto"/>
              <w:left w:val="single" w:sz="12" w:space="0" w:color="auto"/>
              <w:bottom w:val="single" w:sz="6" w:space="0" w:color="auto"/>
              <w:right w:val="single" w:sz="12" w:space="0" w:color="auto"/>
            </w:tcBorders>
            <w:shd w:val="clear" w:color="auto" w:fill="FBE4D5" w:themeFill="accent2" w:themeFillTint="33"/>
            <w:vAlign w:val="center"/>
          </w:tcPr>
          <w:p w14:paraId="3253F256" w14:textId="77777777" w:rsidR="00582A79" w:rsidRPr="00592EF3" w:rsidRDefault="00582A79" w:rsidP="00592EF3">
            <w:pPr>
              <w:jc w:val="center"/>
              <w:rPr>
                <w:rFonts w:ascii="Arial" w:eastAsia="Calibri" w:hAnsi="Arial" w:cs="Arial"/>
                <w:sz w:val="20"/>
                <w:szCs w:val="20"/>
              </w:rPr>
            </w:pPr>
            <w:r w:rsidRPr="00592EF3">
              <w:rPr>
                <w:rFonts w:ascii="Wingdings" w:eastAsia="Calibri" w:hAnsi="Wingdings" w:cs="Arial"/>
                <w:sz w:val="20"/>
                <w:szCs w:val="20"/>
              </w:rPr>
              <w:t></w:t>
            </w: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5984AEA6" w14:textId="6C522560" w:rsidR="00582A79" w:rsidRPr="00592EF3" w:rsidRDefault="00582A79" w:rsidP="00592EF3">
            <w:pPr>
              <w:jc w:val="center"/>
              <w:rPr>
                <w:rFonts w:ascii="Arial" w:eastAsia="Calibri" w:hAnsi="Arial" w:cs="Arial"/>
                <w:sz w:val="20"/>
                <w:szCs w:val="20"/>
              </w:rPr>
            </w:pPr>
            <w:r w:rsidRPr="00592EF3">
              <w:rPr>
                <w:rFonts w:ascii="Wingdings" w:eastAsia="Calibri" w:hAnsi="Wingdings" w:cs="Arial"/>
                <w:sz w:val="20"/>
                <w:szCs w:val="20"/>
              </w:rPr>
              <w:t></w:t>
            </w:r>
          </w:p>
        </w:tc>
        <w:tc>
          <w:tcPr>
            <w:tcW w:w="1570" w:type="dxa"/>
            <w:tcBorders>
              <w:top w:val="single" w:sz="6" w:space="0" w:color="auto"/>
              <w:left w:val="single" w:sz="12" w:space="0" w:color="auto"/>
              <w:bottom w:val="single" w:sz="6" w:space="0" w:color="auto"/>
              <w:right w:val="single" w:sz="12" w:space="0" w:color="auto"/>
            </w:tcBorders>
            <w:shd w:val="clear" w:color="auto" w:fill="DEEAF6" w:themeFill="accent5" w:themeFillTint="33"/>
            <w:vAlign w:val="center"/>
          </w:tcPr>
          <w:p w14:paraId="522CF53D" w14:textId="77777777" w:rsidR="00582A79" w:rsidRPr="00592EF3" w:rsidRDefault="00582A79" w:rsidP="00592EF3">
            <w:pPr>
              <w:jc w:val="center"/>
              <w:rPr>
                <w:rFonts w:ascii="Arial" w:eastAsia="Calibri" w:hAnsi="Arial" w:cs="Arial"/>
                <w:sz w:val="20"/>
                <w:szCs w:val="20"/>
              </w:rPr>
            </w:pPr>
            <w:r w:rsidRPr="00592EF3">
              <w:rPr>
                <w:rFonts w:ascii="Wingdings" w:eastAsia="Calibri" w:hAnsi="Wingdings" w:cs="Arial"/>
                <w:sz w:val="20"/>
                <w:szCs w:val="20"/>
              </w:rPr>
              <w:t></w:t>
            </w:r>
          </w:p>
        </w:tc>
      </w:tr>
      <w:tr w:rsidR="00582A79" w:rsidRPr="00592EF3" w14:paraId="0A1F4BA2" w14:textId="77777777" w:rsidTr="00816317">
        <w:trPr>
          <w:trHeight w:val="414"/>
          <w:jc w:val="center"/>
        </w:trPr>
        <w:tc>
          <w:tcPr>
            <w:tcW w:w="590" w:type="dxa"/>
            <w:vMerge/>
            <w:tcBorders>
              <w:left w:val="single" w:sz="12" w:space="0" w:color="auto"/>
              <w:right w:val="single" w:sz="12" w:space="0" w:color="000000"/>
            </w:tcBorders>
            <w:shd w:val="clear" w:color="auto" w:fill="D9D9D9" w:themeFill="background1" w:themeFillShade="D9"/>
            <w:vAlign w:val="center"/>
          </w:tcPr>
          <w:p w14:paraId="77770DF1" w14:textId="7E2F9FB6"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6" w:space="0" w:color="auto"/>
              <w:left w:val="single" w:sz="12" w:space="0" w:color="000000"/>
              <w:bottom w:val="single" w:sz="8" w:space="0" w:color="auto"/>
              <w:right w:val="single" w:sz="12" w:space="0" w:color="auto"/>
            </w:tcBorders>
            <w:shd w:val="clear" w:color="auto" w:fill="F0F0F0"/>
            <w:vAlign w:val="center"/>
          </w:tcPr>
          <w:p w14:paraId="2D5EDF12" w14:textId="62768361" w:rsidR="00582A79" w:rsidRPr="00592EF3" w:rsidRDefault="00582A79" w:rsidP="00592EF3">
            <w:pPr>
              <w:rPr>
                <w:rFonts w:ascii="Arial" w:eastAsia="Calibri" w:hAnsi="Arial" w:cs="Arial"/>
                <w:b/>
                <w:sz w:val="20"/>
                <w:szCs w:val="20"/>
              </w:rPr>
            </w:pPr>
            <w:r w:rsidRPr="00592EF3">
              <w:rPr>
                <w:rFonts w:ascii="Arial" w:eastAsia="Calibri" w:hAnsi="Arial" w:cs="Arial"/>
                <w:b/>
                <w:sz w:val="20"/>
                <w:szCs w:val="20"/>
              </w:rPr>
              <w:t>Advanced Inventory, Order Management</w:t>
            </w:r>
            <w:r>
              <w:rPr>
                <w:rFonts w:ascii="Arial" w:eastAsia="Calibri" w:hAnsi="Arial" w:cs="Arial"/>
                <w:b/>
                <w:sz w:val="20"/>
                <w:szCs w:val="20"/>
              </w:rPr>
              <w:t xml:space="preserve"> </w:t>
            </w:r>
            <w:r w:rsidRPr="0036750E">
              <w:rPr>
                <w:rFonts w:ascii="Arial" w:eastAsia="Calibri" w:hAnsi="Arial" w:cs="Arial"/>
                <w:sz w:val="16"/>
                <w:szCs w:val="20"/>
              </w:rPr>
              <w:t>(</w:t>
            </w:r>
            <w:hyperlink w:anchor="ADVANCEDINVENTORY" w:history="1">
              <w:r w:rsidRPr="001A3080">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6" w:space="0" w:color="auto"/>
              <w:left w:val="single" w:sz="12" w:space="0" w:color="auto"/>
              <w:bottom w:val="single" w:sz="8" w:space="0" w:color="auto"/>
              <w:right w:val="single" w:sz="12" w:space="0" w:color="auto"/>
            </w:tcBorders>
            <w:shd w:val="clear" w:color="auto" w:fill="FBE4D5" w:themeFill="accent2" w:themeFillTint="33"/>
            <w:vAlign w:val="center"/>
          </w:tcPr>
          <w:p w14:paraId="2BA08D95" w14:textId="77777777" w:rsidR="00582A79" w:rsidRPr="00592EF3" w:rsidRDefault="00582A79" w:rsidP="00592EF3">
            <w:pPr>
              <w:jc w:val="center"/>
              <w:rPr>
                <w:rFonts w:ascii="Arial" w:eastAsia="Calibri" w:hAnsi="Arial" w:cs="Arial"/>
                <w:sz w:val="20"/>
                <w:szCs w:val="20"/>
              </w:rPr>
            </w:pPr>
            <w:r w:rsidRPr="00592EF3">
              <w:rPr>
                <w:rFonts w:ascii="Arial" w:eastAsia="Calibri" w:hAnsi="Arial" w:cs="Arial"/>
                <w:sz w:val="20"/>
                <w:szCs w:val="20"/>
              </w:rPr>
              <w:t>O</w:t>
            </w:r>
          </w:p>
        </w:tc>
        <w:tc>
          <w:tcPr>
            <w:tcW w:w="1600" w:type="dxa"/>
            <w:tcBorders>
              <w:top w:val="single" w:sz="6" w:space="0" w:color="auto"/>
              <w:left w:val="single" w:sz="12" w:space="0" w:color="auto"/>
              <w:bottom w:val="single" w:sz="8" w:space="0" w:color="auto"/>
              <w:right w:val="single" w:sz="12" w:space="0" w:color="auto"/>
            </w:tcBorders>
            <w:shd w:val="clear" w:color="auto" w:fill="BDBDBD"/>
            <w:vAlign w:val="center"/>
          </w:tcPr>
          <w:p w14:paraId="49645104" w14:textId="77777777" w:rsidR="00582A79" w:rsidRPr="00592EF3" w:rsidRDefault="00582A79" w:rsidP="00592EF3">
            <w:pPr>
              <w:jc w:val="center"/>
              <w:rPr>
                <w:rFonts w:ascii="Wingdings" w:eastAsia="Calibri" w:hAnsi="Wingdings" w:cs="Arial"/>
                <w:sz w:val="20"/>
                <w:szCs w:val="20"/>
              </w:rPr>
            </w:pPr>
          </w:p>
        </w:tc>
        <w:tc>
          <w:tcPr>
            <w:tcW w:w="1570" w:type="dxa"/>
            <w:tcBorders>
              <w:top w:val="single" w:sz="6" w:space="0" w:color="auto"/>
              <w:left w:val="single" w:sz="12" w:space="0" w:color="auto"/>
              <w:bottom w:val="single" w:sz="8" w:space="0" w:color="auto"/>
              <w:right w:val="single" w:sz="12" w:space="0" w:color="auto"/>
            </w:tcBorders>
            <w:shd w:val="clear" w:color="auto" w:fill="BDBDBD"/>
            <w:vAlign w:val="center"/>
          </w:tcPr>
          <w:p w14:paraId="2884CFA9" w14:textId="77777777" w:rsidR="00582A79" w:rsidRPr="00592EF3" w:rsidRDefault="00582A79" w:rsidP="00592EF3">
            <w:pPr>
              <w:jc w:val="center"/>
              <w:rPr>
                <w:rFonts w:ascii="Wingdings" w:eastAsia="Calibri" w:hAnsi="Wingdings" w:cs="Arial"/>
                <w:sz w:val="20"/>
                <w:szCs w:val="20"/>
              </w:rPr>
            </w:pPr>
          </w:p>
        </w:tc>
      </w:tr>
      <w:tr w:rsidR="00582A79" w:rsidRPr="00592EF3" w14:paraId="14EEEE66" w14:textId="77777777" w:rsidTr="00ED1B92">
        <w:tblPrEx>
          <w:tblW w:w="107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Change w:id="1414" w:author="Ivan Latanision" w:date="2019-11-07T13:40:00Z">
            <w:tblPrEx>
              <w:tblW w:w="10770"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PrEx>
          </w:tblPrExChange>
        </w:tblPrEx>
        <w:trPr>
          <w:trHeight w:val="1474"/>
          <w:jc w:val="center"/>
          <w:trPrChange w:id="1415" w:author="Ivan Latanision" w:date="2019-11-07T13:40:00Z">
            <w:trPr>
              <w:gridAfter w:val="0"/>
              <w:trHeight w:val="1294"/>
              <w:jc w:val="center"/>
            </w:trPr>
          </w:trPrChange>
        </w:trPr>
        <w:tc>
          <w:tcPr>
            <w:tcW w:w="590" w:type="dxa"/>
            <w:vMerge/>
            <w:tcBorders>
              <w:left w:val="single" w:sz="12" w:space="0" w:color="auto"/>
              <w:right w:val="single" w:sz="12" w:space="0" w:color="000000"/>
            </w:tcBorders>
            <w:shd w:val="clear" w:color="auto" w:fill="D9D9D9" w:themeFill="background1" w:themeFillShade="D9"/>
            <w:vAlign w:val="center"/>
            <w:tcPrChange w:id="1416" w:author="Ivan Latanision" w:date="2019-11-07T13:40:00Z">
              <w:tcPr>
                <w:tcW w:w="590" w:type="dxa"/>
                <w:gridSpan w:val="2"/>
                <w:vMerge/>
                <w:tcBorders>
                  <w:left w:val="single" w:sz="12" w:space="0" w:color="auto"/>
                  <w:right w:val="single" w:sz="12" w:space="0" w:color="000000"/>
                </w:tcBorders>
                <w:shd w:val="clear" w:color="auto" w:fill="D9D9D9" w:themeFill="background1" w:themeFillShade="D9"/>
                <w:vAlign w:val="center"/>
              </w:tcPr>
            </w:tcPrChange>
          </w:tcPr>
          <w:p w14:paraId="3FA27353" w14:textId="350298CA"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8" w:space="0" w:color="auto"/>
              <w:left w:val="single" w:sz="12" w:space="0" w:color="000000"/>
              <w:bottom w:val="single" w:sz="8" w:space="0" w:color="auto"/>
              <w:right w:val="single" w:sz="12" w:space="0" w:color="000000"/>
            </w:tcBorders>
            <w:shd w:val="clear" w:color="auto" w:fill="F0F0F0"/>
            <w:vAlign w:val="center"/>
            <w:tcPrChange w:id="1417" w:author="Ivan Latanision" w:date="2019-11-07T13:40:00Z">
              <w:tcPr>
                <w:tcW w:w="5499" w:type="dxa"/>
                <w:gridSpan w:val="2"/>
                <w:tcBorders>
                  <w:top w:val="single" w:sz="8" w:space="0" w:color="auto"/>
                  <w:left w:val="single" w:sz="12" w:space="0" w:color="000000"/>
                  <w:bottom w:val="single" w:sz="8" w:space="0" w:color="auto"/>
                  <w:right w:val="single" w:sz="12" w:space="0" w:color="000000"/>
                </w:tcBorders>
                <w:shd w:val="clear" w:color="auto" w:fill="F0F0F0"/>
                <w:vAlign w:val="center"/>
              </w:tcPr>
            </w:tcPrChange>
          </w:tcPr>
          <w:p w14:paraId="4C4C9D3F" w14:textId="60D7ECE0" w:rsidR="00C30452" w:rsidRDefault="00582A79" w:rsidP="00592EF3">
            <w:pPr>
              <w:rPr>
                <w:ins w:id="1418" w:author="Ivan Latanision" w:date="2019-11-07T13:17:00Z"/>
                <w:rFonts w:ascii="Arial" w:eastAsia="Calibri" w:hAnsi="Arial" w:cs="Arial"/>
                <w:b/>
                <w:sz w:val="20"/>
                <w:szCs w:val="20"/>
              </w:rPr>
            </w:pPr>
            <w:del w:id="1419" w:author="Ivan Latanision" w:date="2019-11-07T13:16:00Z">
              <w:r w:rsidRPr="00572D13" w:rsidDel="0081545C">
                <w:rPr>
                  <w:rFonts w:ascii="Arial" w:eastAsia="Calibri" w:hAnsi="Arial" w:cs="Arial"/>
                  <w:b/>
                  <w:sz w:val="20"/>
                  <w:szCs w:val="20"/>
                </w:rPr>
                <w:delText>Customer Support</w:delText>
              </w:r>
            </w:del>
            <w:ins w:id="1420" w:author="Ivan Latanision" w:date="2019-11-07T13:16:00Z">
              <w:r>
                <w:rPr>
                  <w:rFonts w:ascii="Arial" w:eastAsia="Calibri" w:hAnsi="Arial" w:cs="Arial"/>
                  <w:b/>
                  <w:sz w:val="20"/>
                  <w:szCs w:val="20"/>
                </w:rPr>
                <w:t>Mobile Help Desk</w:t>
              </w:r>
            </w:ins>
            <w:ins w:id="1421" w:author="Ivan Latanision" w:date="2019-11-07T13:19:00Z">
              <w:r>
                <w:rPr>
                  <w:rFonts w:ascii="Arial" w:eastAsia="Calibri" w:hAnsi="Arial" w:cs="Arial"/>
                  <w:b/>
                  <w:sz w:val="20"/>
                  <w:szCs w:val="20"/>
                </w:rPr>
                <w:t xml:space="preserve"> </w:t>
              </w:r>
            </w:ins>
            <w:ins w:id="1422" w:author="Ivan Latanision" w:date="2019-11-07T13:35:00Z">
              <w:r w:rsidR="003E5636">
                <w:rPr>
                  <w:rFonts w:ascii="Arial" w:eastAsia="Calibri" w:hAnsi="Arial" w:cs="Arial"/>
                  <w:b/>
                  <w:sz w:val="20"/>
                  <w:szCs w:val="20"/>
                </w:rPr>
                <w:t>Included</w:t>
              </w:r>
            </w:ins>
            <w:r>
              <w:rPr>
                <w:rFonts w:ascii="Arial" w:eastAsia="Calibri" w:hAnsi="Arial" w:cs="Arial"/>
                <w:b/>
                <w:sz w:val="20"/>
                <w:szCs w:val="20"/>
              </w:rPr>
              <w:t xml:space="preserve">: </w:t>
            </w:r>
            <w:ins w:id="1423" w:author="Ivan Latanision" w:date="2019-11-07T13:36:00Z">
              <w:r w:rsidR="00C30452">
                <w:rPr>
                  <w:rFonts w:ascii="Arial" w:eastAsia="Calibri" w:hAnsi="Arial" w:cs="Arial"/>
                  <w:b/>
                  <w:sz w:val="20"/>
                  <w:szCs w:val="20"/>
                </w:rPr>
                <w:t>(Select</w:t>
              </w:r>
            </w:ins>
            <w:ins w:id="1424" w:author="Ivan Latanision" w:date="2019-11-07T13:37:00Z">
              <w:r w:rsidR="009A43E8">
                <w:rPr>
                  <w:rFonts w:ascii="Arial" w:eastAsia="Calibri" w:hAnsi="Arial" w:cs="Arial"/>
                  <w:b/>
                  <w:sz w:val="20"/>
                  <w:szCs w:val="20"/>
                </w:rPr>
                <w:t xml:space="preserve"> One Based </w:t>
              </w:r>
              <w:proofErr w:type="gramStart"/>
              <w:r w:rsidR="009A43E8">
                <w:rPr>
                  <w:rFonts w:ascii="Arial" w:eastAsia="Calibri" w:hAnsi="Arial" w:cs="Arial"/>
                  <w:b/>
                  <w:sz w:val="20"/>
                  <w:szCs w:val="20"/>
                </w:rPr>
                <w:t>On</w:t>
              </w:r>
              <w:proofErr w:type="gramEnd"/>
              <w:r w:rsidR="009A43E8">
                <w:rPr>
                  <w:rFonts w:ascii="Arial" w:eastAsia="Calibri" w:hAnsi="Arial" w:cs="Arial"/>
                  <w:b/>
                  <w:sz w:val="20"/>
                  <w:szCs w:val="20"/>
                </w:rPr>
                <w:t xml:space="preserve"> Device Types</w:t>
              </w:r>
            </w:ins>
            <w:del w:id="1425" w:author="Ivan Latanision" w:date="2019-11-07T13:17:00Z">
              <w:r w:rsidRPr="00572D13" w:rsidDel="00F52CA6">
                <w:rPr>
                  <w:rFonts w:ascii="Arial" w:eastAsia="Calibri" w:hAnsi="Arial" w:cs="Arial"/>
                  <w:b/>
                  <w:sz w:val="20"/>
                  <w:szCs w:val="20"/>
                </w:rPr>
                <w:delText>Chatbot (Level 1)</w:delText>
              </w:r>
            </w:del>
            <w:ins w:id="1426" w:author="Ivan Latanision" w:date="2019-11-07T13:37:00Z">
              <w:r w:rsidR="00C30452">
                <w:rPr>
                  <w:rFonts w:ascii="Arial" w:eastAsia="Calibri" w:hAnsi="Arial" w:cs="Arial"/>
                  <w:b/>
                  <w:sz w:val="20"/>
                  <w:szCs w:val="20"/>
                </w:rPr>
                <w:t xml:space="preserve">) </w:t>
              </w:r>
            </w:ins>
          </w:p>
          <w:p w14:paraId="7E427B19" w14:textId="5DAE0B52" w:rsidR="00582A79" w:rsidRPr="005F047C" w:rsidRDefault="00582A79" w:rsidP="00B5028F">
            <w:pPr>
              <w:pStyle w:val="ListParagraph"/>
              <w:numPr>
                <w:ilvl w:val="0"/>
                <w:numId w:val="46"/>
              </w:numPr>
              <w:ind w:left="617" w:hanging="257"/>
              <w:rPr>
                <w:ins w:id="1427" w:author="Ivan Latanision" w:date="2019-11-07T13:18:00Z"/>
                <w:rFonts w:ascii="Arial" w:eastAsia="Calibri" w:hAnsi="Arial" w:cs="Arial"/>
                <w:b/>
                <w:sz w:val="20"/>
                <w:szCs w:val="20"/>
                <w:rPrChange w:id="1428" w:author="Ivan Latanision" w:date="2019-11-07T13:18:00Z">
                  <w:rPr>
                    <w:ins w:id="1429" w:author="Ivan Latanision" w:date="2019-11-07T13:18:00Z"/>
                    <w:rFonts w:ascii="Arial" w:eastAsia="Calibri" w:hAnsi="Arial" w:cs="Arial"/>
                    <w:bCs/>
                    <w:sz w:val="18"/>
                    <w:szCs w:val="18"/>
                  </w:rPr>
                </w:rPrChange>
              </w:rPr>
            </w:pPr>
            <w:del w:id="1430" w:author="Ivan Latanision" w:date="2019-11-07T13:17:00Z">
              <w:r w:rsidRPr="00B5028F" w:rsidDel="00B5028F">
                <w:rPr>
                  <w:rFonts w:ascii="Arial" w:eastAsia="Calibri" w:hAnsi="Arial" w:cs="Arial"/>
                  <w:b/>
                  <w:sz w:val="20"/>
                  <w:szCs w:val="20"/>
                </w:rPr>
                <w:delText xml:space="preserve"> </w:delText>
              </w:r>
            </w:del>
            <w:ins w:id="1431" w:author="Ivan Latanision" w:date="2019-11-07T13:17:00Z">
              <w:r w:rsidRPr="00B5028F">
                <w:rPr>
                  <w:rFonts w:ascii="Arial" w:eastAsia="Calibri" w:hAnsi="Arial" w:cs="Arial"/>
                  <w:bCs/>
                  <w:sz w:val="18"/>
                  <w:szCs w:val="18"/>
                  <w:rPrChange w:id="1432" w:author="Ivan Latanision" w:date="2019-11-07T13:17:00Z">
                    <w:rPr>
                      <w:rFonts w:ascii="Arial" w:eastAsia="Calibri" w:hAnsi="Arial" w:cs="Arial"/>
                      <w:b/>
                      <w:sz w:val="20"/>
                      <w:szCs w:val="20"/>
                    </w:rPr>
                  </w:rPrChange>
                </w:rPr>
                <w:t>Standard Devices</w:t>
              </w:r>
              <w:r>
                <w:rPr>
                  <w:rFonts w:ascii="Arial" w:eastAsia="Calibri" w:hAnsi="Arial" w:cs="Arial"/>
                  <w:bCs/>
                  <w:sz w:val="18"/>
                  <w:szCs w:val="18"/>
                </w:rPr>
                <w:t xml:space="preserve"> – Chat 2</w:t>
              </w:r>
            </w:ins>
            <w:ins w:id="1433" w:author="Ivan Latanision" w:date="2019-11-07T13:18:00Z">
              <w:r>
                <w:rPr>
                  <w:rFonts w:ascii="Arial" w:eastAsia="Calibri" w:hAnsi="Arial" w:cs="Arial"/>
                  <w:bCs/>
                  <w:sz w:val="18"/>
                  <w:szCs w:val="18"/>
                </w:rPr>
                <w:t>4x7</w:t>
              </w:r>
            </w:ins>
            <w:ins w:id="1434" w:author="Ivan Latanision" w:date="2019-11-07T13:19:00Z">
              <w:r>
                <w:rPr>
                  <w:rFonts w:ascii="Arial" w:eastAsia="Calibri" w:hAnsi="Arial" w:cs="Arial"/>
                  <w:bCs/>
                  <w:sz w:val="18"/>
                  <w:szCs w:val="18"/>
                </w:rPr>
                <w:t xml:space="preserve"> </w:t>
              </w:r>
              <w:r w:rsidRPr="00CC3BAB">
                <w:rPr>
                  <w:rFonts w:ascii="Arial" w:eastAsia="Calibri" w:hAnsi="Arial" w:cs="Arial"/>
                  <w:sz w:val="16"/>
                  <w:szCs w:val="20"/>
                </w:rPr>
                <w:t>(</w:t>
              </w:r>
              <w:r w:rsidRPr="00CC3BAB">
                <w:fldChar w:fldCharType="begin"/>
              </w:r>
              <w:r>
                <w:instrText xml:space="preserve"> HYPERLINK \l "MobileCustomerSupport" </w:instrText>
              </w:r>
              <w:r w:rsidRPr="00CC3BAB">
                <w:fldChar w:fldCharType="separate"/>
              </w:r>
              <w:r w:rsidRPr="00CC3BAB">
                <w:rPr>
                  <w:rStyle w:val="Hyperlink"/>
                  <w:rFonts w:ascii="Arial" w:eastAsia="Calibri" w:hAnsi="Arial" w:cs="Arial"/>
                  <w:sz w:val="16"/>
                  <w:szCs w:val="20"/>
                </w:rPr>
                <w:t>Learn More</w:t>
              </w:r>
              <w:r w:rsidRPr="00CC3BAB">
                <w:rPr>
                  <w:rStyle w:val="Hyperlink"/>
                  <w:rFonts w:ascii="Arial" w:eastAsia="Calibri" w:hAnsi="Arial" w:cs="Arial"/>
                  <w:sz w:val="16"/>
                  <w:szCs w:val="20"/>
                </w:rPr>
                <w:fldChar w:fldCharType="end"/>
              </w:r>
              <w:r w:rsidRPr="00CC3BAB">
                <w:rPr>
                  <w:rFonts w:ascii="Arial" w:eastAsia="Calibri" w:hAnsi="Arial" w:cs="Arial"/>
                  <w:sz w:val="16"/>
                  <w:szCs w:val="20"/>
                </w:rPr>
                <w:t>)</w:t>
              </w:r>
            </w:ins>
          </w:p>
          <w:p w14:paraId="5B053CEC" w14:textId="78F541A5" w:rsidR="00582A79" w:rsidRPr="005F047C" w:rsidRDefault="00582A79" w:rsidP="00B5028F">
            <w:pPr>
              <w:pStyle w:val="ListParagraph"/>
              <w:numPr>
                <w:ilvl w:val="0"/>
                <w:numId w:val="46"/>
              </w:numPr>
              <w:ind w:left="617" w:hanging="257"/>
              <w:rPr>
                <w:ins w:id="1435" w:author="Ivan Latanision" w:date="2019-11-07T13:18:00Z"/>
                <w:rFonts w:ascii="Arial" w:eastAsia="Calibri" w:hAnsi="Arial" w:cs="Arial"/>
                <w:b/>
                <w:sz w:val="20"/>
                <w:szCs w:val="20"/>
                <w:rPrChange w:id="1436" w:author="Ivan Latanision" w:date="2019-11-07T13:18:00Z">
                  <w:rPr>
                    <w:ins w:id="1437" w:author="Ivan Latanision" w:date="2019-11-07T13:18:00Z"/>
                    <w:rFonts w:ascii="Arial" w:eastAsia="Calibri" w:hAnsi="Arial" w:cs="Arial"/>
                    <w:bCs/>
                    <w:sz w:val="18"/>
                    <w:szCs w:val="18"/>
                  </w:rPr>
                </w:rPrChange>
              </w:rPr>
            </w:pPr>
            <w:ins w:id="1438" w:author="Ivan Latanision" w:date="2019-11-07T13:18:00Z">
              <w:r>
                <w:rPr>
                  <w:rFonts w:ascii="Arial" w:eastAsia="Calibri" w:hAnsi="Arial" w:cs="Arial"/>
                  <w:bCs/>
                  <w:sz w:val="18"/>
                  <w:szCs w:val="18"/>
                </w:rPr>
                <w:t>Premium Devices – Chat 24x7</w:t>
              </w:r>
            </w:ins>
            <w:ins w:id="1439" w:author="Ivan Latanision" w:date="2019-11-07T13:19:00Z">
              <w:r w:rsidRPr="00CC3BAB">
                <w:rPr>
                  <w:rFonts w:ascii="Arial" w:eastAsia="Calibri" w:hAnsi="Arial" w:cs="Arial"/>
                  <w:sz w:val="16"/>
                  <w:szCs w:val="20"/>
                </w:rPr>
                <w:t>(</w:t>
              </w:r>
              <w:r w:rsidRPr="00CC3BAB">
                <w:fldChar w:fldCharType="begin"/>
              </w:r>
              <w:r>
                <w:instrText xml:space="preserve"> HYPERLINK \l "MobileCustomerSupport" </w:instrText>
              </w:r>
              <w:r w:rsidRPr="00CC3BAB">
                <w:fldChar w:fldCharType="separate"/>
              </w:r>
              <w:r w:rsidRPr="00CC3BAB">
                <w:rPr>
                  <w:rStyle w:val="Hyperlink"/>
                  <w:rFonts w:ascii="Arial" w:eastAsia="Calibri" w:hAnsi="Arial" w:cs="Arial"/>
                  <w:sz w:val="16"/>
                  <w:szCs w:val="20"/>
                </w:rPr>
                <w:t>Learn More</w:t>
              </w:r>
              <w:r w:rsidRPr="00CC3BAB">
                <w:rPr>
                  <w:rStyle w:val="Hyperlink"/>
                  <w:rFonts w:ascii="Arial" w:eastAsia="Calibri" w:hAnsi="Arial" w:cs="Arial"/>
                  <w:sz w:val="16"/>
                  <w:szCs w:val="20"/>
                </w:rPr>
                <w:fldChar w:fldCharType="end"/>
              </w:r>
              <w:r w:rsidRPr="00CC3BAB">
                <w:rPr>
                  <w:rFonts w:ascii="Arial" w:eastAsia="Calibri" w:hAnsi="Arial" w:cs="Arial"/>
                  <w:sz w:val="16"/>
                  <w:szCs w:val="20"/>
                </w:rPr>
                <w:t>)</w:t>
              </w:r>
            </w:ins>
          </w:p>
          <w:p w14:paraId="562F1317" w14:textId="3905AAB8" w:rsidR="00582A79" w:rsidRPr="00B5028F" w:rsidRDefault="00582A79">
            <w:pPr>
              <w:pStyle w:val="ListParagraph"/>
              <w:numPr>
                <w:ilvl w:val="0"/>
                <w:numId w:val="46"/>
              </w:numPr>
              <w:ind w:left="617" w:hanging="257"/>
              <w:rPr>
                <w:rFonts w:ascii="Arial" w:eastAsia="Calibri" w:hAnsi="Arial" w:cs="Arial"/>
                <w:b/>
                <w:sz w:val="20"/>
                <w:szCs w:val="20"/>
              </w:rPr>
              <w:pPrChange w:id="1440" w:author="Ivan Latanision" w:date="2019-11-07T13:17:00Z">
                <w:pPr/>
              </w:pPrChange>
            </w:pPr>
            <w:ins w:id="1441" w:author="Ivan Latanision" w:date="2019-11-07T13:18:00Z">
              <w:r>
                <w:rPr>
                  <w:rFonts w:ascii="Arial" w:eastAsia="Calibri" w:hAnsi="Arial" w:cs="Arial"/>
                  <w:sz w:val="16"/>
                  <w:szCs w:val="20"/>
                </w:rPr>
                <w:t xml:space="preserve">Machine to Machine and Internet of Things Devices (M2M, IoT) </w:t>
              </w:r>
            </w:ins>
            <w:r w:rsidRPr="00B5028F">
              <w:rPr>
                <w:rFonts w:ascii="Arial" w:eastAsia="Calibri" w:hAnsi="Arial" w:cs="Arial"/>
                <w:sz w:val="16"/>
                <w:szCs w:val="20"/>
              </w:rPr>
              <w:t>(</w:t>
            </w:r>
            <w:r w:rsidRPr="00A72EF6">
              <w:fldChar w:fldCharType="begin"/>
            </w:r>
            <w:r>
              <w:instrText xml:space="preserve"> HYPERLINK \l "MobileCustomerSupport" </w:instrText>
            </w:r>
            <w:r w:rsidRPr="00A72EF6">
              <w:fldChar w:fldCharType="separate"/>
            </w:r>
            <w:r w:rsidRPr="00B5028F">
              <w:rPr>
                <w:rStyle w:val="Hyperlink"/>
                <w:rFonts w:ascii="Arial" w:eastAsia="Calibri" w:hAnsi="Arial" w:cs="Arial"/>
                <w:sz w:val="16"/>
                <w:szCs w:val="20"/>
              </w:rPr>
              <w:t>Learn More</w:t>
            </w:r>
            <w:r w:rsidRPr="00A72EF6">
              <w:rPr>
                <w:rStyle w:val="Hyperlink"/>
                <w:rFonts w:ascii="Arial" w:eastAsia="Calibri" w:hAnsi="Arial" w:cs="Arial"/>
                <w:sz w:val="16"/>
                <w:szCs w:val="20"/>
              </w:rPr>
              <w:fldChar w:fldCharType="end"/>
            </w:r>
            <w:r w:rsidRPr="00B5028F">
              <w:rPr>
                <w:rFonts w:ascii="Arial" w:eastAsia="Calibri" w:hAnsi="Arial" w:cs="Arial"/>
                <w:sz w:val="16"/>
                <w:szCs w:val="20"/>
              </w:rPr>
              <w:t>)</w:t>
            </w:r>
          </w:p>
        </w:tc>
        <w:tc>
          <w:tcPr>
            <w:tcW w:w="1511" w:type="dxa"/>
            <w:tcBorders>
              <w:top w:val="single" w:sz="8" w:space="0" w:color="auto"/>
              <w:left w:val="single" w:sz="12" w:space="0" w:color="000000"/>
              <w:bottom w:val="single" w:sz="8" w:space="0" w:color="auto"/>
              <w:right w:val="single" w:sz="12" w:space="0" w:color="000000"/>
            </w:tcBorders>
            <w:shd w:val="clear" w:color="auto" w:fill="BFBFBF" w:themeFill="background1" w:themeFillShade="BF"/>
            <w:vAlign w:val="center"/>
            <w:tcPrChange w:id="1442" w:author="Ivan Latanision" w:date="2019-11-07T13:40:00Z">
              <w:tcPr>
                <w:tcW w:w="1511" w:type="dxa"/>
                <w:gridSpan w:val="2"/>
                <w:tcBorders>
                  <w:top w:val="single" w:sz="8" w:space="0" w:color="auto"/>
                  <w:left w:val="single" w:sz="12" w:space="0" w:color="000000"/>
                  <w:bottom w:val="single" w:sz="8" w:space="0" w:color="auto"/>
                  <w:right w:val="single" w:sz="12" w:space="0" w:color="000000"/>
                </w:tcBorders>
                <w:shd w:val="clear" w:color="auto" w:fill="BFBFBF" w:themeFill="background1" w:themeFillShade="BF"/>
                <w:vAlign w:val="center"/>
              </w:tcPr>
            </w:tcPrChange>
          </w:tcPr>
          <w:p w14:paraId="66FC2E52" w14:textId="77777777" w:rsidR="00582A79" w:rsidRPr="00592EF3" w:rsidRDefault="00582A79" w:rsidP="00592EF3">
            <w:pPr>
              <w:jc w:val="center"/>
              <w:rPr>
                <w:rFonts w:ascii="Arial" w:eastAsia="Calibri" w:hAnsi="Arial" w:cs="Arial"/>
                <w:sz w:val="20"/>
                <w:szCs w:val="20"/>
              </w:rPr>
            </w:pPr>
          </w:p>
        </w:tc>
        <w:tc>
          <w:tcPr>
            <w:tcW w:w="1600" w:type="dxa"/>
            <w:tcBorders>
              <w:top w:val="single" w:sz="8" w:space="0" w:color="auto"/>
              <w:left w:val="single" w:sz="12" w:space="0" w:color="000000"/>
              <w:bottom w:val="single" w:sz="8" w:space="0" w:color="auto"/>
              <w:right w:val="single" w:sz="12" w:space="0" w:color="000000"/>
            </w:tcBorders>
            <w:shd w:val="clear" w:color="auto" w:fill="E2EFD9" w:themeFill="accent6" w:themeFillTint="33"/>
            <w:vAlign w:val="center"/>
            <w:tcPrChange w:id="1443" w:author="Ivan Latanision" w:date="2019-11-07T13:40:00Z">
              <w:tcPr>
                <w:tcW w:w="1600" w:type="dxa"/>
                <w:gridSpan w:val="2"/>
                <w:tcBorders>
                  <w:top w:val="single" w:sz="8" w:space="0" w:color="auto"/>
                  <w:left w:val="single" w:sz="12" w:space="0" w:color="000000"/>
                  <w:bottom w:val="single" w:sz="8" w:space="0" w:color="auto"/>
                  <w:right w:val="single" w:sz="12" w:space="0" w:color="000000"/>
                </w:tcBorders>
                <w:shd w:val="clear" w:color="auto" w:fill="E2EFD9" w:themeFill="accent6" w:themeFillTint="33"/>
                <w:vAlign w:val="center"/>
              </w:tcPr>
            </w:tcPrChange>
          </w:tcPr>
          <w:p w14:paraId="7389FF3D" w14:textId="2670B954" w:rsidR="00582A79" w:rsidRPr="00592EF3" w:rsidRDefault="00582A79" w:rsidP="00592EF3">
            <w:pPr>
              <w:jc w:val="center"/>
              <w:rPr>
                <w:rFonts w:ascii="Wingdings" w:eastAsia="Calibri" w:hAnsi="Wingdings" w:cs="Arial"/>
                <w:sz w:val="20"/>
                <w:szCs w:val="20"/>
              </w:rPr>
            </w:pPr>
            <w:r w:rsidRPr="00592EF3">
              <w:rPr>
                <w:rFonts w:ascii="Wingdings" w:eastAsia="Calibri" w:hAnsi="Wingdings" w:cs="Arial"/>
                <w:sz w:val="20"/>
                <w:szCs w:val="20"/>
              </w:rPr>
              <w:t></w:t>
            </w:r>
          </w:p>
        </w:tc>
        <w:tc>
          <w:tcPr>
            <w:tcW w:w="1570" w:type="dxa"/>
            <w:tcBorders>
              <w:top w:val="single" w:sz="8" w:space="0" w:color="auto"/>
              <w:left w:val="single" w:sz="12" w:space="0" w:color="000000"/>
              <w:bottom w:val="single" w:sz="8" w:space="0" w:color="auto"/>
              <w:right w:val="single" w:sz="12" w:space="0" w:color="000000"/>
            </w:tcBorders>
            <w:shd w:val="clear" w:color="auto" w:fill="BDBDBD"/>
            <w:vAlign w:val="center"/>
            <w:tcPrChange w:id="1444" w:author="Ivan Latanision" w:date="2019-11-07T13:40:00Z">
              <w:tcPr>
                <w:tcW w:w="1570" w:type="dxa"/>
                <w:gridSpan w:val="2"/>
                <w:tcBorders>
                  <w:top w:val="single" w:sz="8" w:space="0" w:color="auto"/>
                  <w:left w:val="single" w:sz="12" w:space="0" w:color="000000"/>
                  <w:bottom w:val="single" w:sz="8" w:space="0" w:color="auto"/>
                  <w:right w:val="single" w:sz="12" w:space="0" w:color="000000"/>
                </w:tcBorders>
                <w:shd w:val="clear" w:color="auto" w:fill="BDBDBD"/>
                <w:vAlign w:val="center"/>
              </w:tcPr>
            </w:tcPrChange>
          </w:tcPr>
          <w:p w14:paraId="1011C63E" w14:textId="77777777" w:rsidR="00582A79" w:rsidRPr="00592EF3" w:rsidRDefault="00582A79" w:rsidP="00592EF3">
            <w:pPr>
              <w:jc w:val="center"/>
              <w:rPr>
                <w:rFonts w:ascii="Wingdings" w:eastAsia="Calibri" w:hAnsi="Wingdings" w:cs="Arial"/>
                <w:sz w:val="20"/>
                <w:szCs w:val="20"/>
              </w:rPr>
            </w:pPr>
          </w:p>
        </w:tc>
      </w:tr>
      <w:tr w:rsidR="00582A79" w:rsidRPr="00592EF3" w14:paraId="06791982" w14:textId="77777777" w:rsidTr="00DF234D">
        <w:trPr>
          <w:trHeight w:val="880"/>
          <w:jc w:val="center"/>
        </w:trPr>
        <w:tc>
          <w:tcPr>
            <w:tcW w:w="590" w:type="dxa"/>
            <w:vMerge/>
            <w:tcBorders>
              <w:left w:val="single" w:sz="12" w:space="0" w:color="auto"/>
              <w:right w:val="single" w:sz="12" w:space="0" w:color="000000"/>
            </w:tcBorders>
            <w:shd w:val="clear" w:color="auto" w:fill="D9D9D9" w:themeFill="background1" w:themeFillShade="D9"/>
            <w:textDirection w:val="btLr"/>
            <w:vAlign w:val="center"/>
          </w:tcPr>
          <w:p w14:paraId="55801930" w14:textId="0FEDD8E9" w:rsidR="00582A79" w:rsidRPr="00592EF3" w:rsidRDefault="00582A79" w:rsidP="007546D8">
            <w:pPr>
              <w:ind w:left="113" w:right="113"/>
              <w:jc w:val="center"/>
              <w:rPr>
                <w:rFonts w:ascii="Arial" w:eastAsia="Calibri" w:hAnsi="Arial" w:cs="Arial"/>
                <w:b/>
                <w:sz w:val="20"/>
                <w:szCs w:val="20"/>
              </w:rPr>
            </w:pPr>
          </w:p>
        </w:tc>
        <w:tc>
          <w:tcPr>
            <w:tcW w:w="5499" w:type="dxa"/>
            <w:tcBorders>
              <w:top w:val="single" w:sz="8" w:space="0" w:color="auto"/>
              <w:left w:val="single" w:sz="12" w:space="0" w:color="000000"/>
              <w:bottom w:val="single" w:sz="8" w:space="0" w:color="000000"/>
              <w:right w:val="single" w:sz="12" w:space="0" w:color="auto"/>
            </w:tcBorders>
            <w:shd w:val="clear" w:color="auto" w:fill="F0F0F0"/>
            <w:vAlign w:val="center"/>
          </w:tcPr>
          <w:p w14:paraId="078F573F" w14:textId="77777777" w:rsidR="00582A79" w:rsidRDefault="00582A79" w:rsidP="00835AD0">
            <w:pPr>
              <w:rPr>
                <w:ins w:id="1445" w:author="Ivan Latanision" w:date="2019-11-07T13:27:00Z"/>
                <w:rFonts w:ascii="Arial" w:eastAsia="Calibri" w:hAnsi="Arial" w:cs="Arial"/>
                <w:b/>
                <w:sz w:val="20"/>
                <w:szCs w:val="20"/>
              </w:rPr>
            </w:pPr>
          </w:p>
          <w:p w14:paraId="1B1709FC" w14:textId="2A6D9396" w:rsidR="00582A79" w:rsidRDefault="00582A79" w:rsidP="00835AD0">
            <w:pPr>
              <w:rPr>
                <w:rFonts w:ascii="Arial" w:eastAsia="Calibri" w:hAnsi="Arial" w:cs="Arial"/>
                <w:b/>
                <w:sz w:val="20"/>
                <w:szCs w:val="20"/>
              </w:rPr>
            </w:pPr>
            <w:del w:id="1446" w:author="Ivan Latanision" w:date="2019-11-07T13:19:00Z">
              <w:r w:rsidDel="001E2F0A">
                <w:rPr>
                  <w:rFonts w:ascii="Arial" w:eastAsia="Calibri" w:hAnsi="Arial" w:cs="Arial"/>
                  <w:b/>
                  <w:sz w:val="20"/>
                  <w:szCs w:val="20"/>
                </w:rPr>
                <w:delText>Customer Support</w:delText>
              </w:r>
            </w:del>
            <w:ins w:id="1447" w:author="Ivan Latanision" w:date="2019-11-07T13:19:00Z">
              <w:r>
                <w:rPr>
                  <w:rFonts w:ascii="Arial" w:eastAsia="Calibri" w:hAnsi="Arial" w:cs="Arial"/>
                  <w:b/>
                  <w:sz w:val="20"/>
                  <w:szCs w:val="20"/>
                </w:rPr>
                <w:t xml:space="preserve">Mobile Help Desk </w:t>
              </w:r>
            </w:ins>
            <w:ins w:id="1448" w:author="Ivan Latanision" w:date="2019-11-07T13:20:00Z">
              <w:r>
                <w:rPr>
                  <w:rFonts w:ascii="Arial" w:eastAsia="Calibri" w:hAnsi="Arial" w:cs="Arial"/>
                  <w:b/>
                  <w:sz w:val="20"/>
                  <w:szCs w:val="20"/>
                </w:rPr>
                <w:t>Options</w:t>
              </w:r>
            </w:ins>
            <w:r>
              <w:rPr>
                <w:rFonts w:ascii="Arial" w:eastAsia="Calibri" w:hAnsi="Arial" w:cs="Arial"/>
                <w:b/>
                <w:sz w:val="20"/>
                <w:szCs w:val="20"/>
              </w:rPr>
              <w:t xml:space="preserve">: </w:t>
            </w:r>
            <w:ins w:id="1449" w:author="Ivan Latanision" w:date="2019-11-07T13:37:00Z">
              <w:r w:rsidR="009A43E8">
                <w:rPr>
                  <w:rFonts w:ascii="Arial" w:eastAsia="Calibri" w:hAnsi="Arial" w:cs="Arial"/>
                  <w:b/>
                  <w:sz w:val="20"/>
                  <w:szCs w:val="20"/>
                </w:rPr>
                <w:t xml:space="preserve">(Select One Based </w:t>
              </w:r>
              <w:proofErr w:type="gramStart"/>
              <w:r w:rsidR="009A43E8">
                <w:rPr>
                  <w:rFonts w:ascii="Arial" w:eastAsia="Calibri" w:hAnsi="Arial" w:cs="Arial"/>
                  <w:b/>
                  <w:sz w:val="20"/>
                  <w:szCs w:val="20"/>
                </w:rPr>
                <w:t>On</w:t>
              </w:r>
              <w:proofErr w:type="gramEnd"/>
              <w:r w:rsidR="009A43E8">
                <w:rPr>
                  <w:rFonts w:ascii="Arial" w:eastAsia="Calibri" w:hAnsi="Arial" w:cs="Arial"/>
                  <w:b/>
                  <w:sz w:val="20"/>
                  <w:szCs w:val="20"/>
                </w:rPr>
                <w:t xml:space="preserve"> Device Types)</w:t>
              </w:r>
            </w:ins>
            <w:del w:id="1450" w:author="Ivan Latanision" w:date="2019-11-07T13:20:00Z">
              <w:r w:rsidRPr="0036750E" w:rsidDel="00402B7F">
                <w:rPr>
                  <w:rFonts w:ascii="Arial" w:eastAsia="Calibri" w:hAnsi="Arial" w:cs="Arial"/>
                  <w:sz w:val="16"/>
                  <w:szCs w:val="20"/>
                </w:rPr>
                <w:delText>(</w:delText>
              </w:r>
              <w:r w:rsidDel="00402B7F">
                <w:fldChar w:fldCharType="begin"/>
              </w:r>
              <w:r w:rsidDel="00402B7F">
                <w:delInstrText xml:space="preserve"> HYPERLINK \l "MobileCustomerSupport" </w:delInstrText>
              </w:r>
              <w:r w:rsidDel="00402B7F">
                <w:fldChar w:fldCharType="separate"/>
              </w:r>
              <w:r w:rsidRPr="001A3080" w:rsidDel="00402B7F">
                <w:rPr>
                  <w:rStyle w:val="Hyperlink"/>
                  <w:rFonts w:ascii="Arial" w:eastAsia="Calibri" w:hAnsi="Arial" w:cs="Arial"/>
                  <w:sz w:val="16"/>
                  <w:szCs w:val="20"/>
                </w:rPr>
                <w:delText>Learn More</w:delText>
              </w:r>
              <w:r w:rsidDel="00402B7F">
                <w:rPr>
                  <w:rStyle w:val="Hyperlink"/>
                  <w:rFonts w:ascii="Arial" w:eastAsia="Calibri" w:hAnsi="Arial" w:cs="Arial"/>
                  <w:sz w:val="16"/>
                  <w:szCs w:val="20"/>
                </w:rPr>
                <w:fldChar w:fldCharType="end"/>
              </w:r>
              <w:r w:rsidRPr="0036750E" w:rsidDel="00402B7F">
                <w:rPr>
                  <w:rFonts w:ascii="Arial" w:eastAsia="Calibri" w:hAnsi="Arial" w:cs="Arial"/>
                  <w:sz w:val="16"/>
                  <w:szCs w:val="20"/>
                </w:rPr>
                <w:delText>)</w:delText>
              </w:r>
            </w:del>
          </w:p>
          <w:p w14:paraId="2E616E14" w14:textId="1F7E93DC" w:rsidR="00582A79" w:rsidRPr="00CC3BAB" w:rsidRDefault="00582A79" w:rsidP="00090F3E">
            <w:pPr>
              <w:pStyle w:val="ListParagraph"/>
              <w:numPr>
                <w:ilvl w:val="0"/>
                <w:numId w:val="46"/>
              </w:numPr>
              <w:ind w:left="617" w:hanging="257"/>
              <w:rPr>
                <w:ins w:id="1451" w:author="Ivan Latanision" w:date="2019-11-07T13:27:00Z"/>
                <w:rFonts w:ascii="Arial" w:eastAsia="Calibri" w:hAnsi="Arial" w:cs="Arial"/>
                <w:b/>
                <w:sz w:val="20"/>
                <w:szCs w:val="20"/>
              </w:rPr>
            </w:pPr>
            <w:ins w:id="1452" w:author="Ivan Latanision" w:date="2019-11-07T13:27:00Z">
              <w:r w:rsidRPr="00CC3BAB">
                <w:rPr>
                  <w:rFonts w:ascii="Arial" w:eastAsia="Calibri" w:hAnsi="Arial" w:cs="Arial"/>
                  <w:bCs/>
                  <w:sz w:val="18"/>
                  <w:szCs w:val="18"/>
                </w:rPr>
                <w:t>Standard Devices</w:t>
              </w:r>
              <w:r>
                <w:rPr>
                  <w:rFonts w:ascii="Arial" w:eastAsia="Calibri" w:hAnsi="Arial" w:cs="Arial"/>
                  <w:bCs/>
                  <w:sz w:val="18"/>
                  <w:szCs w:val="18"/>
                </w:rPr>
                <w:t xml:space="preserve"> – Chat + Phone 24x7 </w:t>
              </w:r>
              <w:r w:rsidRPr="00CC3BAB">
                <w:rPr>
                  <w:rFonts w:ascii="Arial" w:eastAsia="Calibri" w:hAnsi="Arial" w:cs="Arial"/>
                  <w:sz w:val="16"/>
                  <w:szCs w:val="20"/>
                </w:rPr>
                <w:t>(</w:t>
              </w:r>
              <w:r w:rsidRPr="00CC3BAB">
                <w:fldChar w:fldCharType="begin"/>
              </w:r>
              <w:r>
                <w:instrText xml:space="preserve"> HYPERLINK \l "MobileCustomerSupport" </w:instrText>
              </w:r>
              <w:r w:rsidRPr="00CC3BAB">
                <w:fldChar w:fldCharType="separate"/>
              </w:r>
              <w:r w:rsidRPr="00CC3BAB">
                <w:rPr>
                  <w:rStyle w:val="Hyperlink"/>
                  <w:rFonts w:ascii="Arial" w:eastAsia="Calibri" w:hAnsi="Arial" w:cs="Arial"/>
                  <w:sz w:val="16"/>
                  <w:szCs w:val="20"/>
                </w:rPr>
                <w:t>Learn More</w:t>
              </w:r>
              <w:r w:rsidRPr="00CC3BAB">
                <w:rPr>
                  <w:rStyle w:val="Hyperlink"/>
                  <w:rFonts w:ascii="Arial" w:eastAsia="Calibri" w:hAnsi="Arial" w:cs="Arial"/>
                  <w:sz w:val="16"/>
                  <w:szCs w:val="20"/>
                </w:rPr>
                <w:fldChar w:fldCharType="end"/>
              </w:r>
              <w:r w:rsidRPr="00CC3BAB">
                <w:rPr>
                  <w:rFonts w:ascii="Arial" w:eastAsia="Calibri" w:hAnsi="Arial" w:cs="Arial"/>
                  <w:sz w:val="16"/>
                  <w:szCs w:val="20"/>
                </w:rPr>
                <w:t>)</w:t>
              </w:r>
            </w:ins>
          </w:p>
          <w:p w14:paraId="6AC8CBF5" w14:textId="6FF244D9" w:rsidR="00582A79" w:rsidRPr="00CC3BAB" w:rsidRDefault="00582A79" w:rsidP="00090F3E">
            <w:pPr>
              <w:pStyle w:val="ListParagraph"/>
              <w:numPr>
                <w:ilvl w:val="0"/>
                <w:numId w:val="46"/>
              </w:numPr>
              <w:ind w:left="617" w:hanging="257"/>
              <w:rPr>
                <w:ins w:id="1453" w:author="Ivan Latanision" w:date="2019-11-07T13:27:00Z"/>
                <w:rFonts w:ascii="Arial" w:eastAsia="Calibri" w:hAnsi="Arial" w:cs="Arial"/>
                <w:b/>
                <w:sz w:val="20"/>
                <w:szCs w:val="20"/>
              </w:rPr>
            </w:pPr>
            <w:ins w:id="1454" w:author="Ivan Latanision" w:date="2019-11-07T13:27:00Z">
              <w:r>
                <w:rPr>
                  <w:rFonts w:ascii="Arial" w:eastAsia="Calibri" w:hAnsi="Arial" w:cs="Arial"/>
                  <w:bCs/>
                  <w:sz w:val="18"/>
                  <w:szCs w:val="18"/>
                </w:rPr>
                <w:t>Premium Devices – Chat + Phone 24x7</w:t>
              </w:r>
              <w:r w:rsidRPr="00CC3BAB">
                <w:rPr>
                  <w:rFonts w:ascii="Arial" w:eastAsia="Calibri" w:hAnsi="Arial" w:cs="Arial"/>
                  <w:sz w:val="16"/>
                  <w:szCs w:val="20"/>
                </w:rPr>
                <w:t>(</w:t>
              </w:r>
              <w:r w:rsidRPr="00CC3BAB">
                <w:fldChar w:fldCharType="begin"/>
              </w:r>
              <w:r>
                <w:instrText xml:space="preserve"> HYPERLINK \l "MobileCustomerSupport" </w:instrText>
              </w:r>
              <w:r w:rsidRPr="00CC3BAB">
                <w:fldChar w:fldCharType="separate"/>
              </w:r>
              <w:r w:rsidRPr="00CC3BAB">
                <w:rPr>
                  <w:rStyle w:val="Hyperlink"/>
                  <w:rFonts w:ascii="Arial" w:eastAsia="Calibri" w:hAnsi="Arial" w:cs="Arial"/>
                  <w:sz w:val="16"/>
                  <w:szCs w:val="20"/>
                </w:rPr>
                <w:t>Learn More</w:t>
              </w:r>
              <w:r w:rsidRPr="00CC3BAB">
                <w:rPr>
                  <w:rStyle w:val="Hyperlink"/>
                  <w:rFonts w:ascii="Arial" w:eastAsia="Calibri" w:hAnsi="Arial" w:cs="Arial"/>
                  <w:sz w:val="16"/>
                  <w:szCs w:val="20"/>
                </w:rPr>
                <w:fldChar w:fldCharType="end"/>
              </w:r>
              <w:r w:rsidRPr="00CC3BAB">
                <w:rPr>
                  <w:rFonts w:ascii="Arial" w:eastAsia="Calibri" w:hAnsi="Arial" w:cs="Arial"/>
                  <w:sz w:val="16"/>
                  <w:szCs w:val="20"/>
                </w:rPr>
                <w:t>)</w:t>
              </w:r>
            </w:ins>
          </w:p>
          <w:p w14:paraId="3DF1413F" w14:textId="386B5A82" w:rsidR="00582A79" w:rsidRPr="00090F3E" w:rsidDel="00E92E6F" w:rsidRDefault="00582A79">
            <w:pPr>
              <w:rPr>
                <w:del w:id="1455" w:author="Ivan Latanision" w:date="2019-11-07T13:21:00Z"/>
                <w:rFonts w:ascii="Arial" w:eastAsia="Calibri" w:hAnsi="Arial" w:cs="Arial"/>
                <w:sz w:val="18"/>
                <w:rPrChange w:id="1456" w:author="Ivan Latanision" w:date="2019-11-07T13:27:00Z">
                  <w:rPr>
                    <w:del w:id="1457" w:author="Ivan Latanision" w:date="2019-11-07T13:21:00Z"/>
                    <w:sz w:val="18"/>
                  </w:rPr>
                </w:rPrChange>
              </w:rPr>
              <w:pPrChange w:id="1458" w:author="Ivan Latanision" w:date="2019-11-07T13:27:00Z">
                <w:pPr>
                  <w:pStyle w:val="ListParagraph"/>
                  <w:numPr>
                    <w:numId w:val="45"/>
                  </w:numPr>
                  <w:ind w:left="587" w:hanging="180"/>
                </w:pPr>
              </w:pPrChange>
            </w:pPr>
            <w:del w:id="1459" w:author="Ivan Latanision" w:date="2019-11-07T13:20:00Z">
              <w:r w:rsidRPr="00090F3E" w:rsidDel="00402B7F">
                <w:rPr>
                  <w:rFonts w:ascii="Arial" w:eastAsia="Calibri" w:hAnsi="Arial" w:cs="Arial"/>
                  <w:sz w:val="18"/>
                </w:rPr>
                <w:delText>Live Chat (Level 1-3)</w:delText>
              </w:r>
            </w:del>
          </w:p>
          <w:p w14:paraId="7A434744" w14:textId="1FF81983" w:rsidR="00582A79" w:rsidRPr="00E92E6F" w:rsidDel="00E92E6F" w:rsidRDefault="00582A79">
            <w:pPr>
              <w:rPr>
                <w:del w:id="1460" w:author="Ivan Latanision" w:date="2019-11-07T13:20:00Z"/>
              </w:rPr>
              <w:pPrChange w:id="1461" w:author="Ivan Latanision" w:date="2019-11-07T13:27:00Z">
                <w:pPr>
                  <w:pStyle w:val="ListParagraph"/>
                  <w:numPr>
                    <w:numId w:val="45"/>
                  </w:numPr>
                  <w:ind w:left="587" w:hanging="180"/>
                </w:pPr>
              </w:pPrChange>
            </w:pPr>
            <w:del w:id="1462" w:author="Ivan Latanision" w:date="2019-11-07T13:20:00Z">
              <w:r w:rsidRPr="00E92E6F" w:rsidDel="00E92E6F">
                <w:delText>Live Phone - Premium (Level 1-3)</w:delText>
              </w:r>
            </w:del>
          </w:p>
          <w:p w14:paraId="0212056D" w14:textId="306D202A" w:rsidR="00582A79" w:rsidDel="00E92E6F" w:rsidRDefault="00582A79">
            <w:pPr>
              <w:rPr>
                <w:del w:id="1463" w:author="Ivan Latanision" w:date="2019-11-07T13:20:00Z"/>
              </w:rPr>
              <w:pPrChange w:id="1464" w:author="Ivan Latanision" w:date="2019-11-07T13:27:00Z">
                <w:pPr>
                  <w:pStyle w:val="ListParagraph"/>
                  <w:numPr>
                    <w:numId w:val="45"/>
                  </w:numPr>
                  <w:ind w:left="587" w:hanging="180"/>
                </w:pPr>
              </w:pPrChange>
            </w:pPr>
            <w:del w:id="1465" w:author="Ivan Latanision" w:date="2019-11-07T13:20:00Z">
              <w:r w:rsidRPr="000D141C" w:rsidDel="00E92E6F">
                <w:delText>Live Phone - Standard (Level 1-3)</w:delText>
              </w:r>
            </w:del>
          </w:p>
          <w:p w14:paraId="2E5326F2" w14:textId="6577B86F" w:rsidR="00582A79" w:rsidRPr="000D141C" w:rsidRDefault="00582A79">
            <w:pPr>
              <w:rPr>
                <w:rFonts w:ascii="Calibri" w:hAnsi="Calibri" w:cs="Times New Roman"/>
              </w:rPr>
              <w:pPrChange w:id="1466" w:author="Ivan Latanision" w:date="2019-11-07T13:27:00Z">
                <w:pPr>
                  <w:pStyle w:val="ListParagraph"/>
                  <w:numPr>
                    <w:numId w:val="45"/>
                  </w:numPr>
                  <w:ind w:left="587" w:hanging="180"/>
                </w:pPr>
              </w:pPrChange>
            </w:pPr>
            <w:del w:id="1467" w:author="Ivan Latanision" w:date="2019-11-07T13:20:00Z">
              <w:r w:rsidRPr="00835AD0" w:rsidDel="00E92E6F">
                <w:delText>Live Phone - M2M / iOT (Level 1-3)</w:delText>
              </w:r>
            </w:del>
          </w:p>
        </w:tc>
        <w:tc>
          <w:tcPr>
            <w:tcW w:w="1511" w:type="dxa"/>
            <w:tcBorders>
              <w:top w:val="single" w:sz="8" w:space="0" w:color="auto"/>
              <w:left w:val="single" w:sz="12" w:space="0" w:color="auto"/>
              <w:bottom w:val="single" w:sz="8" w:space="0" w:color="000000"/>
              <w:right w:val="single" w:sz="12" w:space="0" w:color="auto"/>
            </w:tcBorders>
            <w:shd w:val="clear" w:color="auto" w:fill="BFBFBF" w:themeFill="background1" w:themeFillShade="BF"/>
            <w:vAlign w:val="center"/>
          </w:tcPr>
          <w:p w14:paraId="4709E9F4" w14:textId="77777777" w:rsidR="00582A79" w:rsidRPr="00592EF3" w:rsidRDefault="00582A79" w:rsidP="00592EF3">
            <w:pPr>
              <w:jc w:val="center"/>
              <w:rPr>
                <w:rFonts w:ascii="Arial" w:eastAsia="Calibri" w:hAnsi="Arial" w:cs="Arial"/>
                <w:sz w:val="20"/>
                <w:szCs w:val="20"/>
              </w:rPr>
            </w:pPr>
          </w:p>
        </w:tc>
        <w:tc>
          <w:tcPr>
            <w:tcW w:w="1600" w:type="dxa"/>
            <w:tcBorders>
              <w:top w:val="single" w:sz="8" w:space="0" w:color="auto"/>
              <w:left w:val="single" w:sz="12" w:space="0" w:color="auto"/>
              <w:bottom w:val="single" w:sz="8" w:space="0" w:color="000000"/>
              <w:right w:val="single" w:sz="12" w:space="0" w:color="auto"/>
            </w:tcBorders>
            <w:shd w:val="clear" w:color="auto" w:fill="E2EFD9" w:themeFill="accent6" w:themeFillTint="33"/>
            <w:vAlign w:val="center"/>
          </w:tcPr>
          <w:p w14:paraId="62611FE3" w14:textId="6CF51BA8" w:rsidR="00582A79" w:rsidRPr="00592EF3" w:rsidRDefault="00582A79" w:rsidP="00592EF3">
            <w:pPr>
              <w:jc w:val="center"/>
              <w:rPr>
                <w:rFonts w:ascii="Wingdings" w:eastAsia="Calibri" w:hAnsi="Wingdings" w:cs="Arial"/>
                <w:sz w:val="20"/>
                <w:szCs w:val="20"/>
              </w:rPr>
            </w:pPr>
            <w:r w:rsidRPr="00592EF3">
              <w:rPr>
                <w:rFonts w:ascii="Arial" w:eastAsia="Calibri" w:hAnsi="Arial" w:cs="Arial"/>
                <w:sz w:val="20"/>
                <w:szCs w:val="20"/>
              </w:rPr>
              <w:t>O</w:t>
            </w:r>
          </w:p>
        </w:tc>
        <w:tc>
          <w:tcPr>
            <w:tcW w:w="1570" w:type="dxa"/>
            <w:tcBorders>
              <w:top w:val="single" w:sz="8" w:space="0" w:color="auto"/>
              <w:left w:val="single" w:sz="12" w:space="0" w:color="auto"/>
              <w:bottom w:val="single" w:sz="8" w:space="0" w:color="000000"/>
              <w:right w:val="single" w:sz="12" w:space="0" w:color="auto"/>
            </w:tcBorders>
            <w:shd w:val="clear" w:color="auto" w:fill="BDBDBD"/>
            <w:vAlign w:val="center"/>
          </w:tcPr>
          <w:p w14:paraId="43113709" w14:textId="77777777" w:rsidR="00582A79" w:rsidRPr="00592EF3" w:rsidRDefault="00582A79" w:rsidP="00592EF3">
            <w:pPr>
              <w:jc w:val="center"/>
              <w:rPr>
                <w:rFonts w:ascii="Wingdings" w:eastAsia="Calibri" w:hAnsi="Wingdings" w:cs="Arial"/>
                <w:sz w:val="20"/>
                <w:szCs w:val="20"/>
              </w:rPr>
            </w:pPr>
          </w:p>
        </w:tc>
      </w:tr>
      <w:tr w:rsidR="00582A79" w:rsidRPr="00592EF3" w14:paraId="62ED737A" w14:textId="77777777" w:rsidTr="00DF234D">
        <w:trPr>
          <w:trHeight w:val="420"/>
          <w:jc w:val="center"/>
          <w:ins w:id="1468" w:author="Ivan Latanision" w:date="2019-11-07T13:29:00Z"/>
        </w:trPr>
        <w:tc>
          <w:tcPr>
            <w:tcW w:w="590" w:type="dxa"/>
            <w:vMerge/>
            <w:tcBorders>
              <w:left w:val="single" w:sz="12" w:space="0" w:color="auto"/>
              <w:right w:val="single" w:sz="12" w:space="0" w:color="000000"/>
            </w:tcBorders>
            <w:shd w:val="clear" w:color="auto" w:fill="D9D9D9" w:themeFill="background1" w:themeFillShade="D9"/>
            <w:textDirection w:val="btLr"/>
            <w:vAlign w:val="center"/>
          </w:tcPr>
          <w:p w14:paraId="4D841D4A" w14:textId="77777777" w:rsidR="00582A79" w:rsidRPr="00592EF3" w:rsidRDefault="00582A79" w:rsidP="00816317">
            <w:pPr>
              <w:ind w:left="113" w:right="113"/>
              <w:jc w:val="center"/>
              <w:rPr>
                <w:ins w:id="1469" w:author="Ivan Latanision" w:date="2019-11-07T13:29:00Z"/>
                <w:rFonts w:ascii="Arial" w:eastAsia="Calibri" w:hAnsi="Arial" w:cs="Arial"/>
                <w:b/>
                <w:sz w:val="20"/>
                <w:szCs w:val="20"/>
              </w:rPr>
            </w:pPr>
          </w:p>
        </w:tc>
        <w:tc>
          <w:tcPr>
            <w:tcW w:w="5499" w:type="dxa"/>
            <w:tcBorders>
              <w:top w:val="single" w:sz="8" w:space="0" w:color="000000"/>
              <w:left w:val="single" w:sz="12" w:space="0" w:color="000000"/>
              <w:bottom w:val="single" w:sz="12" w:space="0" w:color="auto"/>
              <w:right w:val="single" w:sz="12" w:space="0" w:color="auto"/>
            </w:tcBorders>
            <w:shd w:val="clear" w:color="auto" w:fill="F0F0F0"/>
            <w:vAlign w:val="center"/>
          </w:tcPr>
          <w:p w14:paraId="60648196" w14:textId="4041F64E" w:rsidR="00582A79" w:rsidRDefault="00582A79" w:rsidP="00816317">
            <w:pPr>
              <w:rPr>
                <w:ins w:id="1470" w:author="Ivan Latanision" w:date="2019-11-07T13:29:00Z"/>
                <w:rFonts w:ascii="Arial" w:eastAsia="Calibri" w:hAnsi="Arial" w:cs="Arial"/>
                <w:b/>
                <w:sz w:val="20"/>
                <w:szCs w:val="20"/>
              </w:rPr>
            </w:pPr>
            <w:ins w:id="1471" w:author="Ivan Latanision" w:date="2019-11-07T13:30:00Z">
              <w:r w:rsidRPr="004D6A31">
                <w:rPr>
                  <w:rFonts w:ascii="Arial" w:eastAsia="Calibri" w:hAnsi="Arial" w:cs="Arial"/>
                  <w:b/>
                  <w:color w:val="000000" w:themeColor="text1"/>
                  <w:sz w:val="20"/>
                  <w:szCs w:val="20"/>
                  <w:rPrChange w:id="1472" w:author="Ivan Latanision" w:date="2019-11-07T13:32:00Z">
                    <w:rPr>
                      <w:rFonts w:ascii="Arial" w:eastAsia="Calibri" w:hAnsi="Arial" w:cs="Arial"/>
                      <w:b/>
                      <w:color w:val="FF0000"/>
                      <w:sz w:val="20"/>
                      <w:szCs w:val="20"/>
                    </w:rPr>
                  </w:rPrChange>
                </w:rPr>
                <w:t xml:space="preserve">Onboarding Services </w:t>
              </w:r>
              <w:r w:rsidRPr="0036750E">
                <w:rPr>
                  <w:rFonts w:ascii="Arial" w:eastAsia="Calibri" w:hAnsi="Arial" w:cs="Arial"/>
                  <w:sz w:val="16"/>
                  <w:szCs w:val="20"/>
                </w:rPr>
                <w:t>(</w:t>
              </w:r>
              <w:r>
                <w:fldChar w:fldCharType="begin"/>
              </w:r>
              <w:r>
                <w:instrText xml:space="preserve"> HYPERLINK \l "Onboarding" </w:instrText>
              </w:r>
              <w:r>
                <w:fldChar w:fldCharType="separate"/>
              </w:r>
              <w:r w:rsidRPr="001A3080">
                <w:rPr>
                  <w:rStyle w:val="Hyperlink"/>
                  <w:rFonts w:ascii="Arial" w:eastAsia="Calibri" w:hAnsi="Arial" w:cs="Arial"/>
                  <w:sz w:val="16"/>
                  <w:szCs w:val="20"/>
                </w:rPr>
                <w:t>Learn More</w:t>
              </w:r>
              <w:r>
                <w:rPr>
                  <w:rStyle w:val="Hyperlink"/>
                  <w:rFonts w:ascii="Arial" w:eastAsia="Calibri" w:hAnsi="Arial" w:cs="Arial"/>
                  <w:sz w:val="16"/>
                  <w:szCs w:val="20"/>
                </w:rPr>
                <w:fldChar w:fldCharType="end"/>
              </w:r>
              <w:r w:rsidRPr="0036750E">
                <w:rPr>
                  <w:rFonts w:ascii="Arial" w:eastAsia="Calibri" w:hAnsi="Arial" w:cs="Arial"/>
                  <w:sz w:val="16"/>
                  <w:szCs w:val="20"/>
                </w:rPr>
                <w:t>)</w:t>
              </w:r>
            </w:ins>
          </w:p>
        </w:tc>
        <w:tc>
          <w:tcPr>
            <w:tcW w:w="1511" w:type="dxa"/>
            <w:tcBorders>
              <w:top w:val="single" w:sz="8" w:space="0" w:color="000000"/>
              <w:left w:val="single" w:sz="12" w:space="0" w:color="auto"/>
              <w:bottom w:val="single" w:sz="12" w:space="0" w:color="auto"/>
              <w:right w:val="single" w:sz="12" w:space="0" w:color="auto"/>
            </w:tcBorders>
            <w:shd w:val="clear" w:color="auto" w:fill="BFBFBF" w:themeFill="background1" w:themeFillShade="BF"/>
            <w:vAlign w:val="center"/>
          </w:tcPr>
          <w:p w14:paraId="0ACC524E" w14:textId="483DD3E2" w:rsidR="00582A79" w:rsidRPr="00592EF3" w:rsidRDefault="00582A79" w:rsidP="00816317">
            <w:pPr>
              <w:jc w:val="center"/>
              <w:rPr>
                <w:ins w:id="1473" w:author="Ivan Latanision" w:date="2019-11-07T13:29:00Z"/>
                <w:rFonts w:ascii="Arial" w:eastAsia="Calibri" w:hAnsi="Arial" w:cs="Arial"/>
                <w:sz w:val="20"/>
                <w:szCs w:val="20"/>
              </w:rPr>
            </w:pPr>
            <w:ins w:id="1474" w:author="Ivan Latanision" w:date="2019-11-07T13:30:00Z">
              <w:r w:rsidRPr="00592EF3">
                <w:rPr>
                  <w:rFonts w:ascii="Wingdings" w:eastAsia="Calibri" w:hAnsi="Wingdings" w:cs="Arial"/>
                  <w:sz w:val="20"/>
                  <w:szCs w:val="20"/>
                </w:rPr>
                <w:t></w:t>
              </w:r>
            </w:ins>
          </w:p>
        </w:tc>
        <w:tc>
          <w:tcPr>
            <w:tcW w:w="1600" w:type="dxa"/>
            <w:tcBorders>
              <w:top w:val="single" w:sz="8" w:space="0" w:color="000000"/>
              <w:left w:val="single" w:sz="12" w:space="0" w:color="auto"/>
              <w:bottom w:val="single" w:sz="12" w:space="0" w:color="auto"/>
              <w:right w:val="single" w:sz="12" w:space="0" w:color="auto"/>
            </w:tcBorders>
            <w:shd w:val="clear" w:color="auto" w:fill="E2EFD9" w:themeFill="accent6" w:themeFillTint="33"/>
            <w:vAlign w:val="center"/>
          </w:tcPr>
          <w:p w14:paraId="5B7E22A5" w14:textId="06F64DB6" w:rsidR="00582A79" w:rsidRPr="00592EF3" w:rsidRDefault="00582A79" w:rsidP="00816317">
            <w:pPr>
              <w:jc w:val="center"/>
              <w:rPr>
                <w:ins w:id="1475" w:author="Ivan Latanision" w:date="2019-11-07T13:29:00Z"/>
                <w:rFonts w:ascii="Arial" w:eastAsia="Calibri" w:hAnsi="Arial" w:cs="Arial"/>
                <w:sz w:val="20"/>
                <w:szCs w:val="20"/>
              </w:rPr>
            </w:pPr>
            <w:ins w:id="1476" w:author="Ivan Latanision" w:date="2019-11-07T13:30:00Z">
              <w:r w:rsidRPr="00592EF3">
                <w:rPr>
                  <w:rFonts w:ascii="Wingdings" w:eastAsia="Calibri" w:hAnsi="Wingdings" w:cs="Arial"/>
                  <w:sz w:val="20"/>
                  <w:szCs w:val="20"/>
                </w:rPr>
                <w:t></w:t>
              </w:r>
            </w:ins>
          </w:p>
        </w:tc>
        <w:tc>
          <w:tcPr>
            <w:tcW w:w="1570" w:type="dxa"/>
            <w:tcBorders>
              <w:top w:val="single" w:sz="8" w:space="0" w:color="000000"/>
              <w:left w:val="single" w:sz="12" w:space="0" w:color="auto"/>
              <w:bottom w:val="single" w:sz="12" w:space="0" w:color="auto"/>
              <w:right w:val="single" w:sz="12" w:space="0" w:color="auto"/>
            </w:tcBorders>
            <w:shd w:val="clear" w:color="auto" w:fill="BDBDBD"/>
            <w:vAlign w:val="center"/>
          </w:tcPr>
          <w:p w14:paraId="11040982" w14:textId="320FF2F8" w:rsidR="00582A79" w:rsidRPr="00592EF3" w:rsidRDefault="00582A79" w:rsidP="00816317">
            <w:pPr>
              <w:jc w:val="center"/>
              <w:rPr>
                <w:ins w:id="1477" w:author="Ivan Latanision" w:date="2019-11-07T13:29:00Z"/>
                <w:rFonts w:ascii="Wingdings" w:eastAsia="Calibri" w:hAnsi="Wingdings" w:cs="Arial"/>
                <w:sz w:val="20"/>
                <w:szCs w:val="20"/>
              </w:rPr>
            </w:pPr>
            <w:ins w:id="1478" w:author="Ivan Latanision" w:date="2019-11-07T13:30:00Z">
              <w:r w:rsidRPr="00592EF3">
                <w:rPr>
                  <w:rFonts w:ascii="Wingdings" w:eastAsia="Calibri" w:hAnsi="Wingdings" w:cs="Arial"/>
                  <w:sz w:val="20"/>
                  <w:szCs w:val="20"/>
                </w:rPr>
                <w:t></w:t>
              </w:r>
            </w:ins>
          </w:p>
        </w:tc>
      </w:tr>
      <w:tr w:rsidR="00A567F2" w:rsidRPr="00592EF3" w14:paraId="4C29B163" w14:textId="77777777" w:rsidTr="00816317">
        <w:trPr>
          <w:trHeight w:val="414"/>
          <w:jc w:val="center"/>
        </w:trPr>
        <w:tc>
          <w:tcPr>
            <w:tcW w:w="590" w:type="dxa"/>
            <w:vMerge w:val="restart"/>
            <w:tcBorders>
              <w:left w:val="single" w:sz="12" w:space="0" w:color="auto"/>
              <w:right w:val="single" w:sz="12" w:space="0" w:color="auto"/>
            </w:tcBorders>
            <w:shd w:val="clear" w:color="auto" w:fill="D9D9D9" w:themeFill="background1" w:themeFillShade="D9"/>
            <w:textDirection w:val="btLr"/>
            <w:vAlign w:val="center"/>
          </w:tcPr>
          <w:p w14:paraId="5537E05F" w14:textId="77777777" w:rsidR="00A567F2" w:rsidRPr="00592EF3" w:rsidRDefault="00A567F2" w:rsidP="00816317">
            <w:pPr>
              <w:ind w:left="113" w:right="113"/>
              <w:jc w:val="center"/>
              <w:rPr>
                <w:rFonts w:ascii="Arial" w:eastAsia="Calibri" w:hAnsi="Arial" w:cs="Arial"/>
                <w:b/>
                <w:sz w:val="20"/>
                <w:szCs w:val="20"/>
              </w:rPr>
            </w:pPr>
            <w:ins w:id="1479" w:author="Ivan Latanision" w:date="2019-11-07T13:18:00Z">
              <w:r w:rsidRPr="008F738F">
                <w:rPr>
                  <w:rFonts w:ascii="Arial" w:eastAsia="Calibri" w:hAnsi="Arial" w:cs="Arial"/>
                  <w:b/>
                  <w:sz w:val="16"/>
                  <w:szCs w:val="20"/>
                </w:rPr>
                <w:t>Services</w:t>
              </w:r>
            </w:ins>
          </w:p>
          <w:p w14:paraId="47F0FC75" w14:textId="5BA78675" w:rsidR="00A567F2" w:rsidRPr="00592EF3" w:rsidRDefault="00A567F2" w:rsidP="00A567F2">
            <w:pPr>
              <w:ind w:left="113" w:right="113"/>
              <w:rPr>
                <w:rFonts w:ascii="Arial" w:eastAsia="Calibri" w:hAnsi="Arial" w:cs="Arial"/>
                <w:b/>
                <w:sz w:val="20"/>
                <w:szCs w:val="20"/>
              </w:rPr>
            </w:pPr>
            <w:del w:id="1480" w:author="Ivan Latanision" w:date="2019-11-07T13:34:00Z">
              <w:r w:rsidRPr="007546D8" w:rsidDel="00A567F2">
                <w:rPr>
                  <w:rFonts w:ascii="Arial" w:eastAsia="Calibri" w:hAnsi="Arial" w:cs="Arial"/>
                  <w:b/>
                  <w:sz w:val="16"/>
                  <w:szCs w:val="20"/>
                </w:rPr>
                <w:delText>Advisory Services</w:delText>
              </w:r>
            </w:del>
          </w:p>
        </w:tc>
        <w:tc>
          <w:tcPr>
            <w:tcW w:w="5499" w:type="dxa"/>
            <w:tcBorders>
              <w:top w:val="single" w:sz="12" w:space="0" w:color="auto"/>
              <w:left w:val="single" w:sz="12" w:space="0" w:color="auto"/>
              <w:bottom w:val="single" w:sz="6" w:space="0" w:color="auto"/>
              <w:right w:val="single" w:sz="12" w:space="0" w:color="auto"/>
            </w:tcBorders>
            <w:shd w:val="clear" w:color="auto" w:fill="F0F0F0"/>
            <w:vAlign w:val="center"/>
          </w:tcPr>
          <w:p w14:paraId="0311FEE8" w14:textId="4910CA46" w:rsidR="00A567F2" w:rsidRPr="007546D8" w:rsidRDefault="00A567F2" w:rsidP="00816317">
            <w:pPr>
              <w:rPr>
                <w:rFonts w:ascii="Arial" w:eastAsia="Calibri" w:hAnsi="Arial" w:cs="Arial"/>
                <w:b/>
                <w:sz w:val="20"/>
                <w:szCs w:val="20"/>
              </w:rPr>
            </w:pPr>
            <w:proofErr w:type="spellStart"/>
            <w:ins w:id="1481" w:author="Ivan Latanision" w:date="2019-11-07T13:34:00Z">
              <w:r>
                <w:rPr>
                  <w:rFonts w:ascii="Arial" w:eastAsia="Calibri" w:hAnsi="Arial" w:cs="Arial"/>
                  <w:b/>
                  <w:sz w:val="20"/>
                  <w:szCs w:val="20"/>
                </w:rPr>
                <w:t>Tangoe</w:t>
              </w:r>
              <w:proofErr w:type="spellEnd"/>
              <w:r>
                <w:rPr>
                  <w:rFonts w:ascii="Arial" w:eastAsia="Calibri" w:hAnsi="Arial" w:cs="Arial"/>
                  <w:b/>
                  <w:sz w:val="20"/>
                  <w:szCs w:val="20"/>
                </w:rPr>
                <w:t xml:space="preserve"> </w:t>
              </w:r>
            </w:ins>
            <w:r w:rsidRPr="00592EF3">
              <w:rPr>
                <w:rFonts w:ascii="Arial" w:eastAsia="Calibri" w:hAnsi="Arial" w:cs="Arial"/>
                <w:b/>
                <w:sz w:val="20"/>
                <w:szCs w:val="20"/>
              </w:rPr>
              <w:t>Logistics</w:t>
            </w:r>
            <w:r>
              <w:rPr>
                <w:rFonts w:ascii="Arial" w:eastAsia="Calibri" w:hAnsi="Arial" w:cs="Arial"/>
                <w:b/>
                <w:sz w:val="20"/>
                <w:szCs w:val="20"/>
              </w:rPr>
              <w:t xml:space="preserve"> </w:t>
            </w:r>
            <w:r w:rsidRPr="0036750E">
              <w:rPr>
                <w:rFonts w:ascii="Arial" w:eastAsia="Calibri" w:hAnsi="Arial" w:cs="Arial"/>
                <w:sz w:val="16"/>
                <w:szCs w:val="20"/>
              </w:rPr>
              <w:t>(</w:t>
            </w:r>
            <w:hyperlink w:anchor="Logistics" w:history="1">
              <w:r w:rsidRPr="001A3080">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12" w:space="0" w:color="auto"/>
              <w:left w:val="single" w:sz="12" w:space="0" w:color="auto"/>
              <w:bottom w:val="single" w:sz="6" w:space="0" w:color="auto"/>
              <w:right w:val="single" w:sz="12" w:space="0" w:color="auto"/>
            </w:tcBorders>
            <w:shd w:val="clear" w:color="auto" w:fill="FBE4D5" w:themeFill="accent2" w:themeFillTint="33"/>
            <w:vAlign w:val="center"/>
          </w:tcPr>
          <w:p w14:paraId="646CBB0F" w14:textId="77777777" w:rsidR="00A567F2" w:rsidRPr="00592EF3" w:rsidRDefault="00A567F2" w:rsidP="00816317">
            <w:pPr>
              <w:jc w:val="center"/>
              <w:rPr>
                <w:rFonts w:ascii="Wingdings" w:eastAsia="Calibri" w:hAnsi="Wingdings" w:cs="Arial"/>
                <w:sz w:val="20"/>
                <w:szCs w:val="20"/>
              </w:rPr>
            </w:pPr>
          </w:p>
        </w:tc>
        <w:tc>
          <w:tcPr>
            <w:tcW w:w="1600" w:type="dxa"/>
            <w:tcBorders>
              <w:top w:val="single" w:sz="12" w:space="0" w:color="auto"/>
              <w:left w:val="single" w:sz="12" w:space="0" w:color="auto"/>
              <w:bottom w:val="single" w:sz="6" w:space="0" w:color="auto"/>
              <w:right w:val="single" w:sz="12" w:space="0" w:color="auto"/>
            </w:tcBorders>
            <w:shd w:val="clear" w:color="auto" w:fill="E2EFD9" w:themeFill="accent6" w:themeFillTint="33"/>
            <w:vAlign w:val="center"/>
          </w:tcPr>
          <w:p w14:paraId="3A5111CF" w14:textId="0605E05F"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c>
          <w:tcPr>
            <w:tcW w:w="1570" w:type="dxa"/>
            <w:tcBorders>
              <w:top w:val="single" w:sz="12" w:space="0" w:color="auto"/>
              <w:left w:val="single" w:sz="12" w:space="0" w:color="auto"/>
              <w:bottom w:val="single" w:sz="6" w:space="0" w:color="auto"/>
              <w:right w:val="single" w:sz="12" w:space="0" w:color="auto"/>
            </w:tcBorders>
            <w:shd w:val="clear" w:color="auto" w:fill="DEEAF6" w:themeFill="accent5" w:themeFillTint="33"/>
            <w:vAlign w:val="center"/>
          </w:tcPr>
          <w:p w14:paraId="5324F722" w14:textId="77777777" w:rsidR="00A567F2" w:rsidRPr="00592EF3" w:rsidRDefault="00A567F2" w:rsidP="00816317">
            <w:pPr>
              <w:jc w:val="center"/>
              <w:rPr>
                <w:rFonts w:ascii="Wingdings" w:eastAsia="Calibri" w:hAnsi="Wingdings" w:cs="Arial"/>
                <w:sz w:val="20"/>
                <w:szCs w:val="20"/>
              </w:rPr>
            </w:pPr>
          </w:p>
        </w:tc>
      </w:tr>
      <w:tr w:rsidR="00A567F2" w:rsidRPr="00592EF3" w14:paraId="700BA665" w14:textId="77777777" w:rsidTr="00816317">
        <w:trPr>
          <w:trHeight w:val="414"/>
          <w:jc w:val="center"/>
        </w:trPr>
        <w:tc>
          <w:tcPr>
            <w:tcW w:w="590" w:type="dxa"/>
            <w:vMerge/>
            <w:tcBorders>
              <w:left w:val="single" w:sz="12" w:space="0" w:color="auto"/>
              <w:right w:val="single" w:sz="12" w:space="0" w:color="auto"/>
            </w:tcBorders>
            <w:shd w:val="clear" w:color="auto" w:fill="D9D9D9" w:themeFill="background1" w:themeFillShade="D9"/>
            <w:textDirection w:val="btLr"/>
            <w:vAlign w:val="center"/>
          </w:tcPr>
          <w:p w14:paraId="3BD982EA" w14:textId="418F8A28" w:rsidR="00A567F2" w:rsidRPr="00592EF3" w:rsidRDefault="00A567F2" w:rsidP="00A567F2">
            <w:pPr>
              <w:ind w:left="113" w:right="113"/>
              <w:rPr>
                <w:rFonts w:ascii="Arial" w:eastAsia="Calibri" w:hAnsi="Arial" w:cs="Arial"/>
                <w:b/>
                <w:sz w:val="20"/>
                <w:szCs w:val="20"/>
              </w:rPr>
            </w:pPr>
          </w:p>
        </w:tc>
        <w:tc>
          <w:tcPr>
            <w:tcW w:w="5499" w:type="dxa"/>
            <w:tcBorders>
              <w:top w:val="single" w:sz="6" w:space="0" w:color="auto"/>
              <w:left w:val="single" w:sz="12" w:space="0" w:color="auto"/>
              <w:bottom w:val="single" w:sz="6" w:space="0" w:color="auto"/>
              <w:right w:val="single" w:sz="12" w:space="0" w:color="auto"/>
            </w:tcBorders>
            <w:shd w:val="clear" w:color="auto" w:fill="F0F0F0"/>
            <w:vAlign w:val="center"/>
          </w:tcPr>
          <w:p w14:paraId="22801FAE" w14:textId="455A45B4" w:rsidR="00A567F2" w:rsidRPr="007546D8" w:rsidRDefault="00A567F2" w:rsidP="00816317">
            <w:pPr>
              <w:rPr>
                <w:rFonts w:ascii="Arial" w:eastAsia="Calibri" w:hAnsi="Arial" w:cs="Arial"/>
                <w:sz w:val="18"/>
              </w:rPr>
            </w:pPr>
            <w:proofErr w:type="spellStart"/>
            <w:r w:rsidRPr="007546D8">
              <w:rPr>
                <w:rFonts w:ascii="Arial" w:eastAsia="Calibri" w:hAnsi="Arial" w:cs="Arial"/>
                <w:b/>
                <w:sz w:val="20"/>
                <w:szCs w:val="20"/>
              </w:rPr>
              <w:t>Tangoe</w:t>
            </w:r>
            <w:proofErr w:type="spellEnd"/>
            <w:r w:rsidRPr="007546D8">
              <w:rPr>
                <w:rFonts w:ascii="Arial" w:eastAsia="Calibri" w:hAnsi="Arial" w:cs="Arial"/>
                <w:b/>
                <w:sz w:val="20"/>
                <w:szCs w:val="20"/>
              </w:rPr>
              <w:t xml:space="preserve"> Pay </w:t>
            </w:r>
            <w:r w:rsidRPr="007546D8">
              <w:rPr>
                <w:rFonts w:ascii="Arial" w:eastAsia="Calibri" w:hAnsi="Arial" w:cs="Arial"/>
                <w:sz w:val="16"/>
                <w:szCs w:val="20"/>
              </w:rPr>
              <w:t>(</w:t>
            </w:r>
            <w:hyperlink w:anchor="PAY" w:history="1">
              <w:r w:rsidRPr="007546D8">
                <w:rPr>
                  <w:rStyle w:val="Hyperlink"/>
                  <w:rFonts w:ascii="Arial" w:eastAsia="Calibri" w:hAnsi="Arial" w:cs="Arial"/>
                  <w:sz w:val="16"/>
                  <w:szCs w:val="20"/>
                </w:rPr>
                <w:t>Learn More</w:t>
              </w:r>
            </w:hyperlink>
            <w:r w:rsidRPr="007546D8">
              <w:rPr>
                <w:rFonts w:ascii="Arial" w:eastAsia="Calibri" w:hAnsi="Arial" w:cs="Arial"/>
                <w:sz w:val="16"/>
                <w:szCs w:val="20"/>
              </w:rPr>
              <w:t>)</w:t>
            </w:r>
          </w:p>
        </w:tc>
        <w:tc>
          <w:tcPr>
            <w:tcW w:w="1511" w:type="dxa"/>
            <w:tcBorders>
              <w:top w:val="single" w:sz="6" w:space="0" w:color="auto"/>
              <w:left w:val="single" w:sz="12" w:space="0" w:color="auto"/>
              <w:bottom w:val="single" w:sz="6" w:space="0" w:color="auto"/>
              <w:right w:val="single" w:sz="12" w:space="0" w:color="auto"/>
            </w:tcBorders>
            <w:shd w:val="clear" w:color="auto" w:fill="FBE4D5" w:themeFill="accent2" w:themeFillTint="33"/>
            <w:vAlign w:val="center"/>
          </w:tcPr>
          <w:p w14:paraId="284C136E" w14:textId="3330EB80" w:rsidR="00A567F2" w:rsidRPr="00592EF3" w:rsidRDefault="00A567F2" w:rsidP="00816317">
            <w:pPr>
              <w:jc w:val="center"/>
              <w:rPr>
                <w:rFonts w:ascii="Arial" w:eastAsia="Calibri" w:hAnsi="Arial" w:cs="Arial"/>
                <w:sz w:val="20"/>
                <w:szCs w:val="20"/>
              </w:rPr>
            </w:pPr>
            <w:r w:rsidRPr="00592EF3">
              <w:rPr>
                <w:rFonts w:ascii="Wingdings" w:eastAsia="Calibri" w:hAnsi="Wingdings" w:cs="Arial"/>
                <w:sz w:val="20"/>
                <w:szCs w:val="20"/>
              </w:rPr>
              <w:t></w:t>
            </w: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099225CD" w14:textId="576A6D97" w:rsidR="00A567F2" w:rsidRPr="00592EF3" w:rsidRDefault="00A567F2" w:rsidP="00816317">
            <w:pPr>
              <w:jc w:val="center"/>
              <w:rPr>
                <w:rFonts w:ascii="Arial" w:eastAsia="Calibri" w:hAnsi="Arial" w:cs="Arial"/>
                <w:sz w:val="20"/>
                <w:szCs w:val="20"/>
              </w:rPr>
            </w:pPr>
            <w:r w:rsidRPr="00592EF3">
              <w:rPr>
                <w:rFonts w:ascii="Wingdings" w:eastAsia="Calibri" w:hAnsi="Wingdings" w:cs="Arial"/>
                <w:sz w:val="20"/>
                <w:szCs w:val="20"/>
              </w:rPr>
              <w:t></w:t>
            </w:r>
          </w:p>
        </w:tc>
        <w:tc>
          <w:tcPr>
            <w:tcW w:w="1570" w:type="dxa"/>
            <w:tcBorders>
              <w:top w:val="single" w:sz="6" w:space="0" w:color="auto"/>
              <w:left w:val="single" w:sz="12" w:space="0" w:color="auto"/>
              <w:bottom w:val="single" w:sz="6" w:space="0" w:color="auto"/>
              <w:right w:val="single" w:sz="12" w:space="0" w:color="auto"/>
            </w:tcBorders>
            <w:shd w:val="clear" w:color="auto" w:fill="DEEAF6" w:themeFill="accent5" w:themeFillTint="33"/>
            <w:vAlign w:val="center"/>
          </w:tcPr>
          <w:p w14:paraId="46C0DDD9" w14:textId="28FB2C93" w:rsidR="00A567F2" w:rsidRPr="00592EF3" w:rsidRDefault="00A567F2" w:rsidP="00816317">
            <w:pPr>
              <w:jc w:val="center"/>
              <w:rPr>
                <w:rFonts w:ascii="Wingdings" w:eastAsia="Calibri" w:hAnsi="Wingdings" w:cs="Arial"/>
                <w:sz w:val="20"/>
                <w:szCs w:val="20"/>
              </w:rPr>
            </w:pPr>
            <w:r w:rsidRPr="00592EF3">
              <w:rPr>
                <w:rFonts w:ascii="Wingdings" w:eastAsia="Calibri" w:hAnsi="Wingdings" w:cs="Arial"/>
                <w:sz w:val="20"/>
                <w:szCs w:val="20"/>
              </w:rPr>
              <w:t></w:t>
            </w:r>
          </w:p>
        </w:tc>
      </w:tr>
      <w:tr w:rsidR="00A567F2" w:rsidRPr="00592EF3" w14:paraId="33D4CDED" w14:textId="77777777" w:rsidTr="00816317">
        <w:trPr>
          <w:trHeight w:val="414"/>
          <w:jc w:val="center"/>
        </w:trPr>
        <w:tc>
          <w:tcPr>
            <w:tcW w:w="590" w:type="dxa"/>
            <w:vMerge/>
            <w:tcBorders>
              <w:left w:val="single" w:sz="12" w:space="0" w:color="auto"/>
              <w:right w:val="single" w:sz="12" w:space="0" w:color="auto"/>
            </w:tcBorders>
            <w:shd w:val="clear" w:color="auto" w:fill="D9D9D9" w:themeFill="background1" w:themeFillShade="D9"/>
            <w:textDirection w:val="btLr"/>
            <w:vAlign w:val="center"/>
          </w:tcPr>
          <w:p w14:paraId="6DA53308" w14:textId="0483B25B" w:rsidR="00A567F2" w:rsidRPr="00911A7F" w:rsidRDefault="00A567F2" w:rsidP="00A567F2">
            <w:pPr>
              <w:ind w:left="113" w:right="113"/>
              <w:rPr>
                <w:rFonts w:ascii="Arial" w:eastAsia="Calibri" w:hAnsi="Arial" w:cs="Arial"/>
                <w:b/>
                <w:sz w:val="20"/>
                <w:szCs w:val="20"/>
              </w:rPr>
            </w:pPr>
          </w:p>
        </w:tc>
        <w:tc>
          <w:tcPr>
            <w:tcW w:w="5499" w:type="dxa"/>
            <w:tcBorders>
              <w:top w:val="single" w:sz="6" w:space="0" w:color="auto"/>
              <w:left w:val="single" w:sz="12" w:space="0" w:color="auto"/>
              <w:bottom w:val="single" w:sz="6" w:space="0" w:color="auto"/>
              <w:right w:val="single" w:sz="12" w:space="0" w:color="auto"/>
            </w:tcBorders>
            <w:shd w:val="clear" w:color="auto" w:fill="F0F0F0"/>
            <w:vAlign w:val="center"/>
          </w:tcPr>
          <w:p w14:paraId="75A3A80C" w14:textId="698B2F55" w:rsidR="00A567F2" w:rsidRPr="00592EF3" w:rsidRDefault="00A567F2" w:rsidP="00816317">
            <w:pPr>
              <w:rPr>
                <w:rFonts w:ascii="Arial" w:eastAsia="Calibri" w:hAnsi="Arial" w:cs="Arial"/>
                <w:b/>
                <w:sz w:val="20"/>
                <w:szCs w:val="20"/>
              </w:rPr>
            </w:pPr>
            <w:proofErr w:type="spellStart"/>
            <w:ins w:id="1482" w:author="Ivan Latanision" w:date="2019-11-07T13:34:00Z">
              <w:r>
                <w:rPr>
                  <w:rFonts w:ascii="Arial" w:eastAsia="Calibri" w:hAnsi="Arial" w:cs="Arial"/>
                  <w:b/>
                  <w:sz w:val="20"/>
                  <w:szCs w:val="20"/>
                </w:rPr>
                <w:t>Tangoe</w:t>
              </w:r>
              <w:proofErr w:type="spellEnd"/>
              <w:r>
                <w:rPr>
                  <w:rFonts w:ascii="Arial" w:eastAsia="Calibri" w:hAnsi="Arial" w:cs="Arial"/>
                  <w:b/>
                  <w:sz w:val="20"/>
                  <w:szCs w:val="20"/>
                </w:rPr>
                <w:t xml:space="preserve"> </w:t>
              </w:r>
            </w:ins>
            <w:r w:rsidRPr="00592EF3">
              <w:rPr>
                <w:rFonts w:ascii="Arial" w:eastAsia="Calibri" w:hAnsi="Arial" w:cs="Arial"/>
                <w:b/>
                <w:sz w:val="20"/>
                <w:szCs w:val="20"/>
              </w:rPr>
              <w:t>Endpoint Management</w:t>
            </w:r>
            <w:r>
              <w:rPr>
                <w:rFonts w:ascii="Arial" w:eastAsia="Calibri" w:hAnsi="Arial" w:cs="Arial"/>
                <w:b/>
                <w:sz w:val="20"/>
                <w:szCs w:val="20"/>
              </w:rPr>
              <w:t xml:space="preserve"> </w:t>
            </w:r>
            <w:r w:rsidRPr="0036750E">
              <w:rPr>
                <w:rFonts w:ascii="Arial" w:eastAsia="Calibri" w:hAnsi="Arial" w:cs="Arial"/>
                <w:sz w:val="16"/>
                <w:szCs w:val="20"/>
              </w:rPr>
              <w:t>(</w:t>
            </w:r>
            <w:hyperlink w:anchor="UEM" w:history="1">
              <w:r w:rsidRPr="001A3080">
                <w:rPr>
                  <w:rStyle w:val="Hyperlink"/>
                  <w:rFonts w:ascii="Arial" w:eastAsia="Calibri" w:hAnsi="Arial" w:cs="Arial"/>
                  <w:sz w:val="16"/>
                  <w:szCs w:val="20"/>
                </w:rPr>
                <w:t>Learn More</w:t>
              </w:r>
            </w:hyperlink>
            <w:r w:rsidRPr="0036750E">
              <w:rPr>
                <w:rFonts w:ascii="Arial" w:eastAsia="Calibri" w:hAnsi="Arial" w:cs="Arial"/>
                <w:sz w:val="16"/>
                <w:szCs w:val="20"/>
              </w:rPr>
              <w:t>)</w:t>
            </w:r>
          </w:p>
        </w:tc>
        <w:tc>
          <w:tcPr>
            <w:tcW w:w="1511" w:type="dxa"/>
            <w:tcBorders>
              <w:top w:val="single" w:sz="6" w:space="0" w:color="auto"/>
              <w:left w:val="single" w:sz="12" w:space="0" w:color="auto"/>
              <w:bottom w:val="single" w:sz="6" w:space="0" w:color="auto"/>
              <w:right w:val="single" w:sz="12" w:space="0" w:color="auto"/>
            </w:tcBorders>
            <w:shd w:val="clear" w:color="auto" w:fill="BDBDBD"/>
            <w:vAlign w:val="center"/>
          </w:tcPr>
          <w:p w14:paraId="2272D52A" w14:textId="2525B166" w:rsidR="00A567F2" w:rsidRPr="00592EF3" w:rsidRDefault="00A567F2" w:rsidP="00816317">
            <w:pPr>
              <w:jc w:val="center"/>
              <w:rPr>
                <w:rFonts w:ascii="Wingdings" w:eastAsia="Calibri" w:hAnsi="Wingdings" w:cs="Arial"/>
                <w:sz w:val="20"/>
                <w:szCs w:val="20"/>
              </w:rPr>
            </w:pP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2A686907" w14:textId="29DEADBC"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c>
          <w:tcPr>
            <w:tcW w:w="1570" w:type="dxa"/>
            <w:tcBorders>
              <w:top w:val="single" w:sz="6" w:space="0" w:color="auto"/>
              <w:left w:val="single" w:sz="12" w:space="0" w:color="auto"/>
              <w:bottom w:val="single" w:sz="6" w:space="0" w:color="auto"/>
              <w:right w:val="single" w:sz="12" w:space="0" w:color="auto"/>
            </w:tcBorders>
            <w:shd w:val="clear" w:color="auto" w:fill="BDBDBD"/>
            <w:vAlign w:val="center"/>
          </w:tcPr>
          <w:p w14:paraId="0291F0F0" w14:textId="5EBBC7E8" w:rsidR="00A567F2" w:rsidRPr="00592EF3" w:rsidRDefault="00A567F2" w:rsidP="00816317">
            <w:pPr>
              <w:jc w:val="center"/>
              <w:rPr>
                <w:rFonts w:ascii="Wingdings" w:eastAsia="Calibri" w:hAnsi="Wingdings" w:cs="Arial"/>
                <w:sz w:val="20"/>
                <w:szCs w:val="20"/>
              </w:rPr>
            </w:pPr>
          </w:p>
        </w:tc>
      </w:tr>
      <w:tr w:rsidR="00A567F2" w:rsidRPr="00592EF3" w14:paraId="54C829DE" w14:textId="77777777" w:rsidTr="00DF234D">
        <w:trPr>
          <w:trHeight w:val="414"/>
          <w:jc w:val="center"/>
        </w:trPr>
        <w:tc>
          <w:tcPr>
            <w:tcW w:w="590" w:type="dxa"/>
            <w:vMerge/>
            <w:tcBorders>
              <w:left w:val="single" w:sz="12" w:space="0" w:color="auto"/>
              <w:right w:val="single" w:sz="12" w:space="0" w:color="auto"/>
            </w:tcBorders>
            <w:shd w:val="clear" w:color="auto" w:fill="D9D9D9" w:themeFill="background1" w:themeFillShade="D9"/>
            <w:vAlign w:val="center"/>
          </w:tcPr>
          <w:p w14:paraId="3F3E4C9D" w14:textId="754B7ED4" w:rsidR="00A567F2" w:rsidRPr="00592EF3" w:rsidRDefault="00A567F2" w:rsidP="00A567F2">
            <w:pPr>
              <w:ind w:left="113" w:right="113"/>
              <w:rPr>
                <w:rFonts w:ascii="Arial" w:eastAsia="Calibri" w:hAnsi="Arial" w:cs="Arial"/>
                <w:b/>
                <w:sz w:val="20"/>
                <w:szCs w:val="20"/>
              </w:rPr>
            </w:pPr>
          </w:p>
        </w:tc>
        <w:tc>
          <w:tcPr>
            <w:tcW w:w="5499" w:type="dxa"/>
            <w:tcBorders>
              <w:top w:val="single" w:sz="6" w:space="0" w:color="auto"/>
              <w:left w:val="single" w:sz="12" w:space="0" w:color="auto"/>
              <w:bottom w:val="single" w:sz="8" w:space="0" w:color="000000"/>
              <w:right w:val="single" w:sz="12" w:space="0" w:color="auto"/>
            </w:tcBorders>
            <w:shd w:val="clear" w:color="auto" w:fill="F0F0F0"/>
            <w:vAlign w:val="center"/>
          </w:tcPr>
          <w:p w14:paraId="540DECB0" w14:textId="22B9A58E" w:rsidR="00A567F2" w:rsidRPr="00592EF3" w:rsidRDefault="00A567F2" w:rsidP="00816317">
            <w:pPr>
              <w:rPr>
                <w:rFonts w:ascii="Arial" w:eastAsia="Calibri" w:hAnsi="Arial" w:cs="Arial"/>
                <w:b/>
                <w:sz w:val="20"/>
                <w:szCs w:val="20"/>
              </w:rPr>
            </w:pPr>
            <w:proofErr w:type="spellStart"/>
            <w:ins w:id="1483" w:author="Ivan Latanision" w:date="2019-11-07T13:34:00Z">
              <w:r w:rsidRPr="002E3853">
                <w:rPr>
                  <w:rFonts w:ascii="Arial" w:eastAsia="Calibri" w:hAnsi="Arial" w:cs="Arial"/>
                  <w:b/>
                  <w:color w:val="000000" w:themeColor="text1"/>
                  <w:sz w:val="20"/>
                  <w:szCs w:val="20"/>
                  <w:rPrChange w:id="1484" w:author="Ivan Latanision" w:date="2019-11-07T13:43:00Z">
                    <w:rPr>
                      <w:rFonts w:ascii="Arial" w:eastAsia="Calibri" w:hAnsi="Arial" w:cs="Arial"/>
                      <w:b/>
                      <w:color w:val="FF0000"/>
                      <w:sz w:val="20"/>
                      <w:szCs w:val="20"/>
                    </w:rPr>
                  </w:rPrChange>
                </w:rPr>
                <w:t>Tangoe</w:t>
              </w:r>
              <w:proofErr w:type="spellEnd"/>
              <w:r w:rsidRPr="002E3853">
                <w:rPr>
                  <w:rFonts w:ascii="Arial" w:eastAsia="Calibri" w:hAnsi="Arial" w:cs="Arial"/>
                  <w:b/>
                  <w:color w:val="000000" w:themeColor="text1"/>
                  <w:sz w:val="20"/>
                  <w:szCs w:val="20"/>
                  <w:rPrChange w:id="1485" w:author="Ivan Latanision" w:date="2019-11-07T13:43:00Z">
                    <w:rPr>
                      <w:rFonts w:ascii="Arial" w:eastAsia="Calibri" w:hAnsi="Arial" w:cs="Arial"/>
                      <w:b/>
                      <w:color w:val="FF0000"/>
                      <w:sz w:val="20"/>
                      <w:szCs w:val="20"/>
                    </w:rPr>
                  </w:rPrChange>
                </w:rPr>
                <w:t xml:space="preserve"> </w:t>
              </w:r>
            </w:ins>
            <w:ins w:id="1486" w:author="Ivan Latanision" w:date="2019-11-07T13:32:00Z">
              <w:r w:rsidRPr="002E3853">
                <w:rPr>
                  <w:rFonts w:ascii="Arial" w:eastAsia="Calibri" w:hAnsi="Arial" w:cs="Arial"/>
                  <w:b/>
                  <w:color w:val="000000" w:themeColor="text1"/>
                  <w:sz w:val="20"/>
                  <w:szCs w:val="20"/>
                  <w:rPrChange w:id="1487" w:author="Ivan Latanision" w:date="2019-11-07T13:43:00Z">
                    <w:rPr>
                      <w:rFonts w:ascii="Arial" w:eastAsia="Calibri" w:hAnsi="Arial" w:cs="Arial"/>
                      <w:b/>
                      <w:color w:val="FF0000"/>
                      <w:sz w:val="20"/>
                      <w:szCs w:val="20"/>
                    </w:rPr>
                  </w:rPrChange>
                </w:rPr>
                <w:t xml:space="preserve">Advisory Services </w:t>
              </w:r>
              <w:r w:rsidRPr="0036750E">
                <w:rPr>
                  <w:rFonts w:ascii="Arial" w:eastAsia="Calibri" w:hAnsi="Arial" w:cs="Arial"/>
                  <w:sz w:val="16"/>
                  <w:szCs w:val="20"/>
                </w:rPr>
                <w:t>(</w:t>
              </w:r>
              <w:r>
                <w:fldChar w:fldCharType="begin"/>
              </w:r>
              <w:r>
                <w:instrText xml:space="preserve"> HYPERLINK \l "RateReview" </w:instrText>
              </w:r>
              <w:r>
                <w:fldChar w:fldCharType="separate"/>
              </w:r>
              <w:r w:rsidRPr="0036750E">
                <w:rPr>
                  <w:rStyle w:val="Hyperlink"/>
                  <w:rFonts w:ascii="Arial" w:eastAsia="Calibri" w:hAnsi="Arial" w:cs="Arial"/>
                  <w:sz w:val="16"/>
                  <w:szCs w:val="20"/>
                </w:rPr>
                <w:t>Learn More</w:t>
              </w:r>
              <w:r>
                <w:rPr>
                  <w:rStyle w:val="Hyperlink"/>
                  <w:rFonts w:ascii="Arial" w:eastAsia="Calibri" w:hAnsi="Arial" w:cs="Arial"/>
                  <w:sz w:val="16"/>
                  <w:szCs w:val="20"/>
                </w:rPr>
                <w:fldChar w:fldCharType="end"/>
              </w:r>
              <w:r w:rsidRPr="0036750E">
                <w:rPr>
                  <w:rFonts w:ascii="Arial" w:eastAsia="Calibri" w:hAnsi="Arial" w:cs="Arial"/>
                  <w:sz w:val="16"/>
                  <w:szCs w:val="20"/>
                </w:rPr>
                <w:t>)</w:t>
              </w:r>
            </w:ins>
            <w:commentRangeStart w:id="1488"/>
            <w:del w:id="1489" w:author="Ivan Latanision" w:date="2019-11-07T13:30:00Z">
              <w:r w:rsidRPr="00592EF3" w:rsidDel="00816317">
                <w:rPr>
                  <w:rFonts w:ascii="Arial" w:eastAsia="Calibri" w:hAnsi="Arial" w:cs="Arial"/>
                  <w:b/>
                  <w:color w:val="FF0000"/>
                  <w:sz w:val="20"/>
                  <w:szCs w:val="20"/>
                </w:rPr>
                <w:delText>Onboarding Services</w:delText>
              </w:r>
              <w:r w:rsidDel="00816317">
                <w:rPr>
                  <w:rFonts w:ascii="Arial" w:eastAsia="Calibri" w:hAnsi="Arial" w:cs="Arial"/>
                  <w:b/>
                  <w:color w:val="FF0000"/>
                  <w:sz w:val="20"/>
                  <w:szCs w:val="20"/>
                </w:rPr>
                <w:delText xml:space="preserve"> </w:delText>
              </w:r>
              <w:commentRangeEnd w:id="1488"/>
              <w:r w:rsidDel="00816317">
                <w:rPr>
                  <w:rStyle w:val="CommentReference"/>
                </w:rPr>
                <w:commentReference w:id="1488"/>
              </w:r>
              <w:r w:rsidRPr="0036750E" w:rsidDel="00816317">
                <w:rPr>
                  <w:rFonts w:ascii="Arial" w:eastAsia="Calibri" w:hAnsi="Arial" w:cs="Arial"/>
                  <w:sz w:val="16"/>
                  <w:szCs w:val="20"/>
                </w:rPr>
                <w:delText>(</w:delText>
              </w:r>
              <w:r w:rsidDel="00816317">
                <w:fldChar w:fldCharType="begin"/>
              </w:r>
              <w:r w:rsidDel="00816317">
                <w:delInstrText xml:space="preserve"> HYPERLINK \l "Onboarding" </w:delInstrText>
              </w:r>
              <w:r w:rsidDel="00816317">
                <w:fldChar w:fldCharType="separate"/>
              </w:r>
              <w:r w:rsidRPr="001A3080" w:rsidDel="00816317">
                <w:rPr>
                  <w:rStyle w:val="Hyperlink"/>
                  <w:rFonts w:ascii="Arial" w:eastAsia="Calibri" w:hAnsi="Arial" w:cs="Arial"/>
                  <w:sz w:val="16"/>
                  <w:szCs w:val="20"/>
                </w:rPr>
                <w:delText>Learn More</w:delText>
              </w:r>
              <w:r w:rsidDel="00816317">
                <w:rPr>
                  <w:rStyle w:val="Hyperlink"/>
                  <w:rFonts w:ascii="Arial" w:eastAsia="Calibri" w:hAnsi="Arial" w:cs="Arial"/>
                  <w:sz w:val="16"/>
                  <w:szCs w:val="20"/>
                </w:rPr>
                <w:fldChar w:fldCharType="end"/>
              </w:r>
              <w:r w:rsidRPr="0036750E" w:rsidDel="00816317">
                <w:rPr>
                  <w:rFonts w:ascii="Arial" w:eastAsia="Calibri" w:hAnsi="Arial" w:cs="Arial"/>
                  <w:sz w:val="16"/>
                  <w:szCs w:val="20"/>
                </w:rPr>
                <w:delText>)</w:delText>
              </w:r>
            </w:del>
          </w:p>
        </w:tc>
        <w:tc>
          <w:tcPr>
            <w:tcW w:w="1511" w:type="dxa"/>
            <w:tcBorders>
              <w:top w:val="single" w:sz="6" w:space="0" w:color="auto"/>
              <w:left w:val="single" w:sz="12" w:space="0" w:color="auto"/>
              <w:bottom w:val="single" w:sz="8" w:space="0" w:color="000000"/>
              <w:right w:val="single" w:sz="12" w:space="0" w:color="auto"/>
            </w:tcBorders>
            <w:shd w:val="clear" w:color="auto" w:fill="FBE4D5" w:themeFill="accent2" w:themeFillTint="33"/>
            <w:vAlign w:val="center"/>
          </w:tcPr>
          <w:p w14:paraId="353E0AFB" w14:textId="29005688" w:rsidR="00A567F2" w:rsidRPr="00592EF3" w:rsidRDefault="00A567F2" w:rsidP="00816317">
            <w:pPr>
              <w:jc w:val="center"/>
              <w:rPr>
                <w:rFonts w:ascii="Wingdings" w:eastAsia="Calibri" w:hAnsi="Wingdings" w:cs="Arial"/>
                <w:sz w:val="20"/>
                <w:szCs w:val="20"/>
              </w:rPr>
            </w:pPr>
            <w:del w:id="1490" w:author="Ivan Latanision" w:date="2019-11-07T13:30:00Z">
              <w:r w:rsidRPr="00592EF3" w:rsidDel="00816317">
                <w:rPr>
                  <w:rFonts w:ascii="Wingdings" w:eastAsia="Calibri" w:hAnsi="Wingdings" w:cs="Arial"/>
                  <w:sz w:val="20"/>
                  <w:szCs w:val="20"/>
                </w:rPr>
                <w:delText></w:delText>
              </w:r>
            </w:del>
          </w:p>
        </w:tc>
        <w:tc>
          <w:tcPr>
            <w:tcW w:w="1600" w:type="dxa"/>
            <w:tcBorders>
              <w:top w:val="single" w:sz="6" w:space="0" w:color="auto"/>
              <w:left w:val="single" w:sz="12" w:space="0" w:color="auto"/>
              <w:bottom w:val="single" w:sz="8" w:space="0" w:color="000000"/>
              <w:right w:val="single" w:sz="12" w:space="0" w:color="auto"/>
            </w:tcBorders>
            <w:shd w:val="clear" w:color="auto" w:fill="E2EFD9" w:themeFill="accent6" w:themeFillTint="33"/>
            <w:vAlign w:val="center"/>
          </w:tcPr>
          <w:p w14:paraId="2838205E" w14:textId="5370C9F3" w:rsidR="00A567F2" w:rsidRPr="00592EF3" w:rsidRDefault="00A567F2" w:rsidP="00816317">
            <w:pPr>
              <w:jc w:val="center"/>
              <w:rPr>
                <w:rFonts w:ascii="Wingdings" w:eastAsia="Calibri" w:hAnsi="Wingdings" w:cs="Arial"/>
                <w:sz w:val="20"/>
                <w:szCs w:val="20"/>
              </w:rPr>
            </w:pPr>
            <w:del w:id="1491" w:author="Ivan Latanision" w:date="2019-11-07T13:30:00Z">
              <w:r w:rsidRPr="00592EF3" w:rsidDel="00816317">
                <w:rPr>
                  <w:rFonts w:ascii="Wingdings" w:eastAsia="Calibri" w:hAnsi="Wingdings" w:cs="Arial"/>
                  <w:sz w:val="20"/>
                  <w:szCs w:val="20"/>
                </w:rPr>
                <w:delText></w:delText>
              </w:r>
            </w:del>
          </w:p>
        </w:tc>
        <w:tc>
          <w:tcPr>
            <w:tcW w:w="1570" w:type="dxa"/>
            <w:tcBorders>
              <w:top w:val="single" w:sz="6" w:space="0" w:color="auto"/>
              <w:left w:val="single" w:sz="12" w:space="0" w:color="auto"/>
              <w:bottom w:val="single" w:sz="8" w:space="0" w:color="000000"/>
              <w:right w:val="single" w:sz="12" w:space="0" w:color="auto"/>
            </w:tcBorders>
            <w:shd w:val="clear" w:color="auto" w:fill="DEEAF6" w:themeFill="accent5" w:themeFillTint="33"/>
            <w:vAlign w:val="center"/>
          </w:tcPr>
          <w:p w14:paraId="0C3E802E" w14:textId="69B803A5" w:rsidR="00A567F2" w:rsidRPr="00592EF3" w:rsidRDefault="00A567F2" w:rsidP="00816317">
            <w:pPr>
              <w:jc w:val="center"/>
              <w:rPr>
                <w:rFonts w:ascii="Wingdings" w:eastAsia="Calibri" w:hAnsi="Wingdings" w:cs="Arial"/>
                <w:sz w:val="20"/>
                <w:szCs w:val="20"/>
              </w:rPr>
            </w:pPr>
            <w:del w:id="1492" w:author="Ivan Latanision" w:date="2019-11-07T13:30:00Z">
              <w:r w:rsidRPr="00592EF3" w:rsidDel="00816317">
                <w:rPr>
                  <w:rFonts w:ascii="Wingdings" w:eastAsia="Calibri" w:hAnsi="Wingdings" w:cs="Arial"/>
                  <w:sz w:val="20"/>
                  <w:szCs w:val="20"/>
                </w:rPr>
                <w:delText></w:delText>
              </w:r>
            </w:del>
          </w:p>
        </w:tc>
      </w:tr>
      <w:tr w:rsidR="00A567F2" w:rsidRPr="00592EF3" w14:paraId="47BB31C1" w14:textId="77777777" w:rsidTr="00DF234D">
        <w:trPr>
          <w:trHeight w:val="414"/>
          <w:jc w:val="center"/>
        </w:trPr>
        <w:tc>
          <w:tcPr>
            <w:tcW w:w="590" w:type="dxa"/>
            <w:vMerge/>
            <w:tcBorders>
              <w:left w:val="single" w:sz="12" w:space="0" w:color="auto"/>
              <w:right w:val="single" w:sz="12" w:space="0" w:color="auto"/>
            </w:tcBorders>
            <w:shd w:val="clear" w:color="auto" w:fill="D9D9D9" w:themeFill="background1" w:themeFillShade="D9"/>
            <w:textDirection w:val="btLr"/>
            <w:vAlign w:val="center"/>
          </w:tcPr>
          <w:p w14:paraId="386F7E4B" w14:textId="56BB4B28" w:rsidR="00A567F2" w:rsidRPr="007546D8" w:rsidRDefault="00A567F2">
            <w:pPr>
              <w:ind w:left="113" w:right="113"/>
              <w:rPr>
                <w:rFonts w:ascii="Arial" w:eastAsia="Calibri" w:hAnsi="Arial" w:cs="Arial"/>
                <w:b/>
                <w:sz w:val="16"/>
                <w:szCs w:val="20"/>
              </w:rPr>
              <w:pPrChange w:id="1493" w:author="Ivan Latanision" w:date="2019-11-07T13:34:00Z">
                <w:pPr>
                  <w:ind w:left="113" w:right="113"/>
                  <w:jc w:val="center"/>
                </w:pPr>
              </w:pPrChange>
            </w:pPr>
          </w:p>
        </w:tc>
        <w:tc>
          <w:tcPr>
            <w:tcW w:w="5499" w:type="dxa"/>
            <w:tcBorders>
              <w:top w:val="single" w:sz="8" w:space="0" w:color="000000"/>
              <w:left w:val="single" w:sz="12" w:space="0" w:color="auto"/>
              <w:bottom w:val="single" w:sz="6" w:space="0" w:color="auto"/>
              <w:right w:val="single" w:sz="12" w:space="0" w:color="auto"/>
            </w:tcBorders>
            <w:shd w:val="clear" w:color="auto" w:fill="F0F0F0"/>
            <w:vAlign w:val="center"/>
          </w:tcPr>
          <w:p w14:paraId="284CDBE3" w14:textId="061ACF7C" w:rsidR="00A567F2" w:rsidRPr="003510CC" w:rsidRDefault="00A567F2">
            <w:pPr>
              <w:pStyle w:val="ListParagraph"/>
              <w:numPr>
                <w:ilvl w:val="0"/>
                <w:numId w:val="50"/>
              </w:numPr>
              <w:ind w:left="643" w:hanging="283"/>
              <w:rPr>
                <w:rFonts w:ascii="Arial" w:eastAsia="Calibri" w:hAnsi="Arial" w:cs="Arial"/>
                <w:bCs/>
                <w:sz w:val="18"/>
                <w:szCs w:val="18"/>
                <w:rPrChange w:id="1494" w:author="Ivan Latanision" w:date="2019-11-07T13:32:00Z">
                  <w:rPr>
                    <w:rFonts w:ascii="Arial" w:eastAsia="Calibri" w:hAnsi="Arial" w:cs="Arial"/>
                    <w:b/>
                    <w:sz w:val="20"/>
                    <w:szCs w:val="20"/>
                  </w:rPr>
                </w:rPrChange>
              </w:rPr>
              <w:pPrChange w:id="1495" w:author="Ivan Latanision" w:date="2019-11-07T13:33:00Z">
                <w:pPr/>
              </w:pPrChange>
            </w:pPr>
            <w:r w:rsidRPr="003510CC">
              <w:rPr>
                <w:rFonts w:ascii="Arial" w:eastAsia="Calibri" w:hAnsi="Arial" w:cs="Arial"/>
                <w:bCs/>
                <w:sz w:val="18"/>
                <w:szCs w:val="18"/>
                <w:rPrChange w:id="1496" w:author="Ivan Latanision" w:date="2019-11-07T13:32:00Z">
                  <w:rPr>
                    <w:rFonts w:ascii="Arial" w:eastAsia="Calibri" w:hAnsi="Arial" w:cs="Arial"/>
                    <w:b/>
                    <w:sz w:val="20"/>
                    <w:szCs w:val="20"/>
                  </w:rPr>
                </w:rPrChange>
              </w:rPr>
              <w:t xml:space="preserve">Telecom Rate Review and Renegotiation </w:t>
            </w:r>
            <w:r w:rsidRPr="003510CC">
              <w:rPr>
                <w:rFonts w:ascii="Arial" w:eastAsia="Calibri" w:hAnsi="Arial" w:cs="Arial"/>
                <w:bCs/>
                <w:sz w:val="18"/>
                <w:szCs w:val="18"/>
                <w:rPrChange w:id="1497" w:author="Ivan Latanision" w:date="2019-11-07T13:32:00Z">
                  <w:rPr>
                    <w:rFonts w:ascii="Arial" w:eastAsia="Calibri" w:hAnsi="Arial" w:cs="Arial"/>
                    <w:sz w:val="16"/>
                    <w:szCs w:val="20"/>
                  </w:rPr>
                </w:rPrChange>
              </w:rPr>
              <w:t>(</w:t>
            </w:r>
            <w:r w:rsidRPr="003510CC">
              <w:rPr>
                <w:bCs/>
                <w:sz w:val="18"/>
                <w:szCs w:val="18"/>
                <w:rPrChange w:id="1498" w:author="Ivan Latanision" w:date="2019-11-07T13:32:00Z">
                  <w:rPr/>
                </w:rPrChange>
              </w:rPr>
              <w:fldChar w:fldCharType="begin"/>
            </w:r>
            <w:r w:rsidRPr="003510CC">
              <w:rPr>
                <w:bCs/>
                <w:sz w:val="18"/>
                <w:szCs w:val="18"/>
                <w:rPrChange w:id="1499" w:author="Ivan Latanision" w:date="2019-11-07T13:32:00Z">
                  <w:rPr/>
                </w:rPrChange>
              </w:rPr>
              <w:instrText xml:space="preserve"> HYPERLINK \l "RateReview" </w:instrText>
            </w:r>
            <w:r w:rsidRPr="003510CC">
              <w:rPr>
                <w:bCs/>
                <w:sz w:val="18"/>
                <w:szCs w:val="18"/>
                <w:rPrChange w:id="1500" w:author="Ivan Latanision" w:date="2019-11-07T13:32:00Z">
                  <w:rPr>
                    <w:rStyle w:val="Hyperlink"/>
                    <w:rFonts w:ascii="Arial" w:eastAsia="Calibri" w:hAnsi="Arial" w:cs="Arial"/>
                    <w:sz w:val="16"/>
                    <w:szCs w:val="20"/>
                  </w:rPr>
                </w:rPrChange>
              </w:rPr>
              <w:fldChar w:fldCharType="separate"/>
            </w:r>
            <w:r w:rsidRPr="003510CC">
              <w:rPr>
                <w:rStyle w:val="Hyperlink"/>
                <w:rFonts w:ascii="Arial" w:eastAsia="Calibri" w:hAnsi="Arial" w:cs="Arial"/>
                <w:bCs/>
                <w:sz w:val="18"/>
                <w:szCs w:val="18"/>
                <w:rPrChange w:id="1501" w:author="Ivan Latanision" w:date="2019-11-07T13:32:00Z">
                  <w:rPr>
                    <w:rStyle w:val="Hyperlink"/>
                    <w:rFonts w:ascii="Arial" w:eastAsia="Calibri" w:hAnsi="Arial" w:cs="Arial"/>
                    <w:sz w:val="16"/>
                    <w:szCs w:val="20"/>
                  </w:rPr>
                </w:rPrChange>
              </w:rPr>
              <w:t>Learn More</w:t>
            </w:r>
            <w:r w:rsidRPr="003510CC">
              <w:rPr>
                <w:rStyle w:val="Hyperlink"/>
                <w:rFonts w:ascii="Arial" w:eastAsia="Calibri" w:hAnsi="Arial" w:cs="Arial"/>
                <w:bCs/>
                <w:sz w:val="18"/>
                <w:szCs w:val="18"/>
                <w:rPrChange w:id="1502" w:author="Ivan Latanision" w:date="2019-11-07T13:32:00Z">
                  <w:rPr>
                    <w:rStyle w:val="Hyperlink"/>
                    <w:rFonts w:ascii="Arial" w:eastAsia="Calibri" w:hAnsi="Arial" w:cs="Arial"/>
                    <w:sz w:val="16"/>
                    <w:szCs w:val="20"/>
                  </w:rPr>
                </w:rPrChange>
              </w:rPr>
              <w:fldChar w:fldCharType="end"/>
            </w:r>
            <w:r w:rsidRPr="003510CC">
              <w:rPr>
                <w:rFonts w:ascii="Arial" w:eastAsia="Calibri" w:hAnsi="Arial" w:cs="Arial"/>
                <w:bCs/>
                <w:sz w:val="18"/>
                <w:szCs w:val="18"/>
                <w:rPrChange w:id="1503" w:author="Ivan Latanision" w:date="2019-11-07T13:32:00Z">
                  <w:rPr>
                    <w:rFonts w:ascii="Arial" w:eastAsia="Calibri" w:hAnsi="Arial" w:cs="Arial"/>
                    <w:sz w:val="16"/>
                    <w:szCs w:val="20"/>
                  </w:rPr>
                </w:rPrChange>
              </w:rPr>
              <w:t>)</w:t>
            </w:r>
          </w:p>
        </w:tc>
        <w:tc>
          <w:tcPr>
            <w:tcW w:w="1511" w:type="dxa"/>
            <w:tcBorders>
              <w:top w:val="single" w:sz="8" w:space="0" w:color="000000"/>
              <w:left w:val="single" w:sz="12" w:space="0" w:color="auto"/>
              <w:bottom w:val="single" w:sz="6" w:space="0" w:color="auto"/>
              <w:right w:val="single" w:sz="12" w:space="0" w:color="auto"/>
            </w:tcBorders>
            <w:shd w:val="clear" w:color="auto" w:fill="FBE4D5" w:themeFill="accent2" w:themeFillTint="33"/>
            <w:vAlign w:val="center"/>
          </w:tcPr>
          <w:p w14:paraId="279C68BC" w14:textId="597EABE2"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c>
          <w:tcPr>
            <w:tcW w:w="1600" w:type="dxa"/>
            <w:tcBorders>
              <w:top w:val="single" w:sz="8" w:space="0" w:color="000000"/>
              <w:left w:val="single" w:sz="12" w:space="0" w:color="auto"/>
              <w:bottom w:val="single" w:sz="6" w:space="0" w:color="auto"/>
              <w:right w:val="single" w:sz="12" w:space="0" w:color="auto"/>
            </w:tcBorders>
            <w:shd w:val="clear" w:color="auto" w:fill="E2EFD9" w:themeFill="accent6" w:themeFillTint="33"/>
            <w:vAlign w:val="center"/>
          </w:tcPr>
          <w:p w14:paraId="366AC2E6" w14:textId="6B94EE51" w:rsidR="00A567F2" w:rsidRPr="00592EF3" w:rsidRDefault="00A567F2" w:rsidP="00816317">
            <w:pPr>
              <w:jc w:val="center"/>
              <w:rPr>
                <w:rFonts w:ascii="Arial" w:eastAsia="Calibri" w:hAnsi="Arial" w:cs="Arial"/>
                <w:sz w:val="20"/>
                <w:szCs w:val="20"/>
              </w:rPr>
            </w:pPr>
            <w:r w:rsidRPr="00592EF3">
              <w:rPr>
                <w:rFonts w:ascii="Arial" w:eastAsia="Calibri" w:hAnsi="Arial" w:cs="Arial"/>
                <w:sz w:val="20"/>
                <w:szCs w:val="20"/>
              </w:rPr>
              <w:t>O</w:t>
            </w:r>
          </w:p>
        </w:tc>
        <w:tc>
          <w:tcPr>
            <w:tcW w:w="1570" w:type="dxa"/>
            <w:tcBorders>
              <w:top w:val="single" w:sz="8" w:space="0" w:color="000000"/>
              <w:left w:val="single" w:sz="12" w:space="0" w:color="auto"/>
              <w:bottom w:val="single" w:sz="6" w:space="0" w:color="auto"/>
              <w:right w:val="single" w:sz="12" w:space="0" w:color="auto"/>
            </w:tcBorders>
            <w:shd w:val="clear" w:color="auto" w:fill="DEEAF6" w:themeFill="accent5" w:themeFillTint="33"/>
            <w:vAlign w:val="center"/>
          </w:tcPr>
          <w:p w14:paraId="38C3B9C9" w14:textId="4B8784DF"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r>
      <w:tr w:rsidR="00A567F2" w:rsidRPr="00592EF3" w14:paraId="7604D902" w14:textId="77777777" w:rsidTr="00816317">
        <w:trPr>
          <w:trHeight w:val="414"/>
          <w:jc w:val="center"/>
        </w:trPr>
        <w:tc>
          <w:tcPr>
            <w:tcW w:w="590" w:type="dxa"/>
            <w:vMerge/>
            <w:tcBorders>
              <w:left w:val="single" w:sz="12" w:space="0" w:color="auto"/>
              <w:right w:val="single" w:sz="12" w:space="0" w:color="auto"/>
            </w:tcBorders>
            <w:shd w:val="clear" w:color="auto" w:fill="D9D9D9" w:themeFill="background1" w:themeFillShade="D9"/>
          </w:tcPr>
          <w:p w14:paraId="6F7DD969" w14:textId="77777777" w:rsidR="00A567F2" w:rsidRPr="00592EF3" w:rsidRDefault="00A567F2" w:rsidP="00816317">
            <w:pPr>
              <w:rPr>
                <w:rFonts w:ascii="Arial" w:eastAsia="Calibri" w:hAnsi="Arial" w:cs="Arial"/>
                <w:b/>
                <w:sz w:val="20"/>
                <w:szCs w:val="20"/>
              </w:rPr>
            </w:pPr>
          </w:p>
        </w:tc>
        <w:tc>
          <w:tcPr>
            <w:tcW w:w="5499" w:type="dxa"/>
            <w:tcBorders>
              <w:top w:val="single" w:sz="6" w:space="0" w:color="auto"/>
              <w:left w:val="single" w:sz="12" w:space="0" w:color="auto"/>
              <w:bottom w:val="single" w:sz="6" w:space="0" w:color="auto"/>
              <w:right w:val="single" w:sz="12" w:space="0" w:color="auto"/>
            </w:tcBorders>
            <w:shd w:val="clear" w:color="auto" w:fill="F0F0F0"/>
            <w:vAlign w:val="center"/>
          </w:tcPr>
          <w:p w14:paraId="4A0A72C7" w14:textId="39A7EB8F" w:rsidR="00A567F2" w:rsidRPr="003510CC" w:rsidRDefault="00A567F2">
            <w:pPr>
              <w:pStyle w:val="ListParagraph"/>
              <w:numPr>
                <w:ilvl w:val="0"/>
                <w:numId w:val="50"/>
              </w:numPr>
              <w:ind w:left="643" w:hanging="283"/>
              <w:rPr>
                <w:rFonts w:ascii="Arial" w:eastAsia="Calibri" w:hAnsi="Arial" w:cs="Arial"/>
                <w:bCs/>
                <w:sz w:val="18"/>
                <w:szCs w:val="18"/>
                <w:rPrChange w:id="1504" w:author="Ivan Latanision" w:date="2019-11-07T13:32:00Z">
                  <w:rPr>
                    <w:rFonts w:ascii="Arial" w:eastAsia="Calibri" w:hAnsi="Arial" w:cs="Arial"/>
                    <w:b/>
                    <w:sz w:val="20"/>
                    <w:szCs w:val="20"/>
                  </w:rPr>
                </w:rPrChange>
              </w:rPr>
              <w:pPrChange w:id="1505" w:author="Ivan Latanision" w:date="2019-11-07T13:33:00Z">
                <w:pPr/>
              </w:pPrChange>
            </w:pPr>
            <w:r w:rsidRPr="003510CC">
              <w:rPr>
                <w:rFonts w:ascii="Arial" w:eastAsia="Calibri" w:hAnsi="Arial" w:cs="Arial"/>
                <w:bCs/>
                <w:sz w:val="18"/>
                <w:szCs w:val="18"/>
                <w:rPrChange w:id="1506" w:author="Ivan Latanision" w:date="2019-11-07T13:32:00Z">
                  <w:rPr>
                    <w:rFonts w:ascii="Arial" w:eastAsia="Calibri" w:hAnsi="Arial" w:cs="Arial"/>
                    <w:b/>
                    <w:sz w:val="20"/>
                    <w:szCs w:val="20"/>
                  </w:rPr>
                </w:rPrChange>
              </w:rPr>
              <w:t xml:space="preserve">Audit and Optimization </w:t>
            </w:r>
            <w:r w:rsidRPr="003510CC">
              <w:rPr>
                <w:rFonts w:ascii="Arial" w:eastAsia="Calibri" w:hAnsi="Arial" w:cs="Arial"/>
                <w:bCs/>
                <w:sz w:val="18"/>
                <w:szCs w:val="18"/>
                <w:rPrChange w:id="1507" w:author="Ivan Latanision" w:date="2019-11-07T13:32:00Z">
                  <w:rPr>
                    <w:rFonts w:ascii="Arial" w:eastAsia="Calibri" w:hAnsi="Arial" w:cs="Arial"/>
                    <w:sz w:val="16"/>
                    <w:szCs w:val="20"/>
                  </w:rPr>
                </w:rPrChange>
              </w:rPr>
              <w:t>(</w:t>
            </w:r>
            <w:r w:rsidRPr="003510CC">
              <w:rPr>
                <w:bCs/>
                <w:sz w:val="18"/>
                <w:szCs w:val="18"/>
                <w:rPrChange w:id="1508" w:author="Ivan Latanision" w:date="2019-11-07T13:32:00Z">
                  <w:rPr/>
                </w:rPrChange>
              </w:rPr>
              <w:fldChar w:fldCharType="begin"/>
            </w:r>
            <w:r w:rsidRPr="003510CC">
              <w:rPr>
                <w:bCs/>
                <w:sz w:val="18"/>
                <w:szCs w:val="18"/>
                <w:rPrChange w:id="1509" w:author="Ivan Latanision" w:date="2019-11-07T13:32:00Z">
                  <w:rPr/>
                </w:rPrChange>
              </w:rPr>
              <w:instrText xml:space="preserve"> HYPERLINK \l "AuditOpt" </w:instrText>
            </w:r>
            <w:r w:rsidRPr="003510CC">
              <w:rPr>
                <w:bCs/>
                <w:sz w:val="18"/>
                <w:szCs w:val="18"/>
                <w:rPrChange w:id="1510" w:author="Ivan Latanision" w:date="2019-11-07T13:32:00Z">
                  <w:rPr>
                    <w:rStyle w:val="Hyperlink"/>
                    <w:rFonts w:ascii="Arial" w:eastAsia="Calibri" w:hAnsi="Arial" w:cs="Arial"/>
                    <w:sz w:val="16"/>
                    <w:szCs w:val="20"/>
                  </w:rPr>
                </w:rPrChange>
              </w:rPr>
              <w:fldChar w:fldCharType="separate"/>
            </w:r>
            <w:r w:rsidRPr="003510CC">
              <w:rPr>
                <w:rStyle w:val="Hyperlink"/>
                <w:rFonts w:ascii="Arial" w:eastAsia="Calibri" w:hAnsi="Arial" w:cs="Arial"/>
                <w:bCs/>
                <w:sz w:val="18"/>
                <w:szCs w:val="18"/>
                <w:rPrChange w:id="1511" w:author="Ivan Latanision" w:date="2019-11-07T13:32:00Z">
                  <w:rPr>
                    <w:rStyle w:val="Hyperlink"/>
                    <w:rFonts w:ascii="Arial" w:eastAsia="Calibri" w:hAnsi="Arial" w:cs="Arial"/>
                    <w:sz w:val="16"/>
                    <w:szCs w:val="20"/>
                  </w:rPr>
                </w:rPrChange>
              </w:rPr>
              <w:t>Learn More</w:t>
            </w:r>
            <w:r w:rsidRPr="003510CC">
              <w:rPr>
                <w:rStyle w:val="Hyperlink"/>
                <w:rFonts w:ascii="Arial" w:eastAsia="Calibri" w:hAnsi="Arial" w:cs="Arial"/>
                <w:bCs/>
                <w:sz w:val="18"/>
                <w:szCs w:val="18"/>
                <w:rPrChange w:id="1512" w:author="Ivan Latanision" w:date="2019-11-07T13:32:00Z">
                  <w:rPr>
                    <w:rStyle w:val="Hyperlink"/>
                    <w:rFonts w:ascii="Arial" w:eastAsia="Calibri" w:hAnsi="Arial" w:cs="Arial"/>
                    <w:sz w:val="16"/>
                    <w:szCs w:val="20"/>
                  </w:rPr>
                </w:rPrChange>
              </w:rPr>
              <w:fldChar w:fldCharType="end"/>
            </w:r>
            <w:r w:rsidRPr="003510CC">
              <w:rPr>
                <w:rFonts w:ascii="Arial" w:eastAsia="Calibri" w:hAnsi="Arial" w:cs="Arial"/>
                <w:bCs/>
                <w:sz w:val="18"/>
                <w:szCs w:val="18"/>
                <w:rPrChange w:id="1513" w:author="Ivan Latanision" w:date="2019-11-07T13:32:00Z">
                  <w:rPr>
                    <w:rFonts w:ascii="Arial" w:eastAsia="Calibri" w:hAnsi="Arial" w:cs="Arial"/>
                    <w:sz w:val="16"/>
                    <w:szCs w:val="20"/>
                  </w:rPr>
                </w:rPrChange>
              </w:rPr>
              <w:t>)</w:t>
            </w:r>
          </w:p>
        </w:tc>
        <w:tc>
          <w:tcPr>
            <w:tcW w:w="1511" w:type="dxa"/>
            <w:tcBorders>
              <w:top w:val="single" w:sz="6" w:space="0" w:color="auto"/>
              <w:left w:val="single" w:sz="12" w:space="0" w:color="auto"/>
              <w:bottom w:val="single" w:sz="6" w:space="0" w:color="auto"/>
              <w:right w:val="single" w:sz="12" w:space="0" w:color="auto"/>
            </w:tcBorders>
            <w:shd w:val="clear" w:color="auto" w:fill="FBE4D5" w:themeFill="accent2" w:themeFillTint="33"/>
            <w:vAlign w:val="center"/>
          </w:tcPr>
          <w:p w14:paraId="0DE209D9" w14:textId="29014B23"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c>
          <w:tcPr>
            <w:tcW w:w="1600" w:type="dxa"/>
            <w:tcBorders>
              <w:top w:val="single" w:sz="6" w:space="0" w:color="auto"/>
              <w:left w:val="single" w:sz="12" w:space="0" w:color="auto"/>
              <w:bottom w:val="single" w:sz="6" w:space="0" w:color="auto"/>
              <w:right w:val="single" w:sz="12" w:space="0" w:color="auto"/>
            </w:tcBorders>
            <w:shd w:val="clear" w:color="auto" w:fill="E2EFD9" w:themeFill="accent6" w:themeFillTint="33"/>
            <w:vAlign w:val="center"/>
          </w:tcPr>
          <w:p w14:paraId="33A07D3C" w14:textId="31AC3550" w:rsidR="00A567F2" w:rsidRPr="00592EF3" w:rsidRDefault="00A567F2" w:rsidP="00816317">
            <w:pPr>
              <w:jc w:val="center"/>
              <w:rPr>
                <w:rFonts w:ascii="Arial" w:eastAsia="Calibri" w:hAnsi="Arial" w:cs="Arial"/>
                <w:sz w:val="20"/>
                <w:szCs w:val="20"/>
              </w:rPr>
            </w:pPr>
            <w:r w:rsidRPr="00592EF3">
              <w:rPr>
                <w:rFonts w:ascii="Arial" w:eastAsia="Calibri" w:hAnsi="Arial" w:cs="Arial"/>
                <w:sz w:val="20"/>
                <w:szCs w:val="20"/>
              </w:rPr>
              <w:t>O</w:t>
            </w:r>
          </w:p>
        </w:tc>
        <w:tc>
          <w:tcPr>
            <w:tcW w:w="1570" w:type="dxa"/>
            <w:tcBorders>
              <w:top w:val="single" w:sz="6" w:space="0" w:color="auto"/>
              <w:left w:val="single" w:sz="12" w:space="0" w:color="auto"/>
              <w:bottom w:val="single" w:sz="6" w:space="0" w:color="auto"/>
              <w:right w:val="single" w:sz="12" w:space="0" w:color="auto"/>
            </w:tcBorders>
            <w:shd w:val="clear" w:color="auto" w:fill="DEEAF6" w:themeFill="accent5" w:themeFillTint="33"/>
            <w:vAlign w:val="center"/>
          </w:tcPr>
          <w:p w14:paraId="2EF13180" w14:textId="36860F5C"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r>
      <w:tr w:rsidR="00A567F2" w:rsidRPr="00592EF3" w14:paraId="76B32EDE" w14:textId="77777777" w:rsidTr="00816317">
        <w:trPr>
          <w:trHeight w:val="414"/>
          <w:jc w:val="center"/>
        </w:trPr>
        <w:tc>
          <w:tcPr>
            <w:tcW w:w="590" w:type="dxa"/>
            <w:vMerge/>
            <w:tcBorders>
              <w:left w:val="single" w:sz="12" w:space="0" w:color="auto"/>
              <w:bottom w:val="single" w:sz="12" w:space="0" w:color="auto"/>
              <w:right w:val="single" w:sz="12" w:space="0" w:color="auto"/>
            </w:tcBorders>
            <w:shd w:val="clear" w:color="auto" w:fill="D9D9D9" w:themeFill="background1" w:themeFillShade="D9"/>
          </w:tcPr>
          <w:p w14:paraId="05ECD36C" w14:textId="77777777" w:rsidR="00A567F2" w:rsidRPr="00592EF3" w:rsidRDefault="00A567F2" w:rsidP="00816317">
            <w:pPr>
              <w:rPr>
                <w:rFonts w:ascii="Arial" w:eastAsia="Calibri" w:hAnsi="Arial" w:cs="Arial"/>
                <w:b/>
                <w:sz w:val="20"/>
                <w:szCs w:val="20"/>
              </w:rPr>
            </w:pPr>
          </w:p>
        </w:tc>
        <w:tc>
          <w:tcPr>
            <w:tcW w:w="5499" w:type="dxa"/>
            <w:tcBorders>
              <w:top w:val="single" w:sz="6" w:space="0" w:color="auto"/>
              <w:left w:val="single" w:sz="12" w:space="0" w:color="auto"/>
              <w:bottom w:val="single" w:sz="12" w:space="0" w:color="auto"/>
              <w:right w:val="single" w:sz="12" w:space="0" w:color="auto"/>
            </w:tcBorders>
            <w:shd w:val="clear" w:color="auto" w:fill="F0F0F0"/>
            <w:vAlign w:val="center"/>
          </w:tcPr>
          <w:p w14:paraId="697783F0" w14:textId="483BB914" w:rsidR="00A567F2" w:rsidRPr="003510CC" w:rsidRDefault="00A567F2">
            <w:pPr>
              <w:pStyle w:val="ListParagraph"/>
              <w:numPr>
                <w:ilvl w:val="0"/>
                <w:numId w:val="50"/>
              </w:numPr>
              <w:ind w:left="643" w:hanging="283"/>
              <w:rPr>
                <w:rFonts w:ascii="Arial" w:eastAsia="Calibri" w:hAnsi="Arial" w:cs="Arial"/>
                <w:bCs/>
                <w:sz w:val="18"/>
                <w:szCs w:val="18"/>
                <w:rPrChange w:id="1514" w:author="Ivan Latanision" w:date="2019-11-07T13:32:00Z">
                  <w:rPr>
                    <w:rFonts w:ascii="Arial" w:eastAsia="Calibri" w:hAnsi="Arial" w:cs="Arial"/>
                    <w:b/>
                    <w:sz w:val="20"/>
                    <w:szCs w:val="20"/>
                  </w:rPr>
                </w:rPrChange>
              </w:rPr>
              <w:pPrChange w:id="1515" w:author="Ivan Latanision" w:date="2019-11-07T13:33:00Z">
                <w:pPr/>
              </w:pPrChange>
            </w:pPr>
            <w:r w:rsidRPr="003510CC">
              <w:rPr>
                <w:rFonts w:ascii="Arial" w:eastAsia="Calibri" w:hAnsi="Arial" w:cs="Arial"/>
                <w:bCs/>
                <w:sz w:val="18"/>
                <w:szCs w:val="18"/>
                <w:rPrChange w:id="1516" w:author="Ivan Latanision" w:date="2019-11-07T13:32:00Z">
                  <w:rPr>
                    <w:rFonts w:ascii="Arial" w:eastAsia="Calibri" w:hAnsi="Arial" w:cs="Arial"/>
                    <w:b/>
                    <w:sz w:val="20"/>
                    <w:szCs w:val="20"/>
                  </w:rPr>
                </w:rPrChange>
              </w:rPr>
              <w:t xml:space="preserve">Telecom Benchmarking </w:t>
            </w:r>
            <w:r w:rsidRPr="003510CC">
              <w:rPr>
                <w:rFonts w:ascii="Arial" w:eastAsia="Calibri" w:hAnsi="Arial" w:cs="Arial"/>
                <w:bCs/>
                <w:sz w:val="18"/>
                <w:szCs w:val="18"/>
                <w:rPrChange w:id="1517" w:author="Ivan Latanision" w:date="2019-11-07T13:32:00Z">
                  <w:rPr>
                    <w:rFonts w:ascii="Arial" w:eastAsia="Calibri" w:hAnsi="Arial" w:cs="Arial"/>
                    <w:sz w:val="16"/>
                    <w:szCs w:val="20"/>
                  </w:rPr>
                </w:rPrChange>
              </w:rPr>
              <w:t>(</w:t>
            </w:r>
            <w:r w:rsidRPr="003510CC">
              <w:rPr>
                <w:bCs/>
                <w:sz w:val="18"/>
                <w:szCs w:val="18"/>
                <w:rPrChange w:id="1518" w:author="Ivan Latanision" w:date="2019-11-07T13:32:00Z">
                  <w:rPr/>
                </w:rPrChange>
              </w:rPr>
              <w:fldChar w:fldCharType="begin"/>
            </w:r>
            <w:r w:rsidRPr="003510CC">
              <w:rPr>
                <w:bCs/>
                <w:sz w:val="18"/>
                <w:szCs w:val="18"/>
                <w:rPrChange w:id="1519" w:author="Ivan Latanision" w:date="2019-11-07T13:32:00Z">
                  <w:rPr/>
                </w:rPrChange>
              </w:rPr>
              <w:instrText xml:space="preserve"> HYPERLINK \l "Benchmarking" </w:instrText>
            </w:r>
            <w:r w:rsidRPr="003510CC">
              <w:rPr>
                <w:bCs/>
                <w:sz w:val="18"/>
                <w:szCs w:val="18"/>
                <w:rPrChange w:id="1520" w:author="Ivan Latanision" w:date="2019-11-07T13:32:00Z">
                  <w:rPr>
                    <w:rStyle w:val="Hyperlink"/>
                    <w:rFonts w:ascii="Arial" w:eastAsia="Calibri" w:hAnsi="Arial" w:cs="Arial"/>
                    <w:sz w:val="16"/>
                    <w:szCs w:val="20"/>
                  </w:rPr>
                </w:rPrChange>
              </w:rPr>
              <w:fldChar w:fldCharType="separate"/>
            </w:r>
            <w:r w:rsidRPr="003510CC">
              <w:rPr>
                <w:rStyle w:val="Hyperlink"/>
                <w:rFonts w:ascii="Arial" w:eastAsia="Calibri" w:hAnsi="Arial" w:cs="Arial"/>
                <w:bCs/>
                <w:sz w:val="18"/>
                <w:szCs w:val="18"/>
                <w:rPrChange w:id="1521" w:author="Ivan Latanision" w:date="2019-11-07T13:32:00Z">
                  <w:rPr>
                    <w:rStyle w:val="Hyperlink"/>
                    <w:rFonts w:ascii="Arial" w:eastAsia="Calibri" w:hAnsi="Arial" w:cs="Arial"/>
                    <w:sz w:val="16"/>
                    <w:szCs w:val="20"/>
                  </w:rPr>
                </w:rPrChange>
              </w:rPr>
              <w:t>Learn More</w:t>
            </w:r>
            <w:r w:rsidRPr="003510CC">
              <w:rPr>
                <w:rStyle w:val="Hyperlink"/>
                <w:rFonts w:ascii="Arial" w:eastAsia="Calibri" w:hAnsi="Arial" w:cs="Arial"/>
                <w:bCs/>
                <w:sz w:val="18"/>
                <w:szCs w:val="18"/>
                <w:rPrChange w:id="1522" w:author="Ivan Latanision" w:date="2019-11-07T13:32:00Z">
                  <w:rPr>
                    <w:rStyle w:val="Hyperlink"/>
                    <w:rFonts w:ascii="Arial" w:eastAsia="Calibri" w:hAnsi="Arial" w:cs="Arial"/>
                    <w:sz w:val="16"/>
                    <w:szCs w:val="20"/>
                  </w:rPr>
                </w:rPrChange>
              </w:rPr>
              <w:fldChar w:fldCharType="end"/>
            </w:r>
            <w:r w:rsidRPr="003510CC">
              <w:rPr>
                <w:rFonts w:ascii="Arial" w:eastAsia="Calibri" w:hAnsi="Arial" w:cs="Arial"/>
                <w:bCs/>
                <w:sz w:val="18"/>
                <w:szCs w:val="18"/>
                <w:rPrChange w:id="1523" w:author="Ivan Latanision" w:date="2019-11-07T13:32:00Z">
                  <w:rPr>
                    <w:rFonts w:ascii="Arial" w:eastAsia="Calibri" w:hAnsi="Arial" w:cs="Arial"/>
                    <w:sz w:val="16"/>
                    <w:szCs w:val="20"/>
                  </w:rPr>
                </w:rPrChange>
              </w:rPr>
              <w:t>)</w:t>
            </w:r>
          </w:p>
        </w:tc>
        <w:tc>
          <w:tcPr>
            <w:tcW w:w="1511" w:type="dxa"/>
            <w:tcBorders>
              <w:top w:val="single" w:sz="6" w:space="0" w:color="auto"/>
              <w:left w:val="single" w:sz="12" w:space="0" w:color="auto"/>
              <w:bottom w:val="single" w:sz="12" w:space="0" w:color="auto"/>
              <w:right w:val="single" w:sz="12" w:space="0" w:color="auto"/>
            </w:tcBorders>
            <w:shd w:val="clear" w:color="auto" w:fill="FBE4D5" w:themeFill="accent2" w:themeFillTint="33"/>
            <w:vAlign w:val="center"/>
          </w:tcPr>
          <w:p w14:paraId="290D86C0" w14:textId="50081955"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c>
          <w:tcPr>
            <w:tcW w:w="1600" w:type="dxa"/>
            <w:tcBorders>
              <w:top w:val="single" w:sz="6" w:space="0" w:color="auto"/>
              <w:left w:val="single" w:sz="12" w:space="0" w:color="auto"/>
              <w:bottom w:val="single" w:sz="12" w:space="0" w:color="auto"/>
              <w:right w:val="single" w:sz="12" w:space="0" w:color="auto"/>
            </w:tcBorders>
            <w:shd w:val="clear" w:color="auto" w:fill="E2EFD9" w:themeFill="accent6" w:themeFillTint="33"/>
            <w:vAlign w:val="center"/>
          </w:tcPr>
          <w:p w14:paraId="06F73132" w14:textId="61C0B4B5" w:rsidR="00A567F2" w:rsidRPr="00592EF3" w:rsidRDefault="00A567F2" w:rsidP="00816317">
            <w:pPr>
              <w:jc w:val="center"/>
              <w:rPr>
                <w:rFonts w:ascii="Arial" w:eastAsia="Calibri" w:hAnsi="Arial" w:cs="Arial"/>
                <w:sz w:val="20"/>
                <w:szCs w:val="20"/>
              </w:rPr>
            </w:pPr>
            <w:r w:rsidRPr="00592EF3">
              <w:rPr>
                <w:rFonts w:ascii="Arial" w:eastAsia="Calibri" w:hAnsi="Arial" w:cs="Arial"/>
                <w:sz w:val="20"/>
                <w:szCs w:val="20"/>
              </w:rPr>
              <w:t>O</w:t>
            </w:r>
          </w:p>
        </w:tc>
        <w:tc>
          <w:tcPr>
            <w:tcW w:w="1570" w:type="dxa"/>
            <w:tcBorders>
              <w:top w:val="single" w:sz="6" w:space="0" w:color="auto"/>
              <w:left w:val="single" w:sz="12" w:space="0" w:color="auto"/>
              <w:bottom w:val="single" w:sz="12" w:space="0" w:color="auto"/>
              <w:right w:val="single" w:sz="12" w:space="0" w:color="auto"/>
            </w:tcBorders>
            <w:shd w:val="clear" w:color="auto" w:fill="DEEAF6" w:themeFill="accent5" w:themeFillTint="33"/>
            <w:vAlign w:val="center"/>
          </w:tcPr>
          <w:p w14:paraId="5426FC8A" w14:textId="38E173FF" w:rsidR="00A567F2" w:rsidRPr="00592EF3" w:rsidRDefault="00A567F2" w:rsidP="00816317">
            <w:pPr>
              <w:jc w:val="center"/>
              <w:rPr>
                <w:rFonts w:ascii="Wingdings" w:eastAsia="Calibri" w:hAnsi="Wingdings" w:cs="Arial"/>
                <w:sz w:val="20"/>
                <w:szCs w:val="20"/>
              </w:rPr>
            </w:pPr>
            <w:r w:rsidRPr="00592EF3">
              <w:rPr>
                <w:rFonts w:ascii="Arial" w:eastAsia="Calibri" w:hAnsi="Arial" w:cs="Arial"/>
                <w:sz w:val="20"/>
                <w:szCs w:val="20"/>
              </w:rPr>
              <w:t>O</w:t>
            </w:r>
          </w:p>
        </w:tc>
      </w:tr>
    </w:tbl>
    <w:p w14:paraId="646BC16F" w14:textId="7438A068" w:rsidR="00592EF3" w:rsidRDefault="00592EF3" w:rsidP="00592EF3">
      <w:pPr>
        <w:spacing w:after="200" w:line="240" w:lineRule="auto"/>
        <w:rPr>
          <w:rFonts w:ascii="Arial" w:eastAsia="Calibri" w:hAnsi="Arial" w:cs="Times New Roman"/>
        </w:rPr>
      </w:pPr>
    </w:p>
    <w:p w14:paraId="348C0FD5" w14:textId="77777777" w:rsidR="009978BE" w:rsidRDefault="009978BE">
      <w:pPr>
        <w:rPr>
          <w:rFonts w:ascii="Arial" w:eastAsia="Calibri" w:hAnsi="Arial" w:cs="Times New Roman"/>
          <w:b/>
          <w:u w:val="single"/>
        </w:rPr>
      </w:pPr>
      <w:r>
        <w:rPr>
          <w:rFonts w:ascii="Arial" w:eastAsia="Calibri" w:hAnsi="Arial" w:cs="Times New Roman"/>
          <w:b/>
          <w:u w:val="single"/>
        </w:rPr>
        <w:br w:type="page"/>
      </w:r>
    </w:p>
    <w:p w14:paraId="3B6EB9BB" w14:textId="6ED32053" w:rsidR="00D7585D" w:rsidRPr="00B70EFE" w:rsidRDefault="00D7585D" w:rsidP="00B70EFE">
      <w:pPr>
        <w:spacing w:after="200" w:line="240" w:lineRule="auto"/>
        <w:rPr>
          <w:rFonts w:ascii="Arial" w:eastAsia="Calibri" w:hAnsi="Arial" w:cs="Times New Roman"/>
          <w:u w:val="single"/>
        </w:rPr>
      </w:pPr>
      <w:proofErr w:type="spellStart"/>
      <w:r w:rsidRPr="00B70EFE">
        <w:rPr>
          <w:rFonts w:ascii="Arial" w:eastAsia="Calibri" w:hAnsi="Arial" w:cs="Times New Roman"/>
          <w:b/>
          <w:u w:val="single"/>
        </w:rPr>
        <w:lastRenderedPageBreak/>
        <w:t>Tangoe’s</w:t>
      </w:r>
      <w:proofErr w:type="spellEnd"/>
      <w:r w:rsidRPr="00B70EFE">
        <w:rPr>
          <w:rFonts w:ascii="Arial" w:eastAsia="Calibri" w:hAnsi="Arial" w:cs="Times New Roman"/>
          <w:b/>
          <w:u w:val="single"/>
        </w:rPr>
        <w:t xml:space="preserve"> Platform Services &amp; Capabilities</w:t>
      </w:r>
      <w:r w:rsidR="00B70EFE">
        <w:rPr>
          <w:rFonts w:ascii="Arial" w:eastAsia="Calibri" w:hAnsi="Arial" w:cs="Times New Roman"/>
          <w:b/>
          <w:u w:val="single"/>
        </w:rPr>
        <w:t>:</w:t>
      </w:r>
    </w:p>
    <w:p w14:paraId="14E8A1B5" w14:textId="77777777" w:rsidR="00592EF3" w:rsidRPr="00592EF3" w:rsidRDefault="00592EF3" w:rsidP="00592EF3">
      <w:pPr>
        <w:spacing w:after="0" w:line="240" w:lineRule="auto"/>
        <w:rPr>
          <w:rFonts w:ascii="Arial" w:eastAsia="Calibri" w:hAnsi="Arial" w:cs="Arial"/>
          <w:b/>
          <w:sz w:val="20"/>
          <w:szCs w:val="20"/>
        </w:rPr>
      </w:pPr>
      <w:bookmarkStart w:id="1524" w:name="InvoiceManagement"/>
      <w:r w:rsidRPr="00592EF3">
        <w:rPr>
          <w:rFonts w:ascii="Arial" w:eastAsia="Calibri" w:hAnsi="Arial" w:cs="Arial"/>
          <w:b/>
          <w:sz w:val="20"/>
          <w:szCs w:val="20"/>
        </w:rPr>
        <w:t>INVOICE MANAGEMENT</w:t>
      </w:r>
      <w:bookmarkEnd w:id="1524"/>
    </w:p>
    <w:p w14:paraId="3B906330" w14:textId="5705C5FE" w:rsidR="00592EF3" w:rsidRPr="00592EF3" w:rsidRDefault="00592EF3" w:rsidP="00DB187E">
      <w:pPr>
        <w:numPr>
          <w:ilvl w:val="0"/>
          <w:numId w:val="5"/>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We get your invoices from your vendors and you </w:t>
      </w:r>
      <w:del w:id="1525" w:author="Nicholas Harrison" w:date="2019-11-05T12:04:00Z">
        <w:r w:rsidRPr="00592EF3" w:rsidDel="00166149">
          <w:rPr>
            <w:rFonts w:ascii="Arial" w:eastAsia="MS ??" w:hAnsi="Arial" w:cs="Arial"/>
            <w:sz w:val="20"/>
            <w:szCs w:val="20"/>
          </w:rPr>
          <w:delText xml:space="preserve">– </w:delText>
        </w:r>
      </w:del>
      <w:ins w:id="1526" w:author="Nicholas Harrison" w:date="2019-11-05T12:04:00Z">
        <w:r w:rsidR="00166149">
          <w:rPr>
            <w:rFonts w:ascii="Arial" w:eastAsia="MS ??" w:hAnsi="Arial" w:cs="Arial"/>
            <w:sz w:val="20"/>
            <w:szCs w:val="20"/>
          </w:rPr>
          <w:t xml:space="preserve">(e.g. </w:t>
        </w:r>
      </w:ins>
      <w:r w:rsidRPr="00592EF3">
        <w:rPr>
          <w:rFonts w:ascii="Arial" w:eastAsia="MS ??" w:hAnsi="Arial" w:cs="Arial"/>
          <w:sz w:val="20"/>
          <w:szCs w:val="20"/>
        </w:rPr>
        <w:t>paper</w:t>
      </w:r>
      <w:del w:id="1527" w:author="Nicholas Harrison" w:date="2019-11-05T12:04:00Z">
        <w:r w:rsidRPr="00592EF3" w:rsidDel="00166149">
          <w:rPr>
            <w:rFonts w:ascii="Arial" w:eastAsia="MS ??" w:hAnsi="Arial" w:cs="Arial"/>
            <w:sz w:val="20"/>
            <w:szCs w:val="20"/>
          </w:rPr>
          <w:delText xml:space="preserve"> invoices</w:delText>
        </w:r>
      </w:del>
      <w:r w:rsidRPr="00592EF3">
        <w:rPr>
          <w:rFonts w:ascii="Arial" w:eastAsia="MS ??" w:hAnsi="Arial" w:cs="Arial"/>
          <w:sz w:val="20"/>
          <w:szCs w:val="20"/>
        </w:rPr>
        <w:t xml:space="preserve">, </w:t>
      </w:r>
      <w:del w:id="1528" w:author="Nicholas Harrison" w:date="2019-11-05T12:04:00Z">
        <w:r w:rsidRPr="00592EF3" w:rsidDel="00166149">
          <w:rPr>
            <w:rFonts w:ascii="Arial" w:eastAsia="MS ??" w:hAnsi="Arial" w:cs="Arial"/>
            <w:sz w:val="20"/>
            <w:szCs w:val="20"/>
          </w:rPr>
          <w:delText xml:space="preserve">invoices </w:delText>
        </w:r>
      </w:del>
      <w:r w:rsidRPr="00592EF3">
        <w:rPr>
          <w:rFonts w:ascii="Arial" w:eastAsia="MS ??" w:hAnsi="Arial" w:cs="Arial"/>
          <w:sz w:val="20"/>
          <w:szCs w:val="20"/>
        </w:rPr>
        <w:t xml:space="preserve">downloaded from vendor portals, </w:t>
      </w:r>
      <w:del w:id="1529" w:author="Nicholas Harrison" w:date="2019-11-05T12:04:00Z">
        <w:r w:rsidRPr="00592EF3" w:rsidDel="00166149">
          <w:rPr>
            <w:rFonts w:ascii="Arial" w:eastAsia="MS ??" w:hAnsi="Arial" w:cs="Arial"/>
            <w:sz w:val="20"/>
            <w:szCs w:val="20"/>
          </w:rPr>
          <w:delText xml:space="preserve">invoices </w:delText>
        </w:r>
      </w:del>
      <w:r w:rsidRPr="00592EF3">
        <w:rPr>
          <w:rFonts w:ascii="Arial" w:eastAsia="MS ??" w:hAnsi="Arial" w:cs="Arial"/>
          <w:sz w:val="20"/>
          <w:szCs w:val="20"/>
        </w:rPr>
        <w:t>e-mailed, electronic invoices, and invoices uploaded by you</w:t>
      </w:r>
      <w:ins w:id="1530" w:author="Nicholas Harrison" w:date="2019-11-05T12:04:00Z">
        <w:r w:rsidR="00166149">
          <w:rPr>
            <w:rFonts w:ascii="Arial" w:eastAsia="MS ??" w:hAnsi="Arial" w:cs="Arial"/>
            <w:sz w:val="20"/>
            <w:szCs w:val="20"/>
          </w:rPr>
          <w:t>)</w:t>
        </w:r>
      </w:ins>
      <w:r w:rsidRPr="00592EF3">
        <w:rPr>
          <w:rFonts w:ascii="Arial" w:eastAsia="MS ??" w:hAnsi="Arial" w:cs="Arial"/>
          <w:sz w:val="20"/>
          <w:szCs w:val="20"/>
        </w:rPr>
        <w:t xml:space="preserve"> </w:t>
      </w:r>
      <w:del w:id="1531" w:author="Nicholas Harrison" w:date="2019-11-05T12:05:00Z">
        <w:r w:rsidRPr="00592EF3" w:rsidDel="00166149">
          <w:rPr>
            <w:rFonts w:ascii="Arial" w:eastAsia="MS ??" w:hAnsi="Arial" w:cs="Arial"/>
            <w:sz w:val="20"/>
            <w:szCs w:val="20"/>
          </w:rPr>
          <w:delText xml:space="preserve">– </w:delText>
        </w:r>
      </w:del>
      <w:r w:rsidRPr="00592EF3">
        <w:rPr>
          <w:rFonts w:ascii="Arial" w:eastAsia="MS ??" w:hAnsi="Arial" w:cs="Arial"/>
          <w:sz w:val="20"/>
          <w:szCs w:val="20"/>
        </w:rPr>
        <w:t xml:space="preserve">and </w:t>
      </w:r>
      <w:ins w:id="1532" w:author="Nicholas Harrison" w:date="2019-11-05T12:05:00Z">
        <w:r w:rsidR="00166149">
          <w:rPr>
            <w:rFonts w:ascii="Arial" w:eastAsia="MS ??" w:hAnsi="Arial" w:cs="Arial"/>
            <w:sz w:val="20"/>
            <w:szCs w:val="20"/>
          </w:rPr>
          <w:t xml:space="preserve">invoices are </w:t>
        </w:r>
      </w:ins>
      <w:r w:rsidRPr="00592EF3">
        <w:rPr>
          <w:rFonts w:ascii="Arial" w:eastAsia="MS ??" w:hAnsi="Arial" w:cs="Arial"/>
          <w:sz w:val="20"/>
          <w:szCs w:val="20"/>
        </w:rPr>
        <w:t>load</w:t>
      </w:r>
      <w:ins w:id="1533" w:author="Nicholas Harrison" w:date="2019-11-05T12:05:00Z">
        <w:r w:rsidR="00166149">
          <w:rPr>
            <w:rFonts w:ascii="Arial" w:eastAsia="MS ??" w:hAnsi="Arial" w:cs="Arial"/>
            <w:sz w:val="20"/>
            <w:szCs w:val="20"/>
          </w:rPr>
          <w:t>ed</w:t>
        </w:r>
      </w:ins>
      <w:r w:rsidRPr="00592EF3">
        <w:rPr>
          <w:rFonts w:ascii="Arial" w:eastAsia="MS ??" w:hAnsi="Arial" w:cs="Arial"/>
          <w:sz w:val="20"/>
          <w:szCs w:val="20"/>
        </w:rPr>
        <w:t xml:space="preserve"> </w:t>
      </w:r>
      <w:del w:id="1534" w:author="Nicholas Harrison" w:date="2019-11-05T12:05:00Z">
        <w:r w:rsidRPr="00592EF3" w:rsidDel="00166149">
          <w:rPr>
            <w:rFonts w:ascii="Arial" w:eastAsia="MS ??" w:hAnsi="Arial" w:cs="Arial"/>
            <w:sz w:val="20"/>
            <w:szCs w:val="20"/>
          </w:rPr>
          <w:delText xml:space="preserve">them </w:delText>
        </w:r>
      </w:del>
      <w:r w:rsidRPr="00592EF3">
        <w:rPr>
          <w:rFonts w:ascii="Arial" w:eastAsia="MS ??" w:hAnsi="Arial" w:cs="Arial"/>
          <w:sz w:val="20"/>
          <w:szCs w:val="20"/>
        </w:rPr>
        <w:t xml:space="preserve">in </w:t>
      </w:r>
      <w:del w:id="1535" w:author="Nicholas Harrison" w:date="2019-11-05T11:35:00Z">
        <w:r w:rsidRPr="00592EF3" w:rsidDel="000F329A">
          <w:rPr>
            <w:rFonts w:ascii="Arial" w:eastAsia="MS ??" w:hAnsi="Arial" w:cs="Arial"/>
            <w:sz w:val="20"/>
            <w:szCs w:val="20"/>
          </w:rPr>
          <w:delText>our system</w:delText>
        </w:r>
      </w:del>
      <w:ins w:id="1536" w:author="Nicholas Harrison" w:date="2019-11-05T14:35:00Z">
        <w:r w:rsidR="00F57B63">
          <w:rPr>
            <w:rFonts w:ascii="Arial" w:eastAsia="MS ??" w:hAnsi="Arial" w:cs="Arial"/>
            <w:sz w:val="20"/>
            <w:szCs w:val="20"/>
          </w:rPr>
          <w:t xml:space="preserve">the </w:t>
        </w:r>
      </w:ins>
      <w:ins w:id="1537" w:author="Nicholas Harrison" w:date="2019-11-05T11:35:00Z">
        <w:r w:rsidR="000F329A">
          <w:rPr>
            <w:rFonts w:ascii="Arial" w:eastAsia="MS ??" w:hAnsi="Arial" w:cs="Arial"/>
            <w:sz w:val="20"/>
            <w:szCs w:val="20"/>
          </w:rPr>
          <w:t>Platform</w:t>
        </w:r>
      </w:ins>
      <w:r w:rsidRPr="00592EF3">
        <w:rPr>
          <w:rFonts w:ascii="Arial" w:eastAsia="MS ??" w:hAnsi="Arial" w:cs="Arial"/>
          <w:sz w:val="20"/>
          <w:szCs w:val="20"/>
        </w:rPr>
        <w:t>.</w:t>
      </w:r>
    </w:p>
    <w:p w14:paraId="2D39F863" w14:textId="53B37348" w:rsidR="00592EF3" w:rsidRPr="00592EF3" w:rsidRDefault="00592EF3" w:rsidP="00DB187E">
      <w:pPr>
        <w:numPr>
          <w:ilvl w:val="0"/>
          <w:numId w:val="5"/>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We review </w:t>
      </w:r>
      <w:ins w:id="1538" w:author="Nicholas Harrison" w:date="2019-11-05T12:08:00Z">
        <w:r w:rsidR="00166149">
          <w:rPr>
            <w:rFonts w:ascii="Arial" w:eastAsia="MS ??" w:hAnsi="Arial" w:cs="Arial"/>
            <w:sz w:val="20"/>
            <w:szCs w:val="20"/>
          </w:rPr>
          <w:t xml:space="preserve">invoices </w:t>
        </w:r>
      </w:ins>
      <w:r w:rsidRPr="00592EF3">
        <w:rPr>
          <w:rFonts w:ascii="Arial" w:eastAsia="MS ??" w:hAnsi="Arial" w:cs="Arial"/>
          <w:sz w:val="20"/>
          <w:szCs w:val="20"/>
        </w:rPr>
        <w:t>and make invoices</w:t>
      </w:r>
      <w:ins w:id="1539" w:author="Nicholas Harrison" w:date="2019-11-05T12:08:00Z">
        <w:r w:rsidR="00166149" w:rsidRPr="00592EF3">
          <w:rPr>
            <w:rFonts w:ascii="Arial" w:eastAsia="MS ??" w:hAnsi="Arial" w:cs="Arial"/>
            <w:sz w:val="20"/>
            <w:szCs w:val="20"/>
          </w:rPr>
          <w:t xml:space="preserve"> </w:t>
        </w:r>
      </w:ins>
      <w:r w:rsidRPr="00592EF3">
        <w:rPr>
          <w:rFonts w:ascii="Arial" w:eastAsia="MS ??" w:hAnsi="Arial" w:cs="Arial"/>
          <w:sz w:val="20"/>
          <w:szCs w:val="20"/>
        </w:rPr>
        <w:t xml:space="preserve">available to you in the </w:t>
      </w:r>
      <w:del w:id="1540" w:author="Nicholas Harrison" w:date="2019-11-05T11:36:00Z">
        <w:r w:rsidRPr="00592EF3" w:rsidDel="000F329A">
          <w:rPr>
            <w:rFonts w:ascii="Arial" w:eastAsia="MS ??" w:hAnsi="Arial" w:cs="Arial"/>
            <w:sz w:val="20"/>
            <w:szCs w:val="20"/>
          </w:rPr>
          <w:delText xml:space="preserve">system </w:delText>
        </w:r>
      </w:del>
      <w:ins w:id="1541" w:author="Nicholas Harrison" w:date="2019-11-05T11:36:00Z">
        <w:r w:rsidR="000F329A">
          <w:rPr>
            <w:rFonts w:ascii="Arial" w:eastAsia="MS ??" w:hAnsi="Arial" w:cs="Arial"/>
            <w:sz w:val="20"/>
            <w:szCs w:val="20"/>
          </w:rPr>
          <w:t xml:space="preserve"> Platform</w:t>
        </w:r>
      </w:ins>
      <w:r w:rsidR="00B23E36">
        <w:rPr>
          <w:rFonts w:ascii="Arial" w:eastAsia="MS ??" w:hAnsi="Arial" w:cs="Arial"/>
          <w:sz w:val="20"/>
          <w:szCs w:val="20"/>
        </w:rPr>
        <w:t xml:space="preserve"> i</w:t>
      </w:r>
      <w:r w:rsidRPr="00592EF3">
        <w:rPr>
          <w:rFonts w:ascii="Arial" w:eastAsia="MS ??" w:hAnsi="Arial" w:cs="Arial"/>
          <w:sz w:val="20"/>
          <w:szCs w:val="20"/>
        </w:rPr>
        <w:t xml:space="preserve">n </w:t>
      </w:r>
      <w:r w:rsidRPr="00B23E36">
        <w:rPr>
          <w:rFonts w:ascii="Arial" w:eastAsia="MS ??" w:hAnsi="Arial" w:cs="Arial"/>
          <w:sz w:val="20"/>
          <w:szCs w:val="20"/>
        </w:rPr>
        <w:t>six business days</w:t>
      </w:r>
      <w:r w:rsidRPr="00592EF3">
        <w:rPr>
          <w:rFonts w:ascii="Arial" w:eastAsia="MS ??" w:hAnsi="Arial" w:cs="Arial"/>
          <w:sz w:val="20"/>
          <w:szCs w:val="20"/>
        </w:rPr>
        <w:t xml:space="preserve"> from receipt.</w:t>
      </w:r>
    </w:p>
    <w:p w14:paraId="23FAC08A" w14:textId="77777777" w:rsidR="00592EF3" w:rsidRPr="00592EF3" w:rsidRDefault="00592EF3" w:rsidP="00DB187E">
      <w:pPr>
        <w:numPr>
          <w:ilvl w:val="0"/>
          <w:numId w:val="5"/>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We send you a standard accounts payable and general ledger file </w:t>
      </w:r>
      <w:ins w:id="1542" w:author="Nicholas Harrison" w:date="2019-11-05T11:36:00Z">
        <w:r w:rsidR="000F329A">
          <w:rPr>
            <w:rFonts w:ascii="Arial" w:eastAsia="MS ??" w:hAnsi="Arial" w:cs="Arial"/>
            <w:sz w:val="20"/>
            <w:szCs w:val="20"/>
          </w:rPr>
          <w:t xml:space="preserve">which can be used </w:t>
        </w:r>
      </w:ins>
      <w:r w:rsidRPr="00592EF3">
        <w:rPr>
          <w:rFonts w:ascii="Arial" w:eastAsia="MS ??" w:hAnsi="Arial" w:cs="Arial"/>
          <w:sz w:val="20"/>
          <w:szCs w:val="20"/>
        </w:rPr>
        <w:t>to send data to your accounting systems.</w:t>
      </w:r>
    </w:p>
    <w:p w14:paraId="65B9280D" w14:textId="77777777" w:rsidR="00592EF3" w:rsidRPr="00592EF3" w:rsidRDefault="00592EF3" w:rsidP="00DB187E">
      <w:pPr>
        <w:numPr>
          <w:ilvl w:val="0"/>
          <w:numId w:val="5"/>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You approve invoices using your business rules.</w:t>
      </w:r>
    </w:p>
    <w:p w14:paraId="0D0BAEF5" w14:textId="0A32BB2F" w:rsidR="00592EF3" w:rsidRPr="00592EF3" w:rsidRDefault="00592EF3" w:rsidP="00DB187E">
      <w:pPr>
        <w:numPr>
          <w:ilvl w:val="0"/>
          <w:numId w:val="5"/>
        </w:numPr>
        <w:spacing w:after="0" w:line="240" w:lineRule="auto"/>
        <w:contextualSpacing/>
        <w:jc w:val="both"/>
        <w:rPr>
          <w:rFonts w:ascii="Arial" w:eastAsia="MS ??" w:hAnsi="Arial" w:cs="Arial"/>
          <w:sz w:val="20"/>
          <w:szCs w:val="20"/>
        </w:rPr>
      </w:pPr>
      <w:del w:id="1543" w:author="Nicholas Harrison" w:date="2019-11-05T12:03:00Z">
        <w:r w:rsidRPr="00592EF3" w:rsidDel="000A567A">
          <w:rPr>
            <w:rFonts w:ascii="Arial" w:eastAsia="MS ??" w:hAnsi="Arial" w:cs="Arial"/>
            <w:sz w:val="20"/>
            <w:szCs w:val="20"/>
          </w:rPr>
          <w:delText xml:space="preserve">We </w:delText>
        </w:r>
      </w:del>
      <w:ins w:id="1544" w:author="Nicholas Harrison" w:date="2019-11-05T14:35:00Z">
        <w:r w:rsidR="00F57B63">
          <w:rPr>
            <w:rFonts w:ascii="Arial" w:eastAsia="MS ??" w:hAnsi="Arial" w:cs="Arial"/>
            <w:sz w:val="20"/>
            <w:szCs w:val="20"/>
          </w:rPr>
          <w:t xml:space="preserve">The </w:t>
        </w:r>
      </w:ins>
      <w:ins w:id="1545" w:author="Nicholas Harrison" w:date="2019-11-05T12:03:00Z">
        <w:r w:rsidR="000A567A">
          <w:rPr>
            <w:rFonts w:ascii="Arial" w:eastAsia="MS ??" w:hAnsi="Arial" w:cs="Arial"/>
            <w:sz w:val="20"/>
            <w:szCs w:val="20"/>
          </w:rPr>
          <w:t>Platform</w:t>
        </w:r>
        <w:r w:rsidR="000A567A" w:rsidRPr="00592EF3">
          <w:rPr>
            <w:rFonts w:ascii="Arial" w:eastAsia="MS ??" w:hAnsi="Arial" w:cs="Arial"/>
            <w:sz w:val="20"/>
            <w:szCs w:val="20"/>
          </w:rPr>
          <w:t xml:space="preserve"> </w:t>
        </w:r>
      </w:ins>
      <w:r w:rsidRPr="00592EF3">
        <w:rPr>
          <w:rFonts w:ascii="Arial" w:eastAsia="MS ??" w:hAnsi="Arial" w:cs="Arial"/>
          <w:sz w:val="20"/>
          <w:szCs w:val="20"/>
        </w:rPr>
        <w:t>allocate</w:t>
      </w:r>
      <w:ins w:id="1546" w:author="Nicholas Harrison" w:date="2019-11-05T12:03:00Z">
        <w:r w:rsidR="000A567A">
          <w:rPr>
            <w:rFonts w:ascii="Arial" w:eastAsia="MS ??" w:hAnsi="Arial" w:cs="Arial"/>
            <w:sz w:val="20"/>
            <w:szCs w:val="20"/>
          </w:rPr>
          <w:t>s</w:t>
        </w:r>
      </w:ins>
      <w:r w:rsidRPr="00592EF3">
        <w:rPr>
          <w:rFonts w:ascii="Arial" w:eastAsia="MS ??" w:hAnsi="Arial" w:cs="Arial"/>
          <w:sz w:val="20"/>
          <w:szCs w:val="20"/>
        </w:rPr>
        <w:t xml:space="preserve"> invoices to the correct cost center and general ledger account.</w:t>
      </w:r>
    </w:p>
    <w:p w14:paraId="52DED08F" w14:textId="26336809" w:rsidR="00EE679F" w:rsidRPr="00B23E36" w:rsidRDefault="00EE679F" w:rsidP="00DB187E">
      <w:pPr>
        <w:numPr>
          <w:ilvl w:val="0"/>
          <w:numId w:val="5"/>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 xml:space="preserve">You </w:t>
      </w:r>
      <w:r w:rsidR="00B23E36" w:rsidRPr="00B23E36">
        <w:rPr>
          <w:rFonts w:ascii="Arial" w:eastAsia="MS ??" w:hAnsi="Arial" w:cs="Arial"/>
          <w:sz w:val="20"/>
          <w:szCs w:val="20"/>
        </w:rPr>
        <w:t>provide</w:t>
      </w:r>
      <w:r w:rsidRPr="00B23E36">
        <w:rPr>
          <w:rFonts w:ascii="Arial" w:eastAsia="MS ??" w:hAnsi="Arial" w:cs="Arial"/>
          <w:sz w:val="20"/>
          <w:szCs w:val="20"/>
        </w:rPr>
        <w:t xml:space="preserve"> letters of authorization to access your information.</w:t>
      </w:r>
    </w:p>
    <w:p w14:paraId="1443B517" w14:textId="7AE2FB0B" w:rsidR="00592EF3" w:rsidRPr="00B23E36" w:rsidRDefault="00592EF3" w:rsidP="00DB187E">
      <w:pPr>
        <w:numPr>
          <w:ilvl w:val="0"/>
          <w:numId w:val="5"/>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 xml:space="preserve">You </w:t>
      </w:r>
      <w:r w:rsidR="00B23E36" w:rsidRPr="00B23E36">
        <w:rPr>
          <w:rFonts w:ascii="Arial" w:eastAsia="MS ??" w:hAnsi="Arial" w:cs="Arial"/>
          <w:sz w:val="20"/>
          <w:szCs w:val="20"/>
        </w:rPr>
        <w:t xml:space="preserve">provide </w:t>
      </w:r>
      <w:r w:rsidRPr="00B23E36">
        <w:rPr>
          <w:rFonts w:ascii="Arial" w:eastAsia="MS ??" w:hAnsi="Arial" w:cs="Arial"/>
          <w:sz w:val="20"/>
          <w:szCs w:val="20"/>
        </w:rPr>
        <w:t>vendor information, general ledger and cost center account codes, and your human resources information systems information.</w:t>
      </w:r>
    </w:p>
    <w:p w14:paraId="0486DCCB" w14:textId="77777777" w:rsidR="00592EF3" w:rsidRPr="00B23E36" w:rsidRDefault="00592EF3" w:rsidP="006A71C4">
      <w:pPr>
        <w:spacing w:after="0" w:line="240" w:lineRule="auto"/>
        <w:jc w:val="both"/>
        <w:rPr>
          <w:rFonts w:ascii="Arial" w:eastAsia="Calibri" w:hAnsi="Arial" w:cs="Arial"/>
          <w:sz w:val="20"/>
          <w:szCs w:val="20"/>
        </w:rPr>
      </w:pPr>
    </w:p>
    <w:p w14:paraId="44D11C61" w14:textId="77777777" w:rsidR="00592EF3" w:rsidRPr="00B23E36" w:rsidRDefault="00592EF3" w:rsidP="006A71C4">
      <w:pPr>
        <w:spacing w:after="0" w:line="240" w:lineRule="auto"/>
        <w:jc w:val="both"/>
        <w:rPr>
          <w:rFonts w:ascii="Arial" w:eastAsia="Calibri" w:hAnsi="Arial" w:cs="Arial"/>
          <w:b/>
          <w:sz w:val="20"/>
          <w:szCs w:val="20"/>
        </w:rPr>
      </w:pPr>
      <w:bookmarkStart w:id="1547" w:name="DISPUTEMANAGEMENT"/>
      <w:r w:rsidRPr="00B23E36">
        <w:rPr>
          <w:rFonts w:ascii="Arial" w:eastAsia="Calibri" w:hAnsi="Arial" w:cs="Arial"/>
          <w:b/>
          <w:sz w:val="20"/>
          <w:szCs w:val="20"/>
        </w:rPr>
        <w:t>DISPUTE MANAGEMENT</w:t>
      </w:r>
      <w:bookmarkEnd w:id="1547"/>
    </w:p>
    <w:p w14:paraId="54C32A97" w14:textId="2EA168DD" w:rsidR="00592EF3" w:rsidRPr="00B23E36" w:rsidRDefault="00592EF3" w:rsidP="00DB187E">
      <w:pPr>
        <w:numPr>
          <w:ilvl w:val="0"/>
          <w:numId w:val="6"/>
        </w:numPr>
        <w:spacing w:after="0" w:line="240" w:lineRule="auto"/>
        <w:contextualSpacing/>
        <w:jc w:val="both"/>
        <w:rPr>
          <w:rFonts w:ascii="Arial" w:eastAsia="MS ??" w:hAnsi="Arial" w:cs="Times New Roman"/>
          <w:sz w:val="20"/>
          <w:szCs w:val="20"/>
        </w:rPr>
      </w:pPr>
      <w:r w:rsidRPr="00B23E36">
        <w:rPr>
          <w:rFonts w:ascii="Arial" w:eastAsia="MS ??" w:hAnsi="Arial" w:cs="Arial"/>
          <w:sz w:val="20"/>
          <w:szCs w:val="20"/>
        </w:rPr>
        <w:t xml:space="preserve">We store your contracts and rates in the </w:t>
      </w:r>
      <w:ins w:id="1548" w:author="Nicholas Harrison" w:date="2019-11-05T11:38:00Z">
        <w:r w:rsidR="000F329A" w:rsidRPr="00B23E36">
          <w:rPr>
            <w:rFonts w:ascii="Arial" w:eastAsia="MS ??" w:hAnsi="Arial" w:cs="Arial"/>
            <w:sz w:val="20"/>
            <w:szCs w:val="20"/>
          </w:rPr>
          <w:t>P</w:t>
        </w:r>
      </w:ins>
      <w:del w:id="1549" w:author="Nicholas Harrison" w:date="2019-11-05T11:38:00Z">
        <w:r w:rsidR="000F329A" w:rsidRPr="00B23E36" w:rsidDel="000F329A">
          <w:rPr>
            <w:rFonts w:ascii="Arial" w:eastAsia="MS ??" w:hAnsi="Arial" w:cs="Arial"/>
            <w:sz w:val="20"/>
            <w:szCs w:val="20"/>
          </w:rPr>
          <w:delText>p</w:delText>
        </w:r>
      </w:del>
      <w:r w:rsidRPr="00B23E36">
        <w:rPr>
          <w:rFonts w:ascii="Arial" w:eastAsia="MS ??" w:hAnsi="Arial" w:cs="Arial"/>
          <w:sz w:val="20"/>
          <w:szCs w:val="20"/>
        </w:rPr>
        <w:t>latform</w:t>
      </w:r>
    </w:p>
    <w:p w14:paraId="5E45BA25" w14:textId="77777777"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We audit your invoices by baselining vendor spend and comparing invoices against contract rates and active inventory.</w:t>
      </w:r>
    </w:p>
    <w:p w14:paraId="34030EBC" w14:textId="4BCF5A60"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del w:id="1550" w:author="Nicholas Harrison" w:date="2019-11-05T11:39:00Z">
        <w:r w:rsidRPr="00B23E36" w:rsidDel="000F329A">
          <w:rPr>
            <w:rFonts w:ascii="Arial" w:eastAsia="MS ??" w:hAnsi="Arial" w:cs="Arial"/>
            <w:sz w:val="20"/>
            <w:szCs w:val="20"/>
          </w:rPr>
          <w:delText xml:space="preserve">When </w:delText>
        </w:r>
      </w:del>
      <w:ins w:id="1551" w:author="Nicholas Harrison" w:date="2019-11-05T14:35:00Z">
        <w:r w:rsidR="00F57B63" w:rsidRPr="00B23E36">
          <w:rPr>
            <w:rFonts w:ascii="Arial" w:eastAsia="MS ??" w:hAnsi="Arial" w:cs="Arial"/>
            <w:sz w:val="20"/>
            <w:szCs w:val="20"/>
          </w:rPr>
          <w:t xml:space="preserve">The </w:t>
        </w:r>
      </w:ins>
      <w:ins w:id="1552" w:author="Nicholas Harrison" w:date="2019-11-05T11:39:00Z">
        <w:r w:rsidR="000F329A" w:rsidRPr="00B23E36">
          <w:rPr>
            <w:rFonts w:ascii="Arial" w:eastAsia="MS ??" w:hAnsi="Arial" w:cs="Arial"/>
            <w:sz w:val="20"/>
            <w:szCs w:val="20"/>
          </w:rPr>
          <w:t xml:space="preserve">Platform identifies </w:t>
        </w:r>
      </w:ins>
      <w:r w:rsidRPr="00B23E36">
        <w:rPr>
          <w:rFonts w:ascii="Arial" w:eastAsia="MS ??" w:hAnsi="Arial" w:cs="Arial"/>
          <w:sz w:val="20"/>
          <w:szCs w:val="20"/>
        </w:rPr>
        <w:t xml:space="preserve">variances </w:t>
      </w:r>
      <w:del w:id="1553" w:author="Nicholas Harrison" w:date="2019-11-05T11:39:00Z">
        <w:r w:rsidRPr="00B23E36" w:rsidDel="000F329A">
          <w:rPr>
            <w:rFonts w:ascii="Arial" w:eastAsia="MS ??" w:hAnsi="Arial" w:cs="Arial"/>
            <w:sz w:val="20"/>
            <w:szCs w:val="20"/>
          </w:rPr>
          <w:delText>happen, we</w:delText>
        </w:r>
      </w:del>
      <w:ins w:id="1554" w:author="Nicholas Harrison" w:date="2019-11-05T11:39:00Z">
        <w:r w:rsidR="000F329A" w:rsidRPr="00B23E36">
          <w:rPr>
            <w:rFonts w:ascii="Arial" w:eastAsia="MS ??" w:hAnsi="Arial" w:cs="Arial"/>
            <w:sz w:val="20"/>
            <w:szCs w:val="20"/>
          </w:rPr>
          <w:t>and</w:t>
        </w:r>
      </w:ins>
      <w:r w:rsidRPr="00B23E36">
        <w:rPr>
          <w:rFonts w:ascii="Arial" w:eastAsia="MS ??" w:hAnsi="Arial" w:cs="Arial"/>
          <w:sz w:val="20"/>
          <w:szCs w:val="20"/>
        </w:rPr>
        <w:t xml:space="preserve"> create</w:t>
      </w:r>
      <w:ins w:id="1555" w:author="Nicholas Harrison" w:date="2019-11-05T11:39:00Z">
        <w:r w:rsidR="000F329A" w:rsidRPr="00B23E36">
          <w:rPr>
            <w:rFonts w:ascii="Arial" w:eastAsia="MS ??" w:hAnsi="Arial" w:cs="Arial"/>
            <w:sz w:val="20"/>
            <w:szCs w:val="20"/>
          </w:rPr>
          <w:t>s</w:t>
        </w:r>
      </w:ins>
      <w:r w:rsidRPr="00B23E36">
        <w:rPr>
          <w:rFonts w:ascii="Arial" w:eastAsia="MS ??" w:hAnsi="Arial" w:cs="Arial"/>
          <w:sz w:val="20"/>
          <w:szCs w:val="20"/>
        </w:rPr>
        <w:t xml:space="preserve"> exceptions</w:t>
      </w:r>
      <w:del w:id="1556" w:author="Nicholas Harrison" w:date="2019-11-05T11:40:00Z">
        <w:r w:rsidRPr="00B23E36" w:rsidDel="000F329A">
          <w:rPr>
            <w:rFonts w:ascii="Arial" w:eastAsia="MS ??" w:hAnsi="Arial" w:cs="Arial"/>
            <w:sz w:val="20"/>
            <w:szCs w:val="20"/>
          </w:rPr>
          <w:delText>, which</w:delText>
        </w:r>
      </w:del>
      <w:ins w:id="1557" w:author="Nicholas Harrison" w:date="2019-11-05T11:40:00Z">
        <w:r w:rsidR="000F329A" w:rsidRPr="00B23E36">
          <w:rPr>
            <w:rFonts w:ascii="Arial" w:eastAsia="MS ??" w:hAnsi="Arial" w:cs="Arial"/>
            <w:sz w:val="20"/>
            <w:szCs w:val="20"/>
          </w:rPr>
          <w:t xml:space="preserve"> for</w:t>
        </w:r>
      </w:ins>
      <w:r w:rsidRPr="00B23E36">
        <w:rPr>
          <w:rFonts w:ascii="Arial" w:eastAsia="MS ??" w:hAnsi="Arial" w:cs="Arial"/>
          <w:sz w:val="20"/>
          <w:szCs w:val="20"/>
        </w:rPr>
        <w:t xml:space="preserve"> you </w:t>
      </w:r>
      <w:ins w:id="1558" w:author="Nicholas Harrison" w:date="2019-11-05T11:40:00Z">
        <w:r w:rsidR="000F329A" w:rsidRPr="00B23E36">
          <w:rPr>
            <w:rFonts w:ascii="Arial" w:eastAsia="MS ??" w:hAnsi="Arial" w:cs="Arial"/>
            <w:sz w:val="20"/>
            <w:szCs w:val="20"/>
          </w:rPr>
          <w:t xml:space="preserve">to </w:t>
        </w:r>
      </w:ins>
      <w:r w:rsidRPr="00B23E36">
        <w:rPr>
          <w:rFonts w:ascii="Arial" w:eastAsia="MS ??" w:hAnsi="Arial" w:cs="Arial"/>
          <w:sz w:val="20"/>
          <w:szCs w:val="20"/>
        </w:rPr>
        <w:t>review.</w:t>
      </w:r>
    </w:p>
    <w:p w14:paraId="74590E59" w14:textId="77777777"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We submit claims to vendors and report the claim status, credit approval, and updated vendor billing.</w:t>
      </w:r>
    </w:p>
    <w:p w14:paraId="1788542F" w14:textId="265A636E"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 xml:space="preserve">We </w:t>
      </w:r>
      <w:ins w:id="1559" w:author="Nicholas Harrison" w:date="2019-11-05T11:40:00Z">
        <w:r w:rsidR="006A71C4" w:rsidRPr="00B23E36">
          <w:rPr>
            <w:rFonts w:ascii="Arial" w:eastAsia="MS ??" w:hAnsi="Arial" w:cs="Arial"/>
            <w:sz w:val="20"/>
            <w:szCs w:val="20"/>
          </w:rPr>
          <w:t xml:space="preserve">promptly </w:t>
        </w:r>
      </w:ins>
      <w:r w:rsidRPr="00B23E36">
        <w:rPr>
          <w:rFonts w:ascii="Arial" w:eastAsia="MS ??" w:hAnsi="Arial" w:cs="Arial"/>
          <w:sz w:val="20"/>
          <w:szCs w:val="20"/>
        </w:rPr>
        <w:t>submit claims to your vendors within ten business days</w:t>
      </w:r>
      <w:r w:rsidR="00B23E36" w:rsidRPr="00B23E36">
        <w:rPr>
          <w:rFonts w:ascii="Arial" w:eastAsia="MS ??" w:hAnsi="Arial" w:cs="Arial"/>
          <w:sz w:val="20"/>
          <w:szCs w:val="20"/>
        </w:rPr>
        <w:t xml:space="preserve"> </w:t>
      </w:r>
      <w:ins w:id="1560" w:author="Nicholas Harrison" w:date="2019-11-05T11:40:00Z">
        <w:r w:rsidR="006A71C4" w:rsidRPr="00B23E36">
          <w:rPr>
            <w:rFonts w:ascii="Arial" w:eastAsia="MS ??" w:hAnsi="Arial" w:cs="Arial"/>
            <w:sz w:val="20"/>
            <w:szCs w:val="20"/>
          </w:rPr>
          <w:t>after</w:t>
        </w:r>
      </w:ins>
      <w:r w:rsidRPr="00B23E36">
        <w:rPr>
          <w:rFonts w:ascii="Arial" w:eastAsia="MS ??" w:hAnsi="Arial" w:cs="Arial"/>
          <w:sz w:val="20"/>
          <w:szCs w:val="20"/>
        </w:rPr>
        <w:t xml:space="preserve"> </w:t>
      </w:r>
      <w:del w:id="1561" w:author="Nicholas Harrison" w:date="2019-11-05T11:40:00Z">
        <w:r w:rsidRPr="00B23E36" w:rsidDel="006A71C4">
          <w:rPr>
            <w:rFonts w:ascii="Arial" w:eastAsia="MS ??" w:hAnsi="Arial" w:cs="Arial"/>
            <w:sz w:val="20"/>
            <w:szCs w:val="20"/>
          </w:rPr>
          <w:delText xml:space="preserve">from </w:delText>
        </w:r>
      </w:del>
      <w:r w:rsidRPr="00B23E36">
        <w:rPr>
          <w:rFonts w:ascii="Arial" w:eastAsia="MS ??" w:hAnsi="Arial" w:cs="Arial"/>
          <w:sz w:val="20"/>
          <w:szCs w:val="20"/>
        </w:rPr>
        <w:t>identifying an exception.</w:t>
      </w:r>
    </w:p>
    <w:p w14:paraId="04039A34" w14:textId="2DDB432D" w:rsidR="00EE679F" w:rsidRPr="00B23E36" w:rsidRDefault="00EE679F"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 xml:space="preserve">You </w:t>
      </w:r>
      <w:r w:rsidR="00B23E36" w:rsidRPr="00B23E36">
        <w:rPr>
          <w:rFonts w:ascii="Arial" w:eastAsia="MS ??" w:hAnsi="Arial" w:cs="Arial"/>
          <w:sz w:val="20"/>
          <w:szCs w:val="20"/>
        </w:rPr>
        <w:t>provide</w:t>
      </w:r>
      <w:r w:rsidRPr="00B23E36">
        <w:rPr>
          <w:rFonts w:ascii="Arial" w:eastAsia="MS ??" w:hAnsi="Arial" w:cs="Arial"/>
          <w:sz w:val="20"/>
          <w:szCs w:val="20"/>
        </w:rPr>
        <w:t xml:space="preserve"> vendor contracts and amendments, including updates when changes happen. </w:t>
      </w:r>
    </w:p>
    <w:p w14:paraId="64125F9F" w14:textId="77777777" w:rsidR="00592EF3" w:rsidRPr="00B23E36" w:rsidRDefault="00592EF3" w:rsidP="006A71C4">
      <w:pPr>
        <w:spacing w:after="0" w:line="240" w:lineRule="auto"/>
        <w:ind w:left="216"/>
        <w:contextualSpacing/>
        <w:jc w:val="both"/>
        <w:rPr>
          <w:rFonts w:ascii="Arial" w:eastAsia="MS ??" w:hAnsi="Arial" w:cs="Arial"/>
          <w:sz w:val="20"/>
          <w:szCs w:val="20"/>
        </w:rPr>
      </w:pPr>
    </w:p>
    <w:p w14:paraId="2FEB3AB8" w14:textId="77777777" w:rsidR="00592EF3" w:rsidRPr="00B23E36" w:rsidRDefault="00592EF3" w:rsidP="006A71C4">
      <w:pPr>
        <w:spacing w:after="0" w:line="240" w:lineRule="auto"/>
        <w:jc w:val="both"/>
        <w:rPr>
          <w:rFonts w:ascii="Arial" w:eastAsia="Calibri" w:hAnsi="Arial" w:cs="Arial"/>
          <w:b/>
          <w:sz w:val="20"/>
          <w:szCs w:val="20"/>
        </w:rPr>
      </w:pPr>
      <w:bookmarkStart w:id="1562" w:name="INVENTORYMANAGEMENT"/>
      <w:r w:rsidRPr="00B23E36">
        <w:rPr>
          <w:rFonts w:ascii="Arial" w:eastAsia="Calibri" w:hAnsi="Arial" w:cs="Arial"/>
          <w:b/>
          <w:sz w:val="20"/>
          <w:szCs w:val="20"/>
        </w:rPr>
        <w:t>INVENTORY MANAGEMENT</w:t>
      </w:r>
      <w:bookmarkEnd w:id="1562"/>
    </w:p>
    <w:p w14:paraId="6E386428" w14:textId="77777777"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 xml:space="preserve">We create and maintain your fixed </w:t>
      </w:r>
      <w:ins w:id="1563" w:author="Nicholas Harrison" w:date="2019-11-05T11:44:00Z">
        <w:r w:rsidR="006A71C4" w:rsidRPr="00B23E36">
          <w:rPr>
            <w:rFonts w:ascii="Arial" w:eastAsia="MS ??" w:hAnsi="Arial" w:cs="Arial"/>
            <w:sz w:val="20"/>
            <w:szCs w:val="20"/>
          </w:rPr>
          <w:t xml:space="preserve">billing </w:t>
        </w:r>
      </w:ins>
      <w:r w:rsidRPr="00B23E36">
        <w:rPr>
          <w:rFonts w:ascii="Arial" w:eastAsia="MS ??" w:hAnsi="Arial" w:cs="Arial"/>
          <w:sz w:val="20"/>
          <w:szCs w:val="20"/>
        </w:rPr>
        <w:t xml:space="preserve">inventory </w:t>
      </w:r>
      <w:del w:id="1564" w:author="Nicholas Harrison" w:date="2019-11-05T11:45:00Z">
        <w:r w:rsidRPr="00B23E36" w:rsidDel="006A71C4">
          <w:rPr>
            <w:rFonts w:ascii="Arial" w:eastAsia="MS ??" w:hAnsi="Arial" w:cs="Arial"/>
            <w:sz w:val="20"/>
            <w:szCs w:val="20"/>
          </w:rPr>
          <w:delText>that is</w:delText>
        </w:r>
      </w:del>
      <w:ins w:id="1565" w:author="Nicholas Harrison" w:date="2019-11-05T11:45:00Z">
        <w:r w:rsidR="006A71C4" w:rsidRPr="00B23E36">
          <w:rPr>
            <w:rFonts w:ascii="Arial" w:eastAsia="MS ??" w:hAnsi="Arial" w:cs="Arial"/>
            <w:sz w:val="20"/>
            <w:szCs w:val="20"/>
          </w:rPr>
          <w:t>based</w:t>
        </w:r>
      </w:ins>
      <w:r w:rsidRPr="00B23E36">
        <w:rPr>
          <w:rFonts w:ascii="Arial" w:eastAsia="MS ??" w:hAnsi="Arial" w:cs="Arial"/>
          <w:sz w:val="20"/>
          <w:szCs w:val="20"/>
        </w:rPr>
        <w:t xml:space="preserve"> on vendor invoices, using inventory data from vendors and either orders managed in our system or inventory add, move, change, and disconnect information that you provided to us in our standard format and method.</w:t>
      </w:r>
    </w:p>
    <w:p w14:paraId="04673F08" w14:textId="77777777"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We create and maintain your mobile inventory using a catalog of your mobile assets that you approve.</w:t>
      </w:r>
    </w:p>
    <w:p w14:paraId="07E9C9FC" w14:textId="77777777"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We create and maintain your cloud inventory using vendor portals and application programming interfaces to vendor systems, for which you give us access.</w:t>
      </w:r>
    </w:p>
    <w:p w14:paraId="2EF6853D" w14:textId="77777777"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 xml:space="preserve">You provide location information for fixed inventory in standard format. </w:t>
      </w:r>
    </w:p>
    <w:p w14:paraId="426253F2" w14:textId="77777777" w:rsidR="00592EF3" w:rsidRPr="00B23E36" w:rsidRDefault="00592EF3" w:rsidP="00DB187E">
      <w:pPr>
        <w:numPr>
          <w:ilvl w:val="0"/>
          <w:numId w:val="6"/>
        </w:numPr>
        <w:spacing w:after="0" w:line="240" w:lineRule="auto"/>
        <w:contextualSpacing/>
        <w:jc w:val="both"/>
        <w:rPr>
          <w:rFonts w:ascii="Arial" w:eastAsia="MS ??" w:hAnsi="Arial" w:cs="Arial"/>
          <w:sz w:val="20"/>
          <w:szCs w:val="20"/>
        </w:rPr>
      </w:pPr>
      <w:r w:rsidRPr="00B23E36">
        <w:rPr>
          <w:rFonts w:ascii="Arial" w:eastAsia="MS ??" w:hAnsi="Arial" w:cs="Arial"/>
          <w:sz w:val="20"/>
          <w:szCs w:val="20"/>
        </w:rPr>
        <w:t>You provide fixed inventory add, move, change, and disconnect updates through one of our standard methods.</w:t>
      </w:r>
    </w:p>
    <w:p w14:paraId="513B3C23" w14:textId="77777777" w:rsidR="00592EF3" w:rsidRPr="00592EF3" w:rsidRDefault="00592EF3" w:rsidP="006A71C4">
      <w:pPr>
        <w:spacing w:after="0" w:line="240" w:lineRule="auto"/>
        <w:ind w:left="216"/>
        <w:contextualSpacing/>
        <w:jc w:val="both"/>
        <w:rPr>
          <w:rFonts w:ascii="Arial" w:eastAsia="MS ??" w:hAnsi="Arial" w:cs="Arial"/>
          <w:sz w:val="20"/>
          <w:szCs w:val="20"/>
        </w:rPr>
      </w:pPr>
    </w:p>
    <w:p w14:paraId="687EE0A8" w14:textId="77777777" w:rsidR="00592EF3" w:rsidRPr="00592EF3" w:rsidRDefault="00592EF3" w:rsidP="006A71C4">
      <w:pPr>
        <w:spacing w:after="0" w:line="240" w:lineRule="auto"/>
        <w:jc w:val="both"/>
        <w:rPr>
          <w:rFonts w:ascii="Arial" w:eastAsia="Calibri" w:hAnsi="Arial" w:cs="Arial"/>
          <w:b/>
          <w:sz w:val="20"/>
          <w:szCs w:val="20"/>
        </w:rPr>
      </w:pPr>
      <w:bookmarkStart w:id="1566" w:name="ORDERMANAGEMENT"/>
      <w:r w:rsidRPr="00592EF3">
        <w:rPr>
          <w:rFonts w:ascii="Arial" w:eastAsia="Calibri" w:hAnsi="Arial" w:cs="Arial"/>
          <w:b/>
          <w:sz w:val="20"/>
          <w:szCs w:val="20"/>
        </w:rPr>
        <w:t>ORDER MANAGEMENT</w:t>
      </w:r>
      <w:bookmarkEnd w:id="1566"/>
    </w:p>
    <w:p w14:paraId="667D73FB" w14:textId="77777777" w:rsidR="00592EF3" w:rsidRPr="00592EF3" w:rsidRDefault="00592EF3" w:rsidP="00DB187E">
      <w:pPr>
        <w:numPr>
          <w:ilvl w:val="0"/>
          <w:numId w:val="7"/>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You place and approve orders in our system.</w:t>
      </w:r>
    </w:p>
    <w:p w14:paraId="75D7540C" w14:textId="77777777" w:rsidR="00592EF3" w:rsidRPr="00592EF3" w:rsidRDefault="00592EF3" w:rsidP="00DB187E">
      <w:pPr>
        <w:numPr>
          <w:ilvl w:val="0"/>
          <w:numId w:val="7"/>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For mobile orders, we place approved orders for you</w:t>
      </w:r>
      <w:r w:rsidRPr="00B23E36">
        <w:rPr>
          <w:rFonts w:ascii="Arial" w:eastAsia="MS ??" w:hAnsi="Arial" w:cs="Arial"/>
          <w:sz w:val="20"/>
          <w:szCs w:val="20"/>
        </w:rPr>
        <w:t>, in two business days.</w:t>
      </w:r>
    </w:p>
    <w:p w14:paraId="60C057D4" w14:textId="77777777" w:rsidR="00592EF3" w:rsidRPr="00592EF3" w:rsidRDefault="00592EF3" w:rsidP="00DB187E">
      <w:pPr>
        <w:numPr>
          <w:ilvl w:val="0"/>
          <w:numId w:val="7"/>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You place approved fixed orders and track them with the vendor. </w:t>
      </w:r>
    </w:p>
    <w:p w14:paraId="4DF64970" w14:textId="2D3F21B8" w:rsidR="00592EF3" w:rsidRDefault="00592EF3" w:rsidP="00DB187E">
      <w:pPr>
        <w:numPr>
          <w:ilvl w:val="0"/>
          <w:numId w:val="7"/>
        </w:numPr>
        <w:spacing w:after="0" w:line="240" w:lineRule="auto"/>
        <w:contextualSpacing/>
        <w:jc w:val="both"/>
        <w:rPr>
          <w:rFonts w:ascii="Arial" w:eastAsia="MS ??" w:hAnsi="Arial" w:cs="Arial"/>
          <w:sz w:val="20"/>
          <w:szCs w:val="20"/>
        </w:rPr>
      </w:pPr>
      <w:del w:id="1567" w:author="Nicholas Harrison" w:date="2019-11-05T11:47:00Z">
        <w:r w:rsidRPr="00592EF3" w:rsidDel="006A71C4">
          <w:rPr>
            <w:rFonts w:ascii="Arial" w:eastAsia="MS ??" w:hAnsi="Arial" w:cs="Arial"/>
            <w:sz w:val="20"/>
            <w:szCs w:val="20"/>
          </w:rPr>
          <w:delText>You see your</w:delText>
        </w:r>
      </w:del>
      <w:ins w:id="1568" w:author="Nicholas Harrison" w:date="2019-11-05T14:34:00Z">
        <w:r w:rsidR="00F57B63">
          <w:rPr>
            <w:rFonts w:ascii="Arial" w:eastAsia="MS ??" w:hAnsi="Arial" w:cs="Arial"/>
            <w:sz w:val="20"/>
            <w:szCs w:val="20"/>
          </w:rPr>
          <w:t xml:space="preserve">The </w:t>
        </w:r>
      </w:ins>
      <w:ins w:id="1569" w:author="Nicholas Harrison" w:date="2019-11-05T11:47:00Z">
        <w:r w:rsidR="006A71C4">
          <w:rPr>
            <w:rFonts w:ascii="Arial" w:eastAsia="MS ??" w:hAnsi="Arial" w:cs="Arial"/>
            <w:sz w:val="20"/>
            <w:szCs w:val="20"/>
          </w:rPr>
          <w:t xml:space="preserve">Platform provides </w:t>
        </w:r>
      </w:ins>
      <w:ins w:id="1570" w:author="Nicholas Harrison" w:date="2019-11-05T11:49:00Z">
        <w:r w:rsidR="006A71C4">
          <w:rPr>
            <w:rFonts w:ascii="Arial" w:eastAsia="MS ??" w:hAnsi="Arial" w:cs="Arial"/>
            <w:sz w:val="20"/>
            <w:szCs w:val="20"/>
          </w:rPr>
          <w:t>the status of your</w:t>
        </w:r>
      </w:ins>
      <w:del w:id="1571" w:author="Nicholas Harrison" w:date="2019-11-05T11:48:00Z">
        <w:r w:rsidRPr="00592EF3" w:rsidDel="006A71C4">
          <w:rPr>
            <w:rFonts w:ascii="Arial" w:eastAsia="MS ??" w:hAnsi="Arial" w:cs="Arial"/>
            <w:sz w:val="20"/>
            <w:szCs w:val="20"/>
          </w:rPr>
          <w:delText xml:space="preserve"> </w:delText>
        </w:r>
      </w:del>
      <w:ins w:id="1572" w:author="Nicholas Harrison" w:date="2019-11-05T11:49:00Z">
        <w:r w:rsidR="006A71C4">
          <w:rPr>
            <w:rFonts w:ascii="Arial" w:eastAsia="MS ??" w:hAnsi="Arial" w:cs="Arial"/>
            <w:sz w:val="20"/>
            <w:szCs w:val="20"/>
          </w:rPr>
          <w:t xml:space="preserve"> </w:t>
        </w:r>
      </w:ins>
      <w:r w:rsidRPr="00592EF3">
        <w:rPr>
          <w:rFonts w:ascii="Arial" w:eastAsia="MS ??" w:hAnsi="Arial" w:cs="Arial"/>
          <w:sz w:val="20"/>
          <w:szCs w:val="20"/>
        </w:rPr>
        <w:t>fixed and mobile order</w:t>
      </w:r>
      <w:ins w:id="1573" w:author="Nicholas Harrison" w:date="2019-11-05T11:49:00Z">
        <w:r w:rsidR="006A71C4">
          <w:rPr>
            <w:rFonts w:ascii="Arial" w:eastAsia="MS ??" w:hAnsi="Arial" w:cs="Arial"/>
            <w:sz w:val="20"/>
            <w:szCs w:val="20"/>
          </w:rPr>
          <w:t>s</w:t>
        </w:r>
      </w:ins>
      <w:del w:id="1574" w:author="Nicholas Harrison" w:date="2019-11-05T11:49:00Z">
        <w:r w:rsidRPr="00592EF3" w:rsidDel="006A71C4">
          <w:rPr>
            <w:rFonts w:ascii="Arial" w:eastAsia="MS ??" w:hAnsi="Arial" w:cs="Arial"/>
            <w:sz w:val="20"/>
            <w:szCs w:val="20"/>
          </w:rPr>
          <w:delText xml:space="preserve"> status in the platform</w:delText>
        </w:r>
      </w:del>
      <w:r w:rsidRPr="00592EF3">
        <w:rPr>
          <w:rFonts w:ascii="Arial" w:eastAsia="MS ??" w:hAnsi="Arial" w:cs="Arial"/>
          <w:sz w:val="20"/>
          <w:szCs w:val="20"/>
        </w:rPr>
        <w:t>.</w:t>
      </w:r>
    </w:p>
    <w:p w14:paraId="7C6C3D54" w14:textId="77777777" w:rsidR="00592EF3" w:rsidRPr="00592EF3" w:rsidRDefault="00592EF3" w:rsidP="006A71C4">
      <w:pPr>
        <w:spacing w:after="0" w:line="240" w:lineRule="auto"/>
        <w:ind w:left="216"/>
        <w:contextualSpacing/>
        <w:jc w:val="both"/>
        <w:rPr>
          <w:rFonts w:ascii="Arial" w:eastAsia="MS ??" w:hAnsi="Arial" w:cs="Arial"/>
          <w:sz w:val="20"/>
          <w:szCs w:val="20"/>
        </w:rPr>
      </w:pPr>
    </w:p>
    <w:p w14:paraId="5F79B214" w14:textId="77777777" w:rsidR="00592EF3" w:rsidRPr="00592EF3" w:rsidRDefault="00592EF3" w:rsidP="006A71C4">
      <w:pPr>
        <w:spacing w:after="0" w:line="240" w:lineRule="auto"/>
        <w:jc w:val="both"/>
        <w:rPr>
          <w:rFonts w:ascii="Arial" w:eastAsia="Calibri" w:hAnsi="Arial" w:cs="Arial"/>
          <w:b/>
          <w:sz w:val="20"/>
          <w:szCs w:val="20"/>
        </w:rPr>
      </w:pPr>
      <w:bookmarkStart w:id="1575" w:name="REPORTINGANDANALYTICS"/>
      <w:r w:rsidRPr="00592EF3">
        <w:rPr>
          <w:rFonts w:ascii="Arial" w:eastAsia="Calibri" w:hAnsi="Arial" w:cs="Arial"/>
          <w:b/>
          <w:sz w:val="20"/>
          <w:szCs w:val="20"/>
        </w:rPr>
        <w:t>REPORTING AND ANALYTICS</w:t>
      </w:r>
      <w:bookmarkEnd w:id="1575"/>
    </w:p>
    <w:p w14:paraId="5AB19F20" w14:textId="3A779330" w:rsidR="00592EF3" w:rsidRPr="00592EF3" w:rsidRDefault="00592EF3" w:rsidP="00DB187E">
      <w:pPr>
        <w:numPr>
          <w:ilvl w:val="0"/>
          <w:numId w:val="9"/>
        </w:numPr>
        <w:spacing w:after="0" w:line="240" w:lineRule="auto"/>
        <w:contextualSpacing/>
        <w:jc w:val="both"/>
        <w:rPr>
          <w:rFonts w:ascii="Arial" w:eastAsia="MS ??" w:hAnsi="Arial" w:cs="Arial"/>
          <w:sz w:val="20"/>
          <w:szCs w:val="20"/>
        </w:rPr>
      </w:pPr>
      <w:del w:id="1576" w:author="Nicholas Harrison" w:date="2019-11-05T11:49:00Z">
        <w:r w:rsidRPr="00592EF3" w:rsidDel="00CB6C81">
          <w:rPr>
            <w:rFonts w:ascii="Arial" w:eastAsia="MS ??" w:hAnsi="Arial" w:cs="Arial"/>
            <w:sz w:val="20"/>
            <w:szCs w:val="20"/>
          </w:rPr>
          <w:delText>We give</w:delText>
        </w:r>
      </w:del>
      <w:ins w:id="1577" w:author="Nicholas Harrison" w:date="2019-11-05T14:34:00Z">
        <w:r w:rsidR="00F57B63">
          <w:rPr>
            <w:rFonts w:ascii="Arial" w:eastAsia="MS ??" w:hAnsi="Arial" w:cs="Arial"/>
            <w:sz w:val="20"/>
            <w:szCs w:val="20"/>
          </w:rPr>
          <w:t xml:space="preserve">The </w:t>
        </w:r>
      </w:ins>
      <w:ins w:id="1578" w:author="Nicholas Harrison" w:date="2019-11-05T11:49:00Z">
        <w:r w:rsidR="00CB6C81">
          <w:rPr>
            <w:rFonts w:ascii="Arial" w:eastAsia="MS ??" w:hAnsi="Arial" w:cs="Arial"/>
            <w:sz w:val="20"/>
            <w:szCs w:val="20"/>
          </w:rPr>
          <w:t>Platform provides</w:t>
        </w:r>
      </w:ins>
      <w:r w:rsidRPr="00592EF3">
        <w:rPr>
          <w:rFonts w:ascii="Arial" w:eastAsia="MS ??" w:hAnsi="Arial" w:cs="Arial"/>
          <w:sz w:val="20"/>
          <w:szCs w:val="20"/>
        </w:rPr>
        <w:t xml:space="preserve"> you</w:t>
      </w:r>
      <w:ins w:id="1579" w:author="Nicholas Harrison" w:date="2019-11-05T11:50:00Z">
        <w:r w:rsidR="005D7675">
          <w:rPr>
            <w:rFonts w:ascii="Arial" w:eastAsia="MS ??" w:hAnsi="Arial" w:cs="Arial"/>
            <w:sz w:val="20"/>
            <w:szCs w:val="20"/>
          </w:rPr>
          <w:t xml:space="preserve"> [standard and customizable]</w:t>
        </w:r>
      </w:ins>
      <w:del w:id="1580" w:author="Nicholas Harrison" w:date="2019-11-05T11:50:00Z">
        <w:r w:rsidRPr="00592EF3" w:rsidDel="005D7675">
          <w:rPr>
            <w:rFonts w:ascii="Arial" w:eastAsia="MS ??" w:hAnsi="Arial" w:cs="Arial"/>
            <w:sz w:val="20"/>
            <w:szCs w:val="20"/>
          </w:rPr>
          <w:delText xml:space="preserve"> </w:delText>
        </w:r>
      </w:del>
      <w:r w:rsidRPr="00592EF3">
        <w:rPr>
          <w:rFonts w:ascii="Arial" w:eastAsia="MS ??" w:hAnsi="Arial" w:cs="Arial"/>
          <w:sz w:val="20"/>
          <w:szCs w:val="20"/>
        </w:rPr>
        <w:t xml:space="preserve">reports </w:t>
      </w:r>
      <w:del w:id="1581" w:author="Nicholas Harrison" w:date="2019-11-05T11:50:00Z">
        <w:r w:rsidRPr="00592EF3" w:rsidDel="005D7675">
          <w:rPr>
            <w:rFonts w:ascii="Arial" w:eastAsia="MS ??" w:hAnsi="Arial" w:cs="Arial"/>
            <w:sz w:val="20"/>
            <w:szCs w:val="20"/>
          </w:rPr>
          <w:delText xml:space="preserve">about </w:delText>
        </w:r>
      </w:del>
      <w:ins w:id="1582" w:author="Nicholas Harrison" w:date="2019-11-05T11:50:00Z">
        <w:r w:rsidR="005D7675">
          <w:rPr>
            <w:rFonts w:ascii="Arial" w:eastAsia="MS ??" w:hAnsi="Arial" w:cs="Arial"/>
            <w:sz w:val="20"/>
            <w:szCs w:val="20"/>
          </w:rPr>
          <w:t>related to</w:t>
        </w:r>
        <w:r w:rsidR="005D7675" w:rsidRPr="00592EF3">
          <w:rPr>
            <w:rFonts w:ascii="Arial" w:eastAsia="MS ??" w:hAnsi="Arial" w:cs="Arial"/>
            <w:sz w:val="20"/>
            <w:szCs w:val="20"/>
          </w:rPr>
          <w:t xml:space="preserve"> </w:t>
        </w:r>
      </w:ins>
      <w:r w:rsidRPr="00592EF3">
        <w:rPr>
          <w:rFonts w:ascii="Arial" w:eastAsia="MS ??" w:hAnsi="Arial" w:cs="Arial"/>
          <w:sz w:val="20"/>
          <w:szCs w:val="20"/>
        </w:rPr>
        <w:t>your invoices, inventory, usage, and orders</w:t>
      </w:r>
      <w:del w:id="1583" w:author="Nicholas Harrison" w:date="2019-11-05T11:49:00Z">
        <w:r w:rsidRPr="00592EF3" w:rsidDel="00CB6C81">
          <w:rPr>
            <w:rFonts w:ascii="Arial" w:eastAsia="MS ??" w:hAnsi="Arial" w:cs="Arial"/>
            <w:sz w:val="20"/>
            <w:szCs w:val="20"/>
          </w:rPr>
          <w:delText xml:space="preserve"> through our system</w:delText>
        </w:r>
      </w:del>
      <w:r w:rsidRPr="00592EF3">
        <w:rPr>
          <w:rFonts w:ascii="Arial" w:eastAsia="MS ??" w:hAnsi="Arial" w:cs="Arial"/>
          <w:sz w:val="20"/>
          <w:szCs w:val="20"/>
        </w:rPr>
        <w:t>.</w:t>
      </w:r>
    </w:p>
    <w:p w14:paraId="6B32841C" w14:textId="219DAB5B" w:rsidR="00592EF3" w:rsidRPr="00592EF3" w:rsidRDefault="00F57B63" w:rsidP="00DB187E">
      <w:pPr>
        <w:numPr>
          <w:ilvl w:val="0"/>
          <w:numId w:val="9"/>
        </w:numPr>
        <w:spacing w:after="0" w:line="240" w:lineRule="auto"/>
        <w:contextualSpacing/>
        <w:jc w:val="both"/>
        <w:rPr>
          <w:rFonts w:ascii="Arial" w:eastAsia="MS ??" w:hAnsi="Arial" w:cs="Arial"/>
          <w:sz w:val="20"/>
          <w:szCs w:val="20"/>
        </w:rPr>
      </w:pPr>
      <w:ins w:id="1584" w:author="Nicholas Harrison" w:date="2019-11-05T14:34:00Z">
        <w:r>
          <w:rPr>
            <w:rFonts w:ascii="Arial" w:eastAsia="MS ??" w:hAnsi="Arial" w:cs="Arial"/>
            <w:sz w:val="20"/>
            <w:szCs w:val="20"/>
          </w:rPr>
          <w:t xml:space="preserve">The </w:t>
        </w:r>
      </w:ins>
      <w:ins w:id="1585" w:author="Nicholas Harrison" w:date="2019-11-05T11:50:00Z">
        <w:r w:rsidR="005D7675">
          <w:rPr>
            <w:rFonts w:ascii="Arial" w:eastAsia="MS ??" w:hAnsi="Arial" w:cs="Arial"/>
            <w:sz w:val="20"/>
            <w:szCs w:val="20"/>
          </w:rPr>
          <w:t>Platform</w:t>
        </w:r>
      </w:ins>
      <w:del w:id="1586" w:author="Nicholas Harrison" w:date="2019-11-05T11:50:00Z">
        <w:r w:rsidR="00592EF3" w:rsidRPr="00592EF3" w:rsidDel="005D7675">
          <w:rPr>
            <w:rFonts w:ascii="Arial" w:eastAsia="MS ??" w:hAnsi="Arial" w:cs="Arial"/>
            <w:sz w:val="20"/>
            <w:szCs w:val="20"/>
          </w:rPr>
          <w:delText>We</w:delText>
        </w:r>
      </w:del>
      <w:r w:rsidR="00592EF3" w:rsidRPr="00592EF3">
        <w:rPr>
          <w:rFonts w:ascii="Arial" w:eastAsia="MS ??" w:hAnsi="Arial" w:cs="Arial"/>
          <w:sz w:val="20"/>
          <w:szCs w:val="20"/>
        </w:rPr>
        <w:t xml:space="preserve"> provide</w:t>
      </w:r>
      <w:ins w:id="1587" w:author="Nicholas Harrison" w:date="2019-11-05T11:51:00Z">
        <w:r w:rsidR="005D7675">
          <w:rPr>
            <w:rFonts w:ascii="Arial" w:eastAsia="MS ??" w:hAnsi="Arial" w:cs="Arial"/>
            <w:sz w:val="20"/>
            <w:szCs w:val="20"/>
          </w:rPr>
          <w:t>s</w:t>
        </w:r>
      </w:ins>
      <w:r w:rsidR="00592EF3" w:rsidRPr="00592EF3">
        <w:rPr>
          <w:rFonts w:ascii="Arial" w:eastAsia="MS ??" w:hAnsi="Arial" w:cs="Arial"/>
          <w:sz w:val="20"/>
          <w:szCs w:val="20"/>
        </w:rPr>
        <w:t xml:space="preserve"> visibility into the usage of every mobile and cloud asset and select fixed services; updated daily, weekly and monthly based on the asset type.</w:t>
      </w:r>
    </w:p>
    <w:p w14:paraId="0C031F2F" w14:textId="77777777" w:rsidR="00592EF3" w:rsidRPr="00592EF3" w:rsidRDefault="00592EF3" w:rsidP="00DB187E">
      <w:pPr>
        <w:numPr>
          <w:ilvl w:val="0"/>
          <w:numId w:val="9"/>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You access reports through the </w:t>
      </w:r>
      <w:proofErr w:type="spellStart"/>
      <w:r w:rsidRPr="00592EF3">
        <w:rPr>
          <w:rFonts w:ascii="Arial" w:eastAsia="MS ??" w:hAnsi="Arial" w:cs="Arial"/>
          <w:sz w:val="20"/>
          <w:szCs w:val="20"/>
        </w:rPr>
        <w:t>Tangoe</w:t>
      </w:r>
      <w:proofErr w:type="spellEnd"/>
      <w:r w:rsidRPr="00592EF3">
        <w:rPr>
          <w:rFonts w:ascii="Arial" w:eastAsia="MS ??" w:hAnsi="Arial" w:cs="Arial"/>
          <w:sz w:val="20"/>
          <w:szCs w:val="20"/>
        </w:rPr>
        <w:t xml:space="preserve"> Platform.</w:t>
      </w:r>
    </w:p>
    <w:p w14:paraId="6ED00F09" w14:textId="77777777" w:rsidR="00592EF3" w:rsidRPr="00592EF3" w:rsidRDefault="00592EF3" w:rsidP="006A71C4">
      <w:pPr>
        <w:spacing w:after="0" w:line="240" w:lineRule="auto"/>
        <w:jc w:val="both"/>
        <w:rPr>
          <w:rFonts w:ascii="Arial" w:eastAsia="Calibri" w:hAnsi="Arial" w:cs="Arial"/>
          <w:sz w:val="20"/>
          <w:szCs w:val="20"/>
        </w:rPr>
      </w:pPr>
    </w:p>
    <w:p w14:paraId="3EDDB89E" w14:textId="77777777" w:rsidR="00592EF3" w:rsidRPr="00592EF3" w:rsidRDefault="00592EF3" w:rsidP="006A71C4">
      <w:pPr>
        <w:spacing w:after="0" w:line="240" w:lineRule="auto"/>
        <w:jc w:val="both"/>
        <w:rPr>
          <w:rFonts w:ascii="Arial" w:eastAsia="Calibri" w:hAnsi="Arial" w:cs="Arial"/>
          <w:b/>
          <w:sz w:val="20"/>
          <w:szCs w:val="20"/>
        </w:rPr>
      </w:pPr>
      <w:bookmarkStart w:id="1588" w:name="SYSTEMINTEGRATIONS"/>
      <w:r w:rsidRPr="00592EF3">
        <w:rPr>
          <w:rFonts w:ascii="Arial" w:eastAsia="Calibri" w:hAnsi="Arial" w:cs="Arial"/>
          <w:b/>
          <w:sz w:val="20"/>
          <w:szCs w:val="20"/>
        </w:rPr>
        <w:t>SYSTEM INTEGRATIONS</w:t>
      </w:r>
      <w:bookmarkEnd w:id="1588"/>
    </w:p>
    <w:p w14:paraId="5B00520C" w14:textId="77777777" w:rsidR="00592EF3" w:rsidRPr="00592EF3" w:rsidRDefault="00592EF3" w:rsidP="00DB187E">
      <w:pPr>
        <w:numPr>
          <w:ilvl w:val="0"/>
          <w:numId w:val="9"/>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We provide standard APIs and file-based integration interfaces for data input and extraction.</w:t>
      </w:r>
    </w:p>
    <w:p w14:paraId="36588F98" w14:textId="528A09E8" w:rsidR="00592EF3" w:rsidRPr="00592EF3" w:rsidRDefault="00592EF3" w:rsidP="00DB187E">
      <w:pPr>
        <w:numPr>
          <w:ilvl w:val="0"/>
          <w:numId w:val="9"/>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You can pull data from </w:t>
      </w:r>
      <w:del w:id="1589" w:author="Nicholas Harrison" w:date="2019-11-05T14:07:00Z">
        <w:r w:rsidRPr="00592EF3" w:rsidDel="00D140D2">
          <w:rPr>
            <w:rFonts w:ascii="Arial" w:eastAsia="MS ??" w:hAnsi="Arial" w:cs="Arial"/>
            <w:sz w:val="20"/>
            <w:szCs w:val="20"/>
          </w:rPr>
          <w:delText>our system</w:delText>
        </w:r>
      </w:del>
      <w:ins w:id="1590" w:author="Nicholas Harrison" w:date="2019-11-05T14:34:00Z">
        <w:r w:rsidR="00F57B63">
          <w:rPr>
            <w:rFonts w:ascii="Arial" w:eastAsia="MS ??" w:hAnsi="Arial" w:cs="Arial"/>
            <w:sz w:val="20"/>
            <w:szCs w:val="20"/>
          </w:rPr>
          <w:t xml:space="preserve">the </w:t>
        </w:r>
      </w:ins>
      <w:ins w:id="1591" w:author="Nicholas Harrison" w:date="2019-11-05T14:07:00Z">
        <w:r w:rsidR="00D140D2">
          <w:rPr>
            <w:rFonts w:ascii="Arial" w:eastAsia="MS ??" w:hAnsi="Arial" w:cs="Arial"/>
            <w:sz w:val="20"/>
            <w:szCs w:val="20"/>
          </w:rPr>
          <w:t>Platform</w:t>
        </w:r>
      </w:ins>
      <w:r w:rsidRPr="00592EF3">
        <w:rPr>
          <w:rFonts w:ascii="Arial" w:eastAsia="MS ??" w:hAnsi="Arial" w:cs="Arial"/>
          <w:sz w:val="20"/>
          <w:szCs w:val="20"/>
        </w:rPr>
        <w:t xml:space="preserve"> using application programming interfaces, web services, file extracts, and scripts.</w:t>
      </w:r>
    </w:p>
    <w:p w14:paraId="7E899002" w14:textId="70C663E4" w:rsidR="00592EF3" w:rsidRDefault="00592EF3" w:rsidP="00DB187E">
      <w:pPr>
        <w:numPr>
          <w:ilvl w:val="0"/>
          <w:numId w:val="9"/>
        </w:numPr>
        <w:spacing w:after="0" w:line="240" w:lineRule="auto"/>
        <w:contextualSpacing/>
        <w:jc w:val="both"/>
        <w:rPr>
          <w:ins w:id="1592" w:author="Ivan Latanision" w:date="2019-11-07T13:13:00Z"/>
          <w:rFonts w:ascii="Arial" w:eastAsia="MS ??" w:hAnsi="Arial" w:cs="Arial"/>
          <w:sz w:val="20"/>
          <w:szCs w:val="20"/>
        </w:rPr>
      </w:pPr>
      <w:r w:rsidRPr="00592EF3">
        <w:rPr>
          <w:rFonts w:ascii="Arial" w:eastAsia="MS ??" w:hAnsi="Arial" w:cs="Arial"/>
          <w:sz w:val="20"/>
          <w:szCs w:val="20"/>
        </w:rPr>
        <w:t xml:space="preserve">You </w:t>
      </w:r>
      <w:r w:rsidR="00B23E36">
        <w:rPr>
          <w:rFonts w:ascii="Arial" w:eastAsia="MS ??" w:hAnsi="Arial" w:cs="Arial"/>
          <w:sz w:val="20"/>
          <w:szCs w:val="20"/>
        </w:rPr>
        <w:t>provide</w:t>
      </w:r>
      <w:r w:rsidRPr="00592EF3">
        <w:rPr>
          <w:rFonts w:ascii="Arial" w:eastAsia="MS ??" w:hAnsi="Arial" w:cs="Arial"/>
          <w:sz w:val="20"/>
          <w:szCs w:val="20"/>
        </w:rPr>
        <w:t xml:space="preserve"> access to your vendor portals and test and give feedback on system integrations.</w:t>
      </w:r>
    </w:p>
    <w:p w14:paraId="05F31AB1" w14:textId="7E2ADBC6" w:rsidR="00D33091" w:rsidRDefault="00D33091" w:rsidP="00D33091">
      <w:pPr>
        <w:spacing w:after="0" w:line="240" w:lineRule="auto"/>
        <w:contextualSpacing/>
        <w:jc w:val="both"/>
        <w:rPr>
          <w:ins w:id="1593" w:author="Ivan Latanision" w:date="2019-11-07T13:13:00Z"/>
          <w:rFonts w:ascii="Arial" w:eastAsia="MS ??" w:hAnsi="Arial" w:cs="Arial"/>
          <w:sz w:val="20"/>
          <w:szCs w:val="20"/>
        </w:rPr>
      </w:pPr>
    </w:p>
    <w:p w14:paraId="655B9119" w14:textId="77777777" w:rsidR="00D33091" w:rsidRPr="00605788" w:rsidRDefault="00D33091">
      <w:pPr>
        <w:spacing w:after="0" w:line="240" w:lineRule="auto"/>
        <w:jc w:val="both"/>
        <w:rPr>
          <w:ins w:id="1594" w:author="Ivan Latanision" w:date="2019-11-07T13:13:00Z"/>
          <w:rFonts w:ascii="Arial" w:eastAsia="Calibri" w:hAnsi="Arial" w:cs="Arial"/>
          <w:b/>
          <w:sz w:val="20"/>
          <w:szCs w:val="20"/>
          <w:highlight w:val="yellow"/>
          <w:rPrChange w:id="1595" w:author="Ivan Latanision" w:date="2019-11-07T13:43:00Z">
            <w:rPr>
              <w:ins w:id="1596" w:author="Ivan Latanision" w:date="2019-11-07T13:13:00Z"/>
              <w:rFonts w:cs="Arial"/>
              <w:b/>
              <w:sz w:val="20"/>
              <w:szCs w:val="20"/>
            </w:rPr>
          </w:rPrChange>
        </w:rPr>
        <w:pPrChange w:id="1597" w:author="Ivan Latanision" w:date="2019-11-07T13:13:00Z">
          <w:pPr/>
        </w:pPrChange>
      </w:pPr>
      <w:ins w:id="1598" w:author="Ivan Latanision" w:date="2019-11-07T13:13:00Z">
        <w:r w:rsidRPr="00605788">
          <w:rPr>
            <w:rFonts w:ascii="Arial" w:eastAsia="Calibri" w:hAnsi="Arial" w:cs="Arial"/>
            <w:b/>
            <w:sz w:val="20"/>
            <w:szCs w:val="20"/>
            <w:highlight w:val="yellow"/>
            <w:rPrChange w:id="1599" w:author="Ivan Latanision" w:date="2019-11-07T13:43:00Z">
              <w:rPr>
                <w:rFonts w:cs="Arial"/>
                <w:b/>
                <w:sz w:val="20"/>
                <w:szCs w:val="20"/>
              </w:rPr>
            </w:rPrChange>
          </w:rPr>
          <w:t>TANGOE MOBILE HELP DESK</w:t>
        </w:r>
      </w:ins>
    </w:p>
    <w:p w14:paraId="04DA4E8B" w14:textId="312DA737" w:rsidR="00D33091" w:rsidRPr="00605788" w:rsidRDefault="00D33091">
      <w:pPr>
        <w:numPr>
          <w:ilvl w:val="0"/>
          <w:numId w:val="9"/>
        </w:numPr>
        <w:spacing w:after="0" w:line="240" w:lineRule="auto"/>
        <w:contextualSpacing/>
        <w:jc w:val="both"/>
        <w:rPr>
          <w:ins w:id="1600" w:author="Ivan Latanision" w:date="2019-11-07T13:13:00Z"/>
          <w:rFonts w:ascii="Arial" w:eastAsia="MS ??" w:hAnsi="Arial" w:cs="Arial"/>
          <w:sz w:val="20"/>
          <w:szCs w:val="20"/>
          <w:highlight w:val="yellow"/>
          <w:rPrChange w:id="1601" w:author="Ivan Latanision" w:date="2019-11-07T13:43:00Z">
            <w:rPr>
              <w:ins w:id="1602" w:author="Ivan Latanision" w:date="2019-11-07T13:13:00Z"/>
              <w:rFonts w:cs="Arial"/>
              <w:sz w:val="20"/>
              <w:szCs w:val="20"/>
            </w:rPr>
          </w:rPrChange>
        </w:rPr>
        <w:pPrChange w:id="1603" w:author="Ivan Latanision" w:date="2019-11-07T13:13:00Z">
          <w:pPr>
            <w:pStyle w:val="ListParagraph"/>
            <w:numPr>
              <w:numId w:val="8"/>
            </w:numPr>
            <w:spacing w:after="0" w:line="240" w:lineRule="auto"/>
            <w:ind w:left="216" w:hanging="216"/>
          </w:pPr>
        </w:pPrChange>
      </w:pPr>
      <w:ins w:id="1604" w:author="Ivan Latanision" w:date="2019-11-07T13:13:00Z">
        <w:r w:rsidRPr="00605788">
          <w:rPr>
            <w:rFonts w:ascii="Arial" w:eastAsia="MS ??" w:hAnsi="Arial" w:cs="Arial"/>
            <w:sz w:val="20"/>
            <w:szCs w:val="20"/>
            <w:highlight w:val="yellow"/>
            <w:rPrChange w:id="1605" w:author="Ivan Latanision" w:date="2019-11-07T13:43:00Z">
              <w:rPr>
                <w:rFonts w:cs="Arial"/>
                <w:sz w:val="20"/>
                <w:szCs w:val="20"/>
              </w:rPr>
            </w:rPrChange>
          </w:rPr>
          <w:t>We provide live chat</w:t>
        </w:r>
      </w:ins>
      <w:ins w:id="1606" w:author="Ivan Latanision" w:date="2019-11-07T13:14:00Z">
        <w:r w:rsidR="000E212C" w:rsidRPr="00605788">
          <w:rPr>
            <w:rFonts w:ascii="Arial" w:eastAsia="MS ??" w:hAnsi="Arial" w:cs="Arial"/>
            <w:sz w:val="20"/>
            <w:szCs w:val="20"/>
            <w:highlight w:val="yellow"/>
            <w:rPrChange w:id="1607" w:author="Ivan Latanision" w:date="2019-11-07T13:43:00Z">
              <w:rPr>
                <w:rFonts w:ascii="Arial" w:eastAsia="MS ??" w:hAnsi="Arial" w:cs="Arial"/>
                <w:sz w:val="20"/>
                <w:szCs w:val="20"/>
              </w:rPr>
            </w:rPrChange>
          </w:rPr>
          <w:t>,</w:t>
        </w:r>
      </w:ins>
      <w:ins w:id="1608" w:author="Ivan Latanision" w:date="2019-11-07T13:13:00Z">
        <w:r w:rsidRPr="00605788">
          <w:rPr>
            <w:rFonts w:ascii="Arial" w:eastAsia="MS ??" w:hAnsi="Arial" w:cs="Arial"/>
            <w:sz w:val="20"/>
            <w:szCs w:val="20"/>
            <w:highlight w:val="yellow"/>
            <w:rPrChange w:id="1609" w:author="Ivan Latanision" w:date="2019-11-07T13:43:00Z">
              <w:rPr>
                <w:rFonts w:cs="Arial"/>
                <w:sz w:val="20"/>
                <w:szCs w:val="20"/>
              </w:rPr>
            </w:rPrChange>
          </w:rPr>
          <w:t xml:space="preserve"> and </w:t>
        </w:r>
        <w:r w:rsidRPr="00605788">
          <w:rPr>
            <w:rFonts w:ascii="Arial" w:eastAsia="MS ??" w:hAnsi="Arial" w:cs="Arial"/>
            <w:sz w:val="20"/>
            <w:szCs w:val="20"/>
            <w:highlight w:val="yellow"/>
            <w:rPrChange w:id="1610" w:author="Ivan Latanision" w:date="2019-11-07T13:43:00Z">
              <w:rPr>
                <w:rFonts w:ascii="Arial" w:eastAsia="MS ??" w:hAnsi="Arial" w:cs="Arial"/>
                <w:sz w:val="20"/>
                <w:szCs w:val="20"/>
              </w:rPr>
            </w:rPrChange>
          </w:rPr>
          <w:t xml:space="preserve">optional </w:t>
        </w:r>
        <w:r w:rsidRPr="00605788">
          <w:rPr>
            <w:rFonts w:ascii="Arial" w:eastAsia="MS ??" w:hAnsi="Arial" w:cs="Arial"/>
            <w:sz w:val="20"/>
            <w:szCs w:val="20"/>
            <w:highlight w:val="yellow"/>
            <w:rPrChange w:id="1611" w:author="Ivan Latanision" w:date="2019-11-07T13:43:00Z">
              <w:rPr>
                <w:rFonts w:cs="Arial"/>
                <w:sz w:val="20"/>
                <w:szCs w:val="20"/>
              </w:rPr>
            </w:rPrChange>
          </w:rPr>
          <w:t>phone support</w:t>
        </w:r>
      </w:ins>
      <w:ins w:id="1612" w:author="Ivan Latanision" w:date="2019-11-07T13:14:00Z">
        <w:r w:rsidR="000E212C" w:rsidRPr="00605788">
          <w:rPr>
            <w:rFonts w:ascii="Arial" w:eastAsia="MS ??" w:hAnsi="Arial" w:cs="Arial"/>
            <w:sz w:val="20"/>
            <w:szCs w:val="20"/>
            <w:highlight w:val="yellow"/>
            <w:rPrChange w:id="1613" w:author="Ivan Latanision" w:date="2019-11-07T13:43:00Z">
              <w:rPr>
                <w:rFonts w:ascii="Arial" w:eastAsia="MS ??" w:hAnsi="Arial" w:cs="Arial"/>
                <w:sz w:val="20"/>
                <w:szCs w:val="20"/>
              </w:rPr>
            </w:rPrChange>
          </w:rPr>
          <w:t xml:space="preserve">, </w:t>
        </w:r>
      </w:ins>
      <w:ins w:id="1614" w:author="Ivan Latanision" w:date="2019-11-07T13:13:00Z">
        <w:r w:rsidRPr="00605788">
          <w:rPr>
            <w:rFonts w:ascii="Arial" w:eastAsia="MS ??" w:hAnsi="Arial" w:cs="Arial"/>
            <w:sz w:val="20"/>
            <w:szCs w:val="20"/>
            <w:highlight w:val="yellow"/>
            <w:rPrChange w:id="1615" w:author="Ivan Latanision" w:date="2019-11-07T13:43:00Z">
              <w:rPr>
                <w:rFonts w:cs="Arial"/>
                <w:sz w:val="20"/>
                <w:szCs w:val="20"/>
              </w:rPr>
            </w:rPrChange>
          </w:rPr>
          <w:t>for mobile users.</w:t>
        </w:r>
      </w:ins>
    </w:p>
    <w:p w14:paraId="4603D189" w14:textId="77777777" w:rsidR="00D33091" w:rsidRPr="00605788" w:rsidRDefault="00D33091">
      <w:pPr>
        <w:numPr>
          <w:ilvl w:val="0"/>
          <w:numId w:val="9"/>
        </w:numPr>
        <w:spacing w:after="0" w:line="240" w:lineRule="auto"/>
        <w:contextualSpacing/>
        <w:jc w:val="both"/>
        <w:rPr>
          <w:ins w:id="1616" w:author="Ivan Latanision" w:date="2019-11-07T13:13:00Z"/>
          <w:rFonts w:ascii="Arial" w:eastAsia="MS ??" w:hAnsi="Arial" w:cs="Arial"/>
          <w:sz w:val="20"/>
          <w:szCs w:val="20"/>
          <w:highlight w:val="yellow"/>
          <w:rPrChange w:id="1617" w:author="Ivan Latanision" w:date="2019-11-07T13:43:00Z">
            <w:rPr>
              <w:ins w:id="1618" w:author="Ivan Latanision" w:date="2019-11-07T13:13:00Z"/>
              <w:rFonts w:cs="Arial"/>
              <w:sz w:val="20"/>
              <w:szCs w:val="20"/>
            </w:rPr>
          </w:rPrChange>
        </w:rPr>
        <w:pPrChange w:id="1619" w:author="Ivan Latanision" w:date="2019-11-07T13:13:00Z">
          <w:pPr>
            <w:pStyle w:val="ListParagraph"/>
            <w:numPr>
              <w:numId w:val="8"/>
            </w:numPr>
            <w:spacing w:after="0" w:line="240" w:lineRule="auto"/>
            <w:ind w:left="216" w:hanging="216"/>
          </w:pPr>
        </w:pPrChange>
      </w:pPr>
      <w:ins w:id="1620" w:author="Ivan Latanision" w:date="2019-11-07T13:13:00Z">
        <w:r w:rsidRPr="00605788">
          <w:rPr>
            <w:rFonts w:ascii="Arial" w:eastAsia="MS ??" w:hAnsi="Arial" w:cs="Arial"/>
            <w:sz w:val="20"/>
            <w:szCs w:val="20"/>
            <w:highlight w:val="yellow"/>
            <w:rPrChange w:id="1621" w:author="Ivan Latanision" w:date="2019-11-07T13:43:00Z">
              <w:rPr>
                <w:rFonts w:cs="Arial"/>
                <w:sz w:val="20"/>
                <w:szCs w:val="20"/>
              </w:rPr>
            </w:rPrChange>
          </w:rPr>
          <w:t>We help ordering phones on the portal, changing service plans, upgrading devices, processing carrier requests, and answering questions about mobile device management services.</w:t>
        </w:r>
      </w:ins>
    </w:p>
    <w:p w14:paraId="1B8A4099" w14:textId="77777777" w:rsidR="00D33091" w:rsidRPr="00605788" w:rsidRDefault="00D33091">
      <w:pPr>
        <w:numPr>
          <w:ilvl w:val="0"/>
          <w:numId w:val="9"/>
        </w:numPr>
        <w:spacing w:after="0" w:line="240" w:lineRule="auto"/>
        <w:contextualSpacing/>
        <w:jc w:val="both"/>
        <w:rPr>
          <w:ins w:id="1622" w:author="Ivan Latanision" w:date="2019-11-07T13:13:00Z"/>
          <w:rFonts w:ascii="Arial" w:eastAsia="MS ??" w:hAnsi="Arial" w:cs="Arial"/>
          <w:sz w:val="20"/>
          <w:szCs w:val="20"/>
          <w:highlight w:val="yellow"/>
          <w:rPrChange w:id="1623" w:author="Ivan Latanision" w:date="2019-11-07T13:43:00Z">
            <w:rPr>
              <w:ins w:id="1624" w:author="Ivan Latanision" w:date="2019-11-07T13:13:00Z"/>
              <w:rFonts w:cs="Arial"/>
              <w:color w:val="000000" w:themeColor="text1"/>
              <w:sz w:val="20"/>
              <w:szCs w:val="20"/>
            </w:rPr>
          </w:rPrChange>
        </w:rPr>
        <w:pPrChange w:id="1625" w:author="Ivan Latanision" w:date="2019-11-07T13:13:00Z">
          <w:pPr>
            <w:pStyle w:val="ListParagraph"/>
            <w:numPr>
              <w:numId w:val="8"/>
            </w:numPr>
            <w:spacing w:after="0" w:line="240" w:lineRule="auto"/>
            <w:ind w:left="216" w:hanging="216"/>
          </w:pPr>
        </w:pPrChange>
      </w:pPr>
      <w:ins w:id="1626" w:author="Ivan Latanision" w:date="2019-11-07T13:13:00Z">
        <w:r w:rsidRPr="00605788">
          <w:rPr>
            <w:rFonts w:ascii="Arial" w:eastAsia="MS ??" w:hAnsi="Arial" w:cs="Arial"/>
            <w:sz w:val="20"/>
            <w:szCs w:val="20"/>
            <w:highlight w:val="yellow"/>
            <w:rPrChange w:id="1627" w:author="Ivan Latanision" w:date="2019-11-07T13:43:00Z">
              <w:rPr>
                <w:rFonts w:cs="Arial"/>
                <w:sz w:val="20"/>
                <w:szCs w:val="20"/>
              </w:rPr>
            </w:rPrChange>
          </w:rPr>
          <w:t xml:space="preserve">We answer calls in ninety </w:t>
        </w:r>
        <w:r w:rsidRPr="00605788">
          <w:rPr>
            <w:rFonts w:ascii="Arial" w:eastAsia="MS ??" w:hAnsi="Arial" w:cs="Arial"/>
            <w:sz w:val="20"/>
            <w:szCs w:val="20"/>
            <w:highlight w:val="yellow"/>
            <w:rPrChange w:id="1628" w:author="Ivan Latanision" w:date="2019-11-07T13:43:00Z">
              <w:rPr>
                <w:rFonts w:cs="Arial"/>
                <w:color w:val="000000" w:themeColor="text1"/>
                <w:sz w:val="20"/>
                <w:szCs w:val="20"/>
              </w:rPr>
            </w:rPrChange>
          </w:rPr>
          <w:t>seconds more than eighty-five percent of the time, resolve calls in two hours more than ninety-five percent of the time, and resolve support requests in one day, more than ninety-five percent of the time.</w:t>
        </w:r>
      </w:ins>
    </w:p>
    <w:p w14:paraId="21DD0088" w14:textId="77777777" w:rsidR="00D33091" w:rsidRPr="00605788" w:rsidRDefault="00D33091">
      <w:pPr>
        <w:numPr>
          <w:ilvl w:val="0"/>
          <w:numId w:val="9"/>
        </w:numPr>
        <w:spacing w:after="0" w:line="240" w:lineRule="auto"/>
        <w:contextualSpacing/>
        <w:jc w:val="both"/>
        <w:rPr>
          <w:ins w:id="1629" w:author="Ivan Latanision" w:date="2019-11-07T13:13:00Z"/>
          <w:rFonts w:ascii="Arial" w:eastAsia="MS ??" w:hAnsi="Arial" w:cs="Arial"/>
          <w:sz w:val="20"/>
          <w:szCs w:val="20"/>
          <w:highlight w:val="yellow"/>
          <w:rPrChange w:id="1630" w:author="Ivan Latanision" w:date="2019-11-07T13:43:00Z">
            <w:rPr>
              <w:ins w:id="1631" w:author="Ivan Latanision" w:date="2019-11-07T13:13:00Z"/>
              <w:rFonts w:cs="Arial"/>
              <w:sz w:val="20"/>
              <w:szCs w:val="20"/>
            </w:rPr>
          </w:rPrChange>
        </w:rPr>
        <w:pPrChange w:id="1632" w:author="Ivan Latanision" w:date="2019-11-07T13:13:00Z">
          <w:pPr>
            <w:pStyle w:val="ListParagraph"/>
            <w:numPr>
              <w:numId w:val="8"/>
            </w:numPr>
            <w:spacing w:after="0" w:line="240" w:lineRule="auto"/>
            <w:ind w:left="216" w:hanging="216"/>
          </w:pPr>
        </w:pPrChange>
      </w:pPr>
      <w:ins w:id="1633" w:author="Ivan Latanision" w:date="2019-11-07T13:13:00Z">
        <w:r w:rsidRPr="00605788">
          <w:rPr>
            <w:rFonts w:ascii="Arial" w:eastAsia="MS ??" w:hAnsi="Arial" w:cs="Arial"/>
            <w:sz w:val="20"/>
            <w:szCs w:val="20"/>
            <w:highlight w:val="yellow"/>
            <w:rPrChange w:id="1634" w:author="Ivan Latanision" w:date="2019-11-07T13:43:00Z">
              <w:rPr>
                <w:rFonts w:cs="Arial"/>
                <w:sz w:val="20"/>
                <w:szCs w:val="20"/>
              </w:rPr>
            </w:rPrChange>
          </w:rPr>
          <w:t>You give us access to your mobile device management system and maintain it with vendor software patches, fixes, and testing.</w:t>
        </w:r>
      </w:ins>
    </w:p>
    <w:p w14:paraId="4D3E2D45" w14:textId="77777777" w:rsidR="00D33091" w:rsidRPr="00592EF3" w:rsidRDefault="00D33091">
      <w:pPr>
        <w:spacing w:after="0" w:line="240" w:lineRule="auto"/>
        <w:contextualSpacing/>
        <w:jc w:val="both"/>
        <w:rPr>
          <w:rFonts w:ascii="Arial" w:eastAsia="MS ??" w:hAnsi="Arial" w:cs="Arial"/>
          <w:sz w:val="20"/>
          <w:szCs w:val="20"/>
        </w:rPr>
        <w:pPrChange w:id="1635" w:author="Ivan Latanision" w:date="2019-11-07T13:13:00Z">
          <w:pPr>
            <w:numPr>
              <w:numId w:val="9"/>
            </w:numPr>
            <w:spacing w:after="0" w:line="240" w:lineRule="auto"/>
            <w:ind w:left="216" w:hanging="216"/>
            <w:contextualSpacing/>
            <w:jc w:val="both"/>
          </w:pPr>
        </w:pPrChange>
      </w:pPr>
    </w:p>
    <w:p w14:paraId="7E669C1A" w14:textId="4D131B85" w:rsidR="00592EF3" w:rsidRDefault="00592EF3" w:rsidP="006A71C4">
      <w:pPr>
        <w:spacing w:after="0" w:line="240" w:lineRule="auto"/>
        <w:jc w:val="both"/>
        <w:rPr>
          <w:rFonts w:ascii="Arial" w:eastAsia="Calibri" w:hAnsi="Arial" w:cs="Arial"/>
          <w:b/>
          <w:sz w:val="20"/>
          <w:szCs w:val="20"/>
        </w:rPr>
      </w:pPr>
    </w:p>
    <w:p w14:paraId="1807E64B" w14:textId="70BE3DB3" w:rsidR="00911A7F" w:rsidRPr="00592EF3" w:rsidRDefault="00911A7F" w:rsidP="00911A7F">
      <w:pPr>
        <w:spacing w:after="0" w:line="240" w:lineRule="auto"/>
        <w:jc w:val="both"/>
        <w:rPr>
          <w:rFonts w:ascii="Arial" w:eastAsia="Calibri" w:hAnsi="Arial" w:cs="Arial"/>
          <w:b/>
          <w:bCs/>
          <w:sz w:val="20"/>
          <w:szCs w:val="20"/>
        </w:rPr>
      </w:pPr>
      <w:bookmarkStart w:id="1636" w:name="ADVANCEDINVENTORY"/>
      <w:r w:rsidRPr="00592EF3">
        <w:rPr>
          <w:rFonts w:ascii="Arial" w:eastAsia="Calibri" w:hAnsi="Arial" w:cs="Arial"/>
          <w:b/>
          <w:bCs/>
          <w:sz w:val="20"/>
          <w:szCs w:val="20"/>
        </w:rPr>
        <w:lastRenderedPageBreak/>
        <w:t>ADVANCED INVENTORY AND ORDER MANAGEMENT</w:t>
      </w:r>
      <w:bookmarkEnd w:id="1636"/>
      <w:r w:rsidR="00B23E36">
        <w:rPr>
          <w:rFonts w:ascii="Arial" w:eastAsia="Calibri" w:hAnsi="Arial" w:cs="Arial"/>
          <w:b/>
          <w:bCs/>
          <w:sz w:val="20"/>
          <w:szCs w:val="20"/>
        </w:rPr>
        <w:t xml:space="preserve"> (Optional for Fixed Platform)</w:t>
      </w:r>
    </w:p>
    <w:p w14:paraId="021A7B21" w14:textId="77777777" w:rsidR="00911A7F" w:rsidRPr="00592EF3" w:rsidRDefault="00911A7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We capture and append additional data for certain fixed service types from vendor portals for inventory on invoices.</w:t>
      </w:r>
    </w:p>
    <w:p w14:paraId="4CF25716" w14:textId="77777777" w:rsidR="00911A7F" w:rsidRPr="00592EF3" w:rsidRDefault="00911A7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We capture additional non-standard fixed inventory data requested by you from service record reports.</w:t>
      </w:r>
    </w:p>
    <w:p w14:paraId="0803C662" w14:textId="0B060915" w:rsidR="00911A7F" w:rsidRPr="00592EF3" w:rsidRDefault="00911A7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We create and manage fixed inventory relationships in the </w:t>
      </w:r>
      <w:ins w:id="1637" w:author="Nicholas Harrison" w:date="2019-11-05T14:34:00Z">
        <w:r w:rsidR="00F57B63">
          <w:rPr>
            <w:rFonts w:ascii="Arial" w:eastAsia="MS ??" w:hAnsi="Arial" w:cs="Arial"/>
            <w:sz w:val="20"/>
            <w:szCs w:val="20"/>
          </w:rPr>
          <w:t>Platform</w:t>
        </w:r>
      </w:ins>
      <w:r w:rsidRPr="00592EF3">
        <w:rPr>
          <w:rFonts w:ascii="Arial" w:eastAsia="MS ??" w:hAnsi="Arial" w:cs="Arial"/>
          <w:sz w:val="20"/>
          <w:szCs w:val="20"/>
        </w:rPr>
        <w:t xml:space="preserve">. </w:t>
      </w:r>
    </w:p>
    <w:p w14:paraId="51DC4951" w14:textId="77777777" w:rsidR="00911A7F" w:rsidRPr="00592EF3" w:rsidRDefault="00911A7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For orders selected by you, we engage with vendors to capture and manage bids and shares bids with you; you choose the vendor and bid. </w:t>
      </w:r>
    </w:p>
    <w:p w14:paraId="0AF59334" w14:textId="77777777" w:rsidR="00911A7F" w:rsidRPr="00592EF3" w:rsidRDefault="00911A7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We place approved fixed orders with the vendor, track them through completion, and update the inventory. </w:t>
      </w:r>
    </w:p>
    <w:p w14:paraId="71139A00" w14:textId="7E55C2F7" w:rsidR="00911A7F" w:rsidRDefault="00911A7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For orders selected by you, we facilitate vendor project management with customer project management and help facilitate installation of the service.</w:t>
      </w:r>
    </w:p>
    <w:p w14:paraId="3B258966" w14:textId="640AEC72" w:rsidR="00B23E36" w:rsidRPr="00B23E36" w:rsidRDefault="00B23E36" w:rsidP="00B23E36">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You provide us fixed order requests through one of our standard methods.</w:t>
      </w:r>
    </w:p>
    <w:p w14:paraId="788979D0" w14:textId="2C9ABEDE" w:rsidR="00911A7F" w:rsidRDefault="00911A7F" w:rsidP="006A71C4">
      <w:pPr>
        <w:spacing w:after="0" w:line="240" w:lineRule="auto"/>
        <w:jc w:val="both"/>
        <w:rPr>
          <w:rFonts w:ascii="Arial" w:eastAsia="Calibri" w:hAnsi="Arial" w:cs="Arial"/>
          <w:b/>
          <w:sz w:val="20"/>
          <w:szCs w:val="20"/>
        </w:rPr>
      </w:pPr>
    </w:p>
    <w:p w14:paraId="4799284F" w14:textId="34DCAED6" w:rsidR="00B70EFE" w:rsidRDefault="00B70EFE" w:rsidP="006A71C4">
      <w:pPr>
        <w:spacing w:after="0" w:line="240" w:lineRule="auto"/>
        <w:jc w:val="both"/>
        <w:rPr>
          <w:ins w:id="1638" w:author="Nicholas Harrison" w:date="2019-11-05T14:36:00Z"/>
          <w:rFonts w:ascii="Arial" w:eastAsia="Calibri" w:hAnsi="Arial" w:cs="Arial"/>
          <w:b/>
          <w:sz w:val="20"/>
          <w:szCs w:val="20"/>
        </w:rPr>
      </w:pPr>
    </w:p>
    <w:p w14:paraId="7D356D0E" w14:textId="4D51F7E2" w:rsidR="00F57B63" w:rsidDel="00B23E36" w:rsidRDefault="00F57B63" w:rsidP="006A71C4">
      <w:pPr>
        <w:spacing w:after="0" w:line="240" w:lineRule="auto"/>
        <w:jc w:val="both"/>
        <w:rPr>
          <w:del w:id="1639" w:author="Nicholas Harrison" w:date="2019-11-06T15:07:00Z"/>
          <w:rFonts w:ascii="Arial" w:eastAsia="Calibri" w:hAnsi="Arial" w:cs="Arial"/>
          <w:b/>
          <w:sz w:val="20"/>
          <w:szCs w:val="20"/>
        </w:rPr>
      </w:pPr>
    </w:p>
    <w:p w14:paraId="663859EE" w14:textId="6C7A7CBD" w:rsidR="00D7585D" w:rsidRPr="00592EF3" w:rsidDel="00B23E36" w:rsidRDefault="00D7585D" w:rsidP="00B70EFE">
      <w:pPr>
        <w:spacing w:after="200" w:line="240" w:lineRule="auto"/>
        <w:rPr>
          <w:del w:id="1640" w:author="Nicholas Harrison" w:date="2019-11-06T15:07:00Z"/>
          <w:rFonts w:ascii="Arial" w:eastAsia="Calibri" w:hAnsi="Arial" w:cs="Times New Roman"/>
          <w:u w:val="single"/>
        </w:rPr>
      </w:pPr>
      <w:del w:id="1641" w:author="Nicholas Harrison" w:date="2019-11-06T15:07:00Z">
        <w:r w:rsidDel="00B23E36">
          <w:rPr>
            <w:rFonts w:ascii="Arial" w:eastAsia="Calibri" w:hAnsi="Arial" w:cs="Times New Roman"/>
            <w:b/>
            <w:u w:val="single"/>
          </w:rPr>
          <w:delText>Tangoe’s Value-Add</w:delText>
        </w:r>
        <w:r w:rsidRPr="00D7585D" w:rsidDel="00B23E36">
          <w:rPr>
            <w:rFonts w:ascii="Arial" w:eastAsia="Calibri" w:hAnsi="Arial" w:cs="Times New Roman"/>
            <w:b/>
            <w:u w:val="single"/>
          </w:rPr>
          <w:delText xml:space="preserve"> Services</w:delText>
        </w:r>
        <w:r w:rsidR="00B70EFE" w:rsidDel="00B23E36">
          <w:rPr>
            <w:rFonts w:ascii="Arial" w:eastAsia="Calibri" w:hAnsi="Arial" w:cs="Times New Roman"/>
            <w:b/>
            <w:u w:val="single"/>
          </w:rPr>
          <w:delText>:</w:delText>
        </w:r>
      </w:del>
    </w:p>
    <w:p w14:paraId="417F898E" w14:textId="32105A4B" w:rsidR="00592EF3" w:rsidRPr="00592EF3" w:rsidDel="00B23E36" w:rsidRDefault="00592EF3" w:rsidP="006A71C4">
      <w:pPr>
        <w:spacing w:after="0" w:line="240" w:lineRule="auto"/>
        <w:jc w:val="both"/>
        <w:rPr>
          <w:del w:id="1642" w:author="Nicholas Harrison" w:date="2019-11-06T15:07:00Z"/>
          <w:rFonts w:ascii="Arial" w:eastAsia="Calibri" w:hAnsi="Arial" w:cs="Arial"/>
          <w:b/>
          <w:sz w:val="20"/>
          <w:szCs w:val="20"/>
        </w:rPr>
      </w:pPr>
      <w:commentRangeStart w:id="1643"/>
      <w:del w:id="1644" w:author="Nicholas Harrison" w:date="2019-11-06T15:07:00Z">
        <w:r w:rsidRPr="00592EF3" w:rsidDel="00B23E36">
          <w:rPr>
            <w:rFonts w:ascii="Arial" w:eastAsia="Calibri" w:hAnsi="Arial" w:cs="Arial"/>
            <w:b/>
            <w:sz w:val="20"/>
            <w:szCs w:val="20"/>
          </w:rPr>
          <w:delText>TANGOE HELP DESK</w:delText>
        </w:r>
      </w:del>
    </w:p>
    <w:p w14:paraId="54CCED05" w14:textId="3864BDFF" w:rsidR="00592EF3" w:rsidRPr="00592EF3" w:rsidDel="00B23E36" w:rsidRDefault="00592EF3" w:rsidP="00DB187E">
      <w:pPr>
        <w:numPr>
          <w:ilvl w:val="0"/>
          <w:numId w:val="8"/>
        </w:numPr>
        <w:spacing w:after="0" w:line="240" w:lineRule="auto"/>
        <w:contextualSpacing/>
        <w:jc w:val="both"/>
        <w:rPr>
          <w:del w:id="1645" w:author="Nicholas Harrison" w:date="2019-11-06T15:07:00Z"/>
          <w:moveFrom w:id="1646" w:author="Nicholas Harrison" w:date="2019-11-05T14:09:00Z"/>
          <w:rFonts w:ascii="Arial" w:eastAsia="MS ??" w:hAnsi="Arial" w:cs="Arial"/>
          <w:sz w:val="20"/>
          <w:szCs w:val="20"/>
        </w:rPr>
      </w:pPr>
      <w:moveFromRangeStart w:id="1647" w:author="Nicholas Harrison" w:date="2019-11-05T14:09:00Z" w:name="move23855384"/>
      <w:moveFrom w:id="1648" w:author="Nicholas Harrison" w:date="2019-11-05T14:09:00Z">
        <w:del w:id="1649" w:author="Nicholas Harrison" w:date="2019-11-06T15:07:00Z">
          <w:r w:rsidRPr="00592EF3" w:rsidDel="00B23E36">
            <w:rPr>
              <w:rFonts w:ascii="Arial" w:eastAsia="MS ??" w:hAnsi="Arial" w:cs="Arial"/>
              <w:sz w:val="20"/>
              <w:szCs w:val="20"/>
            </w:rPr>
            <w:delText>We provide live chat and phone support for mobile users.</w:delText>
          </w:r>
        </w:del>
      </w:moveFrom>
    </w:p>
    <w:moveFromRangeEnd w:id="1647"/>
    <w:p w14:paraId="27A98A1A" w14:textId="4411944F" w:rsidR="005533CD" w:rsidRPr="005533CD" w:rsidDel="00B23E36" w:rsidRDefault="00592EF3" w:rsidP="00DB187E">
      <w:pPr>
        <w:numPr>
          <w:ilvl w:val="0"/>
          <w:numId w:val="8"/>
        </w:numPr>
        <w:spacing w:after="0" w:line="240" w:lineRule="auto"/>
        <w:contextualSpacing/>
        <w:jc w:val="both"/>
        <w:rPr>
          <w:del w:id="1650" w:author="Nicholas Harrison" w:date="2019-11-06T15:07:00Z"/>
          <w:rFonts w:ascii="Arial" w:eastAsia="MS ??" w:hAnsi="Arial" w:cs="Arial"/>
          <w:sz w:val="20"/>
          <w:szCs w:val="20"/>
        </w:rPr>
      </w:pPr>
      <w:del w:id="1651" w:author="Nicholas Harrison" w:date="2019-11-06T15:07:00Z">
        <w:r w:rsidRPr="00592EF3" w:rsidDel="00B23E36">
          <w:rPr>
            <w:rFonts w:ascii="Arial" w:eastAsia="MS ??" w:hAnsi="Arial" w:cs="Arial"/>
            <w:sz w:val="20"/>
            <w:szCs w:val="20"/>
          </w:rPr>
          <w:delText>We help ordering phones on the portal, changing service plans, upgrading devices, processing carrier requests, and answering questions about mobile device management services.</w:delText>
        </w:r>
      </w:del>
      <w:moveToRangeStart w:id="1652" w:author="Nicholas Harrison" w:date="2019-11-05T14:09:00Z" w:name="move23855384"/>
      <w:moveTo w:id="1653" w:author="Nicholas Harrison" w:date="2019-11-05T14:09:00Z">
        <w:del w:id="1654" w:author="Nicholas Harrison" w:date="2019-11-06T15:07:00Z">
          <w:r w:rsidR="005533CD" w:rsidRPr="00592EF3" w:rsidDel="00B23E36">
            <w:rPr>
              <w:rFonts w:ascii="Arial" w:eastAsia="MS ??" w:hAnsi="Arial" w:cs="Arial"/>
              <w:sz w:val="20"/>
              <w:szCs w:val="20"/>
            </w:rPr>
            <w:delText>We provide live chat and phone support for mobile users.</w:delText>
          </w:r>
        </w:del>
      </w:moveTo>
      <w:moveToRangeEnd w:id="1652"/>
    </w:p>
    <w:p w14:paraId="255B57D6" w14:textId="6DFF64B7" w:rsidR="00592EF3" w:rsidRPr="00592EF3" w:rsidDel="00B23E36" w:rsidRDefault="00592EF3" w:rsidP="00DB187E">
      <w:pPr>
        <w:numPr>
          <w:ilvl w:val="0"/>
          <w:numId w:val="8"/>
        </w:numPr>
        <w:spacing w:after="0" w:line="240" w:lineRule="auto"/>
        <w:contextualSpacing/>
        <w:jc w:val="both"/>
        <w:rPr>
          <w:del w:id="1655" w:author="Nicholas Harrison" w:date="2019-11-06T15:07:00Z"/>
          <w:rFonts w:ascii="Arial" w:eastAsia="MS ??" w:hAnsi="Arial" w:cs="Arial"/>
          <w:color w:val="02282B"/>
          <w:sz w:val="20"/>
          <w:szCs w:val="20"/>
        </w:rPr>
      </w:pPr>
      <w:del w:id="1656" w:author="Nicholas Harrison" w:date="2019-11-06T15:07:00Z">
        <w:r w:rsidRPr="00592EF3" w:rsidDel="00B23E36">
          <w:rPr>
            <w:rFonts w:ascii="Arial" w:eastAsia="MS ??" w:hAnsi="Arial" w:cs="Arial"/>
            <w:sz w:val="20"/>
            <w:szCs w:val="20"/>
          </w:rPr>
          <w:delText xml:space="preserve">We answer calls in </w:delText>
        </w:r>
        <w:r w:rsidRPr="005533CD" w:rsidDel="00B23E36">
          <w:rPr>
            <w:rFonts w:ascii="Arial" w:eastAsia="MS ??" w:hAnsi="Arial" w:cs="Arial"/>
            <w:sz w:val="20"/>
            <w:szCs w:val="20"/>
            <w:highlight w:val="red"/>
          </w:rPr>
          <w:delText xml:space="preserve">ninety </w:delText>
        </w:r>
        <w:r w:rsidRPr="005533CD" w:rsidDel="00B23E36">
          <w:rPr>
            <w:rFonts w:ascii="Arial" w:eastAsia="MS ??" w:hAnsi="Arial" w:cs="Arial"/>
            <w:color w:val="02282B"/>
            <w:sz w:val="20"/>
            <w:szCs w:val="20"/>
            <w:highlight w:val="red"/>
          </w:rPr>
          <w:delText>seconds more than eighty-five percent of the time, resolve calls in two hours more than ninety-five percent of the time, and resolve support requests in one day, more than ninety-five percent of the time.</w:delText>
        </w:r>
      </w:del>
    </w:p>
    <w:p w14:paraId="3C457593" w14:textId="7C8BAA19" w:rsidR="00592EF3" w:rsidRPr="00B23E36" w:rsidDel="00B23E36" w:rsidRDefault="00592EF3" w:rsidP="00DB187E">
      <w:pPr>
        <w:numPr>
          <w:ilvl w:val="0"/>
          <w:numId w:val="8"/>
        </w:numPr>
        <w:spacing w:after="0" w:line="240" w:lineRule="auto"/>
        <w:contextualSpacing/>
        <w:jc w:val="both"/>
        <w:rPr>
          <w:del w:id="1657" w:author="Nicholas Harrison" w:date="2019-11-06T15:07:00Z"/>
          <w:rFonts w:ascii="Arial" w:eastAsia="MS ??" w:hAnsi="Arial" w:cs="Arial"/>
          <w:sz w:val="20"/>
          <w:szCs w:val="20"/>
        </w:rPr>
      </w:pPr>
      <w:del w:id="1658" w:author="Nicholas Harrison" w:date="2019-11-06T15:07:00Z">
        <w:r w:rsidRPr="00B23E36" w:rsidDel="00B23E36">
          <w:rPr>
            <w:rFonts w:ascii="Arial" w:eastAsia="MS ??" w:hAnsi="Arial" w:cs="Arial"/>
            <w:sz w:val="20"/>
            <w:szCs w:val="20"/>
          </w:rPr>
          <w:delText>You give us access to your mobile device management system and maintain it with vendor software patches, fixes, and testing.</w:delText>
        </w:r>
      </w:del>
    </w:p>
    <w:p w14:paraId="4FBC5128" w14:textId="1509773F" w:rsidR="00592EF3" w:rsidRPr="00592EF3" w:rsidDel="00B23E36" w:rsidRDefault="00592EF3" w:rsidP="006A71C4">
      <w:pPr>
        <w:spacing w:after="0" w:line="240" w:lineRule="auto"/>
        <w:jc w:val="both"/>
        <w:rPr>
          <w:del w:id="1659" w:author="Nicholas Harrison" w:date="2019-11-06T15:07:00Z"/>
          <w:rFonts w:ascii="Arial" w:eastAsia="Calibri" w:hAnsi="Arial" w:cs="Arial"/>
          <w:sz w:val="20"/>
          <w:szCs w:val="20"/>
        </w:rPr>
      </w:pPr>
    </w:p>
    <w:p w14:paraId="315B2ECE" w14:textId="27307099" w:rsidR="00592EF3" w:rsidRPr="00592EF3" w:rsidDel="00B23E36" w:rsidRDefault="00592EF3" w:rsidP="006A71C4">
      <w:pPr>
        <w:spacing w:after="0" w:line="240" w:lineRule="auto"/>
        <w:jc w:val="both"/>
        <w:rPr>
          <w:del w:id="1660" w:author="Nicholas Harrison" w:date="2019-11-06T15:07:00Z"/>
          <w:rFonts w:ascii="Arial" w:eastAsia="Calibri" w:hAnsi="Arial" w:cs="Arial"/>
          <w:b/>
          <w:bCs/>
          <w:sz w:val="20"/>
          <w:szCs w:val="20"/>
        </w:rPr>
      </w:pPr>
    </w:p>
    <w:p w14:paraId="121F7127" w14:textId="5BDD38BF" w:rsidR="00592EF3" w:rsidRPr="00592EF3" w:rsidDel="00B23E36" w:rsidRDefault="00592EF3" w:rsidP="006A71C4">
      <w:pPr>
        <w:spacing w:after="0" w:line="240" w:lineRule="auto"/>
        <w:jc w:val="both"/>
        <w:rPr>
          <w:del w:id="1661" w:author="Nicholas Harrison" w:date="2019-11-06T15:07:00Z"/>
          <w:rFonts w:ascii="Arial" w:eastAsia="Calibri" w:hAnsi="Arial" w:cs="Arial"/>
          <w:b/>
          <w:sz w:val="20"/>
          <w:szCs w:val="20"/>
        </w:rPr>
      </w:pPr>
      <w:del w:id="1662" w:author="Nicholas Harrison" w:date="2019-11-06T15:07:00Z">
        <w:r w:rsidRPr="00592EF3" w:rsidDel="00B23E36">
          <w:rPr>
            <w:rFonts w:ascii="Arial" w:eastAsia="Calibri" w:hAnsi="Arial" w:cs="Arial"/>
            <w:b/>
            <w:bCs/>
            <w:sz w:val="20"/>
            <w:szCs w:val="20"/>
          </w:rPr>
          <w:delText>TANGOE PAY</w:delText>
        </w:r>
      </w:del>
    </w:p>
    <w:p w14:paraId="5B449040" w14:textId="50D6CF0D" w:rsidR="00592EF3" w:rsidRPr="00592EF3" w:rsidDel="00B23E36" w:rsidRDefault="00592EF3" w:rsidP="00DB187E">
      <w:pPr>
        <w:numPr>
          <w:ilvl w:val="0"/>
          <w:numId w:val="8"/>
        </w:numPr>
        <w:spacing w:after="0" w:line="240" w:lineRule="auto"/>
        <w:contextualSpacing/>
        <w:jc w:val="both"/>
        <w:rPr>
          <w:del w:id="1663" w:author="Nicholas Harrison" w:date="2019-11-06T15:07:00Z"/>
          <w:rFonts w:ascii="Arial" w:eastAsia="MS ??" w:hAnsi="Arial" w:cs="Arial"/>
          <w:sz w:val="20"/>
          <w:szCs w:val="20"/>
        </w:rPr>
      </w:pPr>
      <w:del w:id="1664" w:author="Nicholas Harrison" w:date="2019-11-06T15:07:00Z">
        <w:r w:rsidRPr="00592EF3" w:rsidDel="00B23E36">
          <w:rPr>
            <w:rFonts w:ascii="Arial" w:eastAsia="MS ??" w:hAnsi="Arial" w:cs="Arial"/>
            <w:sz w:val="20"/>
            <w:szCs w:val="20"/>
          </w:rPr>
          <w:delText xml:space="preserve">We process Vendor Payments to your Service Provider(s). </w:delText>
        </w:r>
      </w:del>
    </w:p>
    <w:p w14:paraId="705ED218" w14:textId="5BD2137E" w:rsidR="00592EF3" w:rsidRPr="00592EF3" w:rsidDel="00B23E36" w:rsidRDefault="00592EF3" w:rsidP="00DB187E">
      <w:pPr>
        <w:numPr>
          <w:ilvl w:val="0"/>
          <w:numId w:val="8"/>
        </w:numPr>
        <w:spacing w:after="0" w:line="240" w:lineRule="auto"/>
        <w:contextualSpacing/>
        <w:jc w:val="both"/>
        <w:rPr>
          <w:del w:id="1665" w:author="Nicholas Harrison" w:date="2019-11-06T15:07:00Z"/>
          <w:rFonts w:ascii="Arial" w:eastAsia="MS ??" w:hAnsi="Arial" w:cs="Arial"/>
          <w:sz w:val="20"/>
          <w:szCs w:val="20"/>
        </w:rPr>
      </w:pPr>
      <w:del w:id="1666" w:author="Nicholas Harrison" w:date="2019-11-06T15:07:00Z">
        <w:r w:rsidRPr="00592EF3" w:rsidDel="00B23E36">
          <w:rPr>
            <w:rFonts w:ascii="Arial" w:eastAsia="MS ??" w:hAnsi="Arial" w:cs="Arial"/>
            <w:sz w:val="20"/>
            <w:szCs w:val="20"/>
          </w:rPr>
          <w:delText>We support managed cashflows through defining the timing of funding requests to you based on batch payment processing.</w:delText>
        </w:r>
      </w:del>
    </w:p>
    <w:p w14:paraId="00AEE3AD" w14:textId="08FD8BDB" w:rsidR="00592EF3" w:rsidRPr="00592EF3" w:rsidDel="00B23E36" w:rsidRDefault="00592EF3" w:rsidP="00DB187E">
      <w:pPr>
        <w:numPr>
          <w:ilvl w:val="0"/>
          <w:numId w:val="8"/>
        </w:numPr>
        <w:spacing w:after="0" w:line="240" w:lineRule="auto"/>
        <w:contextualSpacing/>
        <w:jc w:val="both"/>
        <w:rPr>
          <w:del w:id="1667" w:author="Nicholas Harrison" w:date="2019-11-06T15:07:00Z"/>
          <w:rFonts w:ascii="Arial" w:eastAsia="MS ??" w:hAnsi="Arial" w:cs="Arial"/>
          <w:sz w:val="20"/>
          <w:szCs w:val="20"/>
        </w:rPr>
      </w:pPr>
      <w:del w:id="1668" w:author="Nicholas Harrison" w:date="2019-11-06T15:07:00Z">
        <w:r w:rsidRPr="00592EF3" w:rsidDel="00B23E36">
          <w:rPr>
            <w:rFonts w:ascii="Arial" w:eastAsia="MS ??" w:hAnsi="Arial" w:cs="Arial"/>
            <w:sz w:val="20"/>
            <w:szCs w:val="20"/>
          </w:rPr>
          <w:delText>We directly remit invoice payments included in each payment batch to vendors once we receive the funds in the designated bank account for each funding request.</w:delText>
        </w:r>
      </w:del>
    </w:p>
    <w:p w14:paraId="50610830" w14:textId="31B8AB6A" w:rsidR="00592EF3" w:rsidRPr="00592EF3" w:rsidDel="00B23E36" w:rsidRDefault="00592EF3" w:rsidP="00DB187E">
      <w:pPr>
        <w:numPr>
          <w:ilvl w:val="0"/>
          <w:numId w:val="8"/>
        </w:numPr>
        <w:spacing w:after="0" w:line="240" w:lineRule="auto"/>
        <w:contextualSpacing/>
        <w:jc w:val="both"/>
        <w:rPr>
          <w:del w:id="1669" w:author="Nicholas Harrison" w:date="2019-11-06T15:07:00Z"/>
          <w:rFonts w:ascii="Arial" w:eastAsia="MS ??" w:hAnsi="Arial" w:cs="Arial"/>
          <w:sz w:val="20"/>
          <w:szCs w:val="20"/>
        </w:rPr>
      </w:pPr>
      <w:del w:id="1670" w:author="Nicholas Harrison" w:date="2019-11-06T15:07:00Z">
        <w:r w:rsidRPr="00592EF3" w:rsidDel="00B23E36">
          <w:rPr>
            <w:rFonts w:ascii="Arial" w:eastAsia="MS ??" w:hAnsi="Arial" w:cs="Arial"/>
            <w:sz w:val="20"/>
            <w:szCs w:val="20"/>
          </w:rPr>
          <w:delText>We prepare a reconciliation of payment batches to funds transfers to verify payments covering the previous months’ payment batches.</w:delText>
        </w:r>
      </w:del>
    </w:p>
    <w:p w14:paraId="3583F6F3" w14:textId="1494D270" w:rsidR="00592EF3" w:rsidRPr="00592EF3" w:rsidDel="00B23E36" w:rsidRDefault="00592EF3" w:rsidP="006A71C4">
      <w:pPr>
        <w:spacing w:after="0" w:line="240" w:lineRule="auto"/>
        <w:jc w:val="both"/>
        <w:rPr>
          <w:del w:id="1671" w:author="Nicholas Harrison" w:date="2019-11-06T15:07:00Z"/>
          <w:rFonts w:ascii="Calibri" w:eastAsia="Calibri" w:hAnsi="Calibri" w:cs="Calibri"/>
          <w:sz w:val="20"/>
          <w:szCs w:val="20"/>
        </w:rPr>
      </w:pPr>
      <w:del w:id="1672" w:author="Nicholas Harrison" w:date="2019-11-06T15:07:00Z">
        <w:r w:rsidRPr="00592EF3" w:rsidDel="00B23E36">
          <w:rPr>
            <w:rFonts w:ascii="Calibri" w:eastAsia="Calibri" w:hAnsi="Calibri" w:cs="Calibri"/>
            <w:sz w:val="20"/>
            <w:szCs w:val="20"/>
          </w:rPr>
          <w:delText xml:space="preserve"> </w:delText>
        </w:r>
      </w:del>
    </w:p>
    <w:p w14:paraId="22A5A198" w14:textId="09C3BA10" w:rsidR="00592EF3" w:rsidRPr="00592EF3" w:rsidDel="00B23E36" w:rsidRDefault="00592EF3" w:rsidP="006A71C4">
      <w:pPr>
        <w:spacing w:after="0" w:line="240" w:lineRule="auto"/>
        <w:jc w:val="both"/>
        <w:rPr>
          <w:del w:id="1673" w:author="Nicholas Harrison" w:date="2019-11-06T15:07:00Z"/>
          <w:rFonts w:ascii="Arial" w:eastAsia="Calibri" w:hAnsi="Arial" w:cs="Arial"/>
          <w:b/>
          <w:sz w:val="20"/>
          <w:szCs w:val="20"/>
        </w:rPr>
      </w:pPr>
      <w:del w:id="1674" w:author="Nicholas Harrison" w:date="2019-11-06T15:07:00Z">
        <w:r w:rsidRPr="00592EF3" w:rsidDel="00B23E36">
          <w:rPr>
            <w:rFonts w:ascii="Arial" w:eastAsia="Calibri" w:hAnsi="Arial" w:cs="Arial"/>
            <w:b/>
            <w:bCs/>
            <w:sz w:val="20"/>
            <w:szCs w:val="20"/>
          </w:rPr>
          <w:delText>TANGOE ENDPOINT MANAGEMENT</w:delText>
        </w:r>
      </w:del>
    </w:p>
    <w:p w14:paraId="47350B7A" w14:textId="217C42B3" w:rsidR="00592EF3" w:rsidRPr="00592EF3" w:rsidDel="00B23E36" w:rsidRDefault="00592EF3" w:rsidP="00DB187E">
      <w:pPr>
        <w:numPr>
          <w:ilvl w:val="0"/>
          <w:numId w:val="8"/>
        </w:numPr>
        <w:spacing w:after="0" w:line="240" w:lineRule="auto"/>
        <w:contextualSpacing/>
        <w:jc w:val="both"/>
        <w:rPr>
          <w:del w:id="1675" w:author="Nicholas Harrison" w:date="2019-11-06T15:07:00Z"/>
          <w:rFonts w:ascii="Arial" w:eastAsia="MS ??" w:hAnsi="Arial" w:cs="Times New Roman"/>
          <w:sz w:val="20"/>
          <w:szCs w:val="20"/>
        </w:rPr>
      </w:pPr>
      <w:del w:id="1676" w:author="Nicholas Harrison" w:date="2019-11-06T15:07:00Z">
        <w:r w:rsidRPr="00592EF3" w:rsidDel="00B23E36">
          <w:rPr>
            <w:rFonts w:ascii="Arial" w:eastAsia="MS ??" w:hAnsi="Arial" w:cs="Arial"/>
            <w:sz w:val="20"/>
            <w:szCs w:val="20"/>
          </w:rPr>
          <w:delText>We provide a full suite of direct or remote managed services for unified endpoint management (UEM) software from solution selection, design implementation and operation of the MDM environment.</w:delText>
        </w:r>
      </w:del>
    </w:p>
    <w:p w14:paraId="59061731" w14:textId="1CEFB047" w:rsidR="00592EF3" w:rsidRPr="00592EF3" w:rsidDel="00B23E36" w:rsidRDefault="00592EF3" w:rsidP="00DB187E">
      <w:pPr>
        <w:numPr>
          <w:ilvl w:val="0"/>
          <w:numId w:val="8"/>
        </w:numPr>
        <w:spacing w:after="0" w:line="240" w:lineRule="auto"/>
        <w:contextualSpacing/>
        <w:jc w:val="both"/>
        <w:rPr>
          <w:del w:id="1677" w:author="Nicholas Harrison" w:date="2019-11-06T15:07:00Z"/>
          <w:rFonts w:ascii="Arial" w:eastAsia="MS ??" w:hAnsi="Arial" w:cs="Times New Roman"/>
          <w:sz w:val="20"/>
          <w:szCs w:val="20"/>
        </w:rPr>
      </w:pPr>
      <w:del w:id="1678" w:author="Nicholas Harrison" w:date="2019-11-06T15:07:00Z">
        <w:r w:rsidRPr="00592EF3" w:rsidDel="00B23E36">
          <w:rPr>
            <w:rFonts w:ascii="Arial" w:eastAsia="MS ??" w:hAnsi="Arial" w:cs="Arial"/>
            <w:sz w:val="20"/>
            <w:szCs w:val="20"/>
          </w:rPr>
          <w:delText>We provide UEM consulting and engineering services for risk assessment and gap analysis of existing deployments, and provide best practices and support the corrective actions needed to meet compliance.</w:delText>
        </w:r>
      </w:del>
    </w:p>
    <w:p w14:paraId="59B4A4C4" w14:textId="3D769390" w:rsidR="00592EF3" w:rsidRPr="00592EF3" w:rsidDel="00B23E36" w:rsidRDefault="00592EF3" w:rsidP="00DB187E">
      <w:pPr>
        <w:numPr>
          <w:ilvl w:val="0"/>
          <w:numId w:val="8"/>
        </w:numPr>
        <w:spacing w:after="0" w:line="240" w:lineRule="auto"/>
        <w:contextualSpacing/>
        <w:jc w:val="both"/>
        <w:rPr>
          <w:del w:id="1679" w:author="Nicholas Harrison" w:date="2019-11-06T15:07:00Z"/>
          <w:rFonts w:ascii="Arial" w:eastAsia="MS ??" w:hAnsi="Arial" w:cs="Times New Roman"/>
          <w:sz w:val="20"/>
          <w:szCs w:val="20"/>
        </w:rPr>
      </w:pPr>
      <w:del w:id="1680" w:author="Nicholas Harrison" w:date="2019-11-06T15:07:00Z">
        <w:r w:rsidRPr="00592EF3" w:rsidDel="00B23E36">
          <w:rPr>
            <w:rFonts w:ascii="Arial" w:eastAsia="MS ??" w:hAnsi="Arial" w:cs="Arial"/>
            <w:sz w:val="20"/>
            <w:szCs w:val="20"/>
          </w:rPr>
          <w:delText>We provide Tier 2 &amp; 3 Help Desk Support with configurable service levels.</w:delText>
        </w:r>
      </w:del>
    </w:p>
    <w:p w14:paraId="0221D79C" w14:textId="09B78B4E" w:rsidR="00592EF3" w:rsidRPr="00592EF3" w:rsidDel="00B23E36" w:rsidRDefault="00592EF3" w:rsidP="00DB187E">
      <w:pPr>
        <w:numPr>
          <w:ilvl w:val="0"/>
          <w:numId w:val="8"/>
        </w:numPr>
        <w:spacing w:after="0" w:line="240" w:lineRule="auto"/>
        <w:contextualSpacing/>
        <w:jc w:val="both"/>
        <w:rPr>
          <w:del w:id="1681" w:author="Nicholas Harrison" w:date="2019-11-06T15:07:00Z"/>
          <w:rFonts w:ascii="Arial" w:eastAsia="MS ??" w:hAnsi="Arial" w:cs="Times New Roman"/>
          <w:sz w:val="20"/>
          <w:szCs w:val="20"/>
        </w:rPr>
      </w:pPr>
      <w:del w:id="1682" w:author="Nicholas Harrison" w:date="2019-11-06T15:07:00Z">
        <w:r w:rsidRPr="00592EF3" w:rsidDel="00B23E36">
          <w:rPr>
            <w:rFonts w:ascii="Arial" w:eastAsia="MS ??" w:hAnsi="Arial" w:cs="Arial"/>
            <w:sz w:val="20"/>
            <w:szCs w:val="20"/>
          </w:rPr>
          <w:delText>We directly manage Certificates, Registration Templates, Apple DEP and VPP, Android for Enterprise and related Applications / Applications Store</w:delText>
        </w:r>
      </w:del>
    </w:p>
    <w:p w14:paraId="67593E6E" w14:textId="0728DAEC" w:rsidR="00592EF3" w:rsidRPr="00592EF3" w:rsidDel="00B23E36" w:rsidRDefault="00592EF3" w:rsidP="00DB187E">
      <w:pPr>
        <w:numPr>
          <w:ilvl w:val="0"/>
          <w:numId w:val="8"/>
        </w:numPr>
        <w:spacing w:after="0" w:line="240" w:lineRule="auto"/>
        <w:contextualSpacing/>
        <w:jc w:val="both"/>
        <w:rPr>
          <w:del w:id="1683" w:author="Nicholas Harrison" w:date="2019-11-06T15:07:00Z"/>
          <w:rFonts w:ascii="Arial" w:eastAsia="MS ??" w:hAnsi="Arial" w:cs="Times New Roman"/>
          <w:sz w:val="20"/>
          <w:szCs w:val="20"/>
        </w:rPr>
      </w:pPr>
      <w:del w:id="1684" w:author="Nicholas Harrison" w:date="2019-11-06T15:07:00Z">
        <w:r w:rsidRPr="00592EF3" w:rsidDel="00B23E36">
          <w:rPr>
            <w:rFonts w:ascii="Arial" w:eastAsia="MS ??" w:hAnsi="Arial" w:cs="Arial"/>
            <w:sz w:val="20"/>
            <w:szCs w:val="20"/>
          </w:rPr>
          <w:delText>We perform a full suite of testing including; applications, content delivery, policy and compliance, device OS and security</w:delText>
        </w:r>
      </w:del>
    </w:p>
    <w:p w14:paraId="65BCFC18" w14:textId="0EB1224A" w:rsidR="00592EF3" w:rsidRPr="00592EF3" w:rsidDel="00B23E36" w:rsidRDefault="00592EF3" w:rsidP="00DB187E">
      <w:pPr>
        <w:numPr>
          <w:ilvl w:val="0"/>
          <w:numId w:val="8"/>
        </w:numPr>
        <w:spacing w:after="0" w:line="240" w:lineRule="auto"/>
        <w:contextualSpacing/>
        <w:jc w:val="both"/>
        <w:rPr>
          <w:del w:id="1685" w:author="Nicholas Harrison" w:date="2019-11-06T15:07:00Z"/>
          <w:rFonts w:ascii="Arial" w:eastAsia="MS ??" w:hAnsi="Arial" w:cs="Times New Roman"/>
        </w:rPr>
      </w:pPr>
      <w:del w:id="1686" w:author="Nicholas Harrison" w:date="2019-11-06T15:07:00Z">
        <w:r w:rsidRPr="00592EF3" w:rsidDel="00B23E36">
          <w:rPr>
            <w:rFonts w:ascii="Arial" w:eastAsia="MS ??" w:hAnsi="Arial" w:cs="Arial"/>
            <w:sz w:val="20"/>
            <w:szCs w:val="20"/>
          </w:rPr>
          <w:delText>We provide on-going support of your deployed policy and configuration changes.</w:delText>
        </w:r>
      </w:del>
    </w:p>
    <w:p w14:paraId="1E201869" w14:textId="3C7D26E8" w:rsidR="00592EF3" w:rsidDel="00B23E36" w:rsidRDefault="00592EF3" w:rsidP="006A71C4">
      <w:pPr>
        <w:spacing w:after="0" w:line="240" w:lineRule="auto"/>
        <w:ind w:left="216"/>
        <w:jc w:val="both"/>
        <w:rPr>
          <w:del w:id="1687" w:author="Nicholas Harrison" w:date="2019-11-06T15:07:00Z"/>
          <w:rFonts w:ascii="Arial" w:eastAsia="Calibri" w:hAnsi="Arial" w:cs="Times New Roman"/>
        </w:rPr>
      </w:pPr>
    </w:p>
    <w:p w14:paraId="50553901" w14:textId="284A6AB3" w:rsidR="00592EF3" w:rsidRPr="00592EF3" w:rsidDel="00B23E36" w:rsidRDefault="00592EF3" w:rsidP="006A71C4">
      <w:pPr>
        <w:spacing w:after="0" w:line="240" w:lineRule="auto"/>
        <w:jc w:val="both"/>
        <w:rPr>
          <w:del w:id="1688" w:author="Nicholas Harrison" w:date="2019-11-06T15:07:00Z"/>
          <w:rFonts w:ascii="Arial" w:eastAsia="Calibri" w:hAnsi="Arial" w:cs="Arial"/>
          <w:b/>
          <w:sz w:val="20"/>
          <w:szCs w:val="20"/>
        </w:rPr>
      </w:pPr>
      <w:del w:id="1689" w:author="Nicholas Harrison" w:date="2019-11-06T15:07:00Z">
        <w:r w:rsidRPr="00592EF3" w:rsidDel="00B23E36">
          <w:rPr>
            <w:rFonts w:ascii="Arial" w:eastAsia="Calibri" w:hAnsi="Arial" w:cs="Arial"/>
            <w:b/>
            <w:sz w:val="20"/>
            <w:szCs w:val="20"/>
          </w:rPr>
          <w:delText>TANGOE LOGISTICS</w:delText>
        </w:r>
      </w:del>
    </w:p>
    <w:p w14:paraId="7078B26D" w14:textId="00FD784C" w:rsidR="00592EF3" w:rsidRPr="00592EF3" w:rsidDel="00B23E36" w:rsidRDefault="00592EF3" w:rsidP="00DB187E">
      <w:pPr>
        <w:numPr>
          <w:ilvl w:val="0"/>
          <w:numId w:val="8"/>
        </w:numPr>
        <w:spacing w:after="0" w:line="240" w:lineRule="auto"/>
        <w:contextualSpacing/>
        <w:jc w:val="both"/>
        <w:rPr>
          <w:del w:id="1690" w:author="Nicholas Harrison" w:date="2019-11-06T15:07:00Z"/>
          <w:rFonts w:ascii="Arial" w:eastAsia="MS ??" w:hAnsi="Arial" w:cs="Arial"/>
          <w:sz w:val="20"/>
          <w:szCs w:val="20"/>
        </w:rPr>
      </w:pPr>
      <w:del w:id="1691" w:author="Nicholas Harrison" w:date="2019-11-06T15:07:00Z">
        <w:r w:rsidRPr="00592EF3" w:rsidDel="00B23E36">
          <w:rPr>
            <w:rFonts w:ascii="Arial" w:eastAsia="MS ??" w:hAnsi="Arial" w:cs="Arial"/>
            <w:sz w:val="20"/>
            <w:szCs w:val="20"/>
          </w:rPr>
          <w:delText>We provide a full-service device depot to support the complete array of your deployed devices supporting replacement of damaged units, recovery of unused devices, and repair and recycle of returned devices.</w:delText>
        </w:r>
      </w:del>
    </w:p>
    <w:p w14:paraId="61620259" w14:textId="740710FE" w:rsidR="00592EF3" w:rsidRPr="00592EF3" w:rsidDel="00B23E36" w:rsidRDefault="00592EF3" w:rsidP="00DB187E">
      <w:pPr>
        <w:numPr>
          <w:ilvl w:val="0"/>
          <w:numId w:val="8"/>
        </w:numPr>
        <w:spacing w:after="0" w:line="240" w:lineRule="auto"/>
        <w:contextualSpacing/>
        <w:jc w:val="both"/>
        <w:rPr>
          <w:del w:id="1692" w:author="Nicholas Harrison" w:date="2019-11-06T15:07:00Z"/>
          <w:rFonts w:ascii="Arial" w:eastAsia="MS ??" w:hAnsi="Arial" w:cs="Times New Roman"/>
          <w:sz w:val="20"/>
          <w:szCs w:val="20"/>
        </w:rPr>
      </w:pPr>
      <w:del w:id="1693" w:author="Nicholas Harrison" w:date="2019-11-06T15:07:00Z">
        <w:r w:rsidRPr="00592EF3" w:rsidDel="00B23E36">
          <w:rPr>
            <w:rFonts w:ascii="Arial" w:eastAsia="MS ??" w:hAnsi="Arial" w:cs="Arial"/>
            <w:sz w:val="20"/>
            <w:szCs w:val="20"/>
          </w:rPr>
          <w:delText>We provide certified data destruction for all recycle devices processed.</w:delText>
        </w:r>
      </w:del>
    </w:p>
    <w:p w14:paraId="0800E8D3" w14:textId="32FB956F" w:rsidR="00592EF3" w:rsidRPr="00592EF3" w:rsidDel="00B23E36" w:rsidRDefault="00592EF3" w:rsidP="00DB187E">
      <w:pPr>
        <w:numPr>
          <w:ilvl w:val="0"/>
          <w:numId w:val="8"/>
        </w:numPr>
        <w:spacing w:after="0" w:line="240" w:lineRule="auto"/>
        <w:contextualSpacing/>
        <w:jc w:val="both"/>
        <w:rPr>
          <w:del w:id="1694" w:author="Nicholas Harrison" w:date="2019-11-06T15:07:00Z"/>
          <w:rFonts w:ascii="Arial" w:eastAsia="MS ??" w:hAnsi="Arial" w:cs="Times New Roman"/>
          <w:sz w:val="20"/>
          <w:szCs w:val="20"/>
        </w:rPr>
      </w:pPr>
      <w:del w:id="1695" w:author="Nicholas Harrison" w:date="2019-11-06T15:07:00Z">
        <w:r w:rsidRPr="00592EF3" w:rsidDel="00B23E36">
          <w:rPr>
            <w:rFonts w:ascii="Arial" w:eastAsia="MS ??" w:hAnsi="Arial" w:cs="Arial"/>
            <w:sz w:val="20"/>
            <w:szCs w:val="20"/>
          </w:rPr>
          <w:delText>We provide a marketplace to select Carrier and delivery options for device and accessory shipments to your teams with standard and custom packaging options to meet your brand and employee experience requirements.</w:delText>
        </w:r>
      </w:del>
    </w:p>
    <w:p w14:paraId="25F0ADFC" w14:textId="434FF63A" w:rsidR="00592EF3" w:rsidRPr="00592EF3" w:rsidDel="00B23E36" w:rsidRDefault="00592EF3" w:rsidP="00DB187E">
      <w:pPr>
        <w:numPr>
          <w:ilvl w:val="0"/>
          <w:numId w:val="8"/>
        </w:numPr>
        <w:spacing w:after="0" w:line="240" w:lineRule="auto"/>
        <w:contextualSpacing/>
        <w:jc w:val="both"/>
        <w:rPr>
          <w:del w:id="1696" w:author="Nicholas Harrison" w:date="2019-11-06T15:07:00Z"/>
          <w:rFonts w:ascii="Arial" w:eastAsia="MS ??" w:hAnsi="Arial" w:cs="Times New Roman"/>
          <w:sz w:val="20"/>
          <w:szCs w:val="20"/>
        </w:rPr>
      </w:pPr>
      <w:del w:id="1697" w:author="Nicholas Harrison" w:date="2019-11-06T15:07:00Z">
        <w:r w:rsidRPr="00592EF3" w:rsidDel="00B23E36">
          <w:rPr>
            <w:rFonts w:ascii="Arial" w:eastAsia="MS ??" w:hAnsi="Arial" w:cs="Arial"/>
            <w:sz w:val="20"/>
            <w:szCs w:val="20"/>
          </w:rPr>
          <w:delText>We provide same day processing options for shipments and two-day processing for returns.</w:delText>
        </w:r>
      </w:del>
    </w:p>
    <w:p w14:paraId="1D4F7364" w14:textId="21C683A5" w:rsidR="00592EF3" w:rsidRPr="00592EF3" w:rsidDel="00B23E36" w:rsidRDefault="00592EF3" w:rsidP="00DB187E">
      <w:pPr>
        <w:numPr>
          <w:ilvl w:val="0"/>
          <w:numId w:val="8"/>
        </w:numPr>
        <w:spacing w:after="0" w:line="240" w:lineRule="auto"/>
        <w:contextualSpacing/>
        <w:jc w:val="both"/>
        <w:rPr>
          <w:del w:id="1698" w:author="Nicholas Harrison" w:date="2019-11-06T15:07:00Z"/>
          <w:rFonts w:ascii="Arial" w:eastAsia="MS ??" w:hAnsi="Arial" w:cs="Times New Roman"/>
          <w:sz w:val="20"/>
          <w:szCs w:val="20"/>
        </w:rPr>
      </w:pPr>
      <w:del w:id="1699" w:author="Nicholas Harrison" w:date="2019-11-06T15:07:00Z">
        <w:r w:rsidRPr="00592EF3" w:rsidDel="00B23E36">
          <w:rPr>
            <w:rFonts w:ascii="Arial" w:eastAsia="MS ??" w:hAnsi="Arial" w:cs="Arial"/>
            <w:sz w:val="20"/>
            <w:szCs w:val="20"/>
          </w:rPr>
          <w:delText xml:space="preserve">We provide integrated solutions, from touchless to manual, for provisioning device content. </w:delText>
        </w:r>
      </w:del>
    </w:p>
    <w:p w14:paraId="0C0A8AD0" w14:textId="57B51E6B" w:rsidR="00592EF3" w:rsidRPr="00592EF3" w:rsidDel="00B23E36" w:rsidRDefault="00592EF3" w:rsidP="006A71C4">
      <w:pPr>
        <w:spacing w:after="0" w:line="240" w:lineRule="auto"/>
        <w:jc w:val="both"/>
        <w:rPr>
          <w:del w:id="1700" w:author="Nicholas Harrison" w:date="2019-11-06T15:07:00Z"/>
          <w:rFonts w:ascii="Arial" w:eastAsia="Calibri" w:hAnsi="Arial" w:cs="Arial"/>
          <w:b/>
          <w:bCs/>
          <w:sz w:val="20"/>
          <w:szCs w:val="20"/>
        </w:rPr>
      </w:pPr>
    </w:p>
    <w:p w14:paraId="0B7C0BFB" w14:textId="5A5CC1AA" w:rsidR="00592EF3" w:rsidRPr="00592EF3" w:rsidDel="00B23E36" w:rsidRDefault="00592EF3" w:rsidP="006A71C4">
      <w:pPr>
        <w:spacing w:after="0" w:line="240" w:lineRule="auto"/>
        <w:jc w:val="both"/>
        <w:rPr>
          <w:del w:id="1701" w:author="Nicholas Harrison" w:date="2019-11-06T15:07:00Z"/>
          <w:rFonts w:ascii="Arial" w:eastAsia="Calibri" w:hAnsi="Arial" w:cs="Arial"/>
          <w:b/>
          <w:bCs/>
          <w:sz w:val="20"/>
          <w:szCs w:val="20"/>
        </w:rPr>
      </w:pPr>
      <w:del w:id="1702" w:author="Nicholas Harrison" w:date="2019-11-06T15:07:00Z">
        <w:r w:rsidRPr="00592EF3" w:rsidDel="00B23E36">
          <w:rPr>
            <w:rFonts w:ascii="Arial" w:eastAsia="Calibri" w:hAnsi="Arial" w:cs="Arial"/>
            <w:b/>
            <w:bCs/>
            <w:sz w:val="20"/>
            <w:szCs w:val="20"/>
          </w:rPr>
          <w:delText>TANGOE ADVISORY SERVICES</w:delText>
        </w:r>
      </w:del>
    </w:p>
    <w:p w14:paraId="30E45B6D" w14:textId="18CBA00D" w:rsidR="00592EF3" w:rsidRPr="00592EF3" w:rsidDel="00B23E36" w:rsidRDefault="00592EF3" w:rsidP="00DB187E">
      <w:pPr>
        <w:numPr>
          <w:ilvl w:val="0"/>
          <w:numId w:val="8"/>
        </w:numPr>
        <w:spacing w:after="0" w:line="240" w:lineRule="auto"/>
        <w:contextualSpacing/>
        <w:jc w:val="both"/>
        <w:rPr>
          <w:del w:id="1703" w:author="Nicholas Harrison" w:date="2019-11-06T15:07:00Z"/>
          <w:rFonts w:ascii="Arial" w:eastAsia="MS ??" w:hAnsi="Arial" w:cs="Times New Roman"/>
          <w:sz w:val="20"/>
          <w:szCs w:val="20"/>
        </w:rPr>
      </w:pPr>
      <w:del w:id="1704" w:author="Nicholas Harrison" w:date="2019-11-06T15:07:00Z">
        <w:r w:rsidRPr="00592EF3" w:rsidDel="00B23E36">
          <w:rPr>
            <w:rFonts w:ascii="Arial" w:eastAsia="MS ??" w:hAnsi="Arial" w:cs="Arial"/>
            <w:sz w:val="20"/>
            <w:szCs w:val="20"/>
          </w:rPr>
          <w:delText xml:space="preserve">We provide consulting and advisory services to assist customers with a wide variety of needs across their fixed, mobile and cloud enterprises, including: </w:delText>
        </w:r>
      </w:del>
    </w:p>
    <w:p w14:paraId="439423C3" w14:textId="7EE5F37F" w:rsidR="00592EF3" w:rsidRPr="00592EF3" w:rsidDel="00B23E36" w:rsidRDefault="00592EF3" w:rsidP="00DB187E">
      <w:pPr>
        <w:numPr>
          <w:ilvl w:val="1"/>
          <w:numId w:val="8"/>
        </w:numPr>
        <w:spacing w:after="0" w:line="240" w:lineRule="auto"/>
        <w:ind w:left="630"/>
        <w:contextualSpacing/>
        <w:jc w:val="both"/>
        <w:rPr>
          <w:del w:id="1705" w:author="Nicholas Harrison" w:date="2019-11-06T15:07:00Z"/>
          <w:rFonts w:ascii="Arial" w:eastAsia="MS ??" w:hAnsi="Arial" w:cs="Times New Roman"/>
          <w:sz w:val="20"/>
          <w:szCs w:val="20"/>
        </w:rPr>
      </w:pPr>
      <w:del w:id="1706" w:author="Nicholas Harrison" w:date="2019-11-06T15:07:00Z">
        <w:r w:rsidRPr="00592EF3" w:rsidDel="00B23E36">
          <w:rPr>
            <w:rFonts w:ascii="Arial" w:eastAsia="MS ??" w:hAnsi="Arial" w:cs="Arial"/>
            <w:sz w:val="20"/>
            <w:szCs w:val="20"/>
          </w:rPr>
          <w:delText xml:space="preserve">Audit and Optimization services for billing </w:delText>
        </w:r>
        <w:r w:rsidRPr="00592EF3" w:rsidDel="00B23E36">
          <w:rPr>
            <w:rFonts w:ascii="Arial" w:eastAsia="MS ??" w:hAnsi="Arial" w:cs="Arial"/>
            <w:sz w:val="20"/>
            <w:szCs w:val="20"/>
            <w:lang w:val="en-GB"/>
          </w:rPr>
          <w:delText>of your annual telecommunications spend.</w:delText>
        </w:r>
      </w:del>
    </w:p>
    <w:p w14:paraId="252CCE67" w14:textId="6AE82E09" w:rsidR="00592EF3" w:rsidRPr="00592EF3" w:rsidDel="00B23E36" w:rsidRDefault="00592EF3" w:rsidP="00DB187E">
      <w:pPr>
        <w:numPr>
          <w:ilvl w:val="1"/>
          <w:numId w:val="8"/>
        </w:numPr>
        <w:spacing w:after="0" w:line="240" w:lineRule="auto"/>
        <w:ind w:left="630"/>
        <w:contextualSpacing/>
        <w:jc w:val="both"/>
        <w:rPr>
          <w:del w:id="1707" w:author="Nicholas Harrison" w:date="2019-11-06T15:07:00Z"/>
          <w:rFonts w:ascii="Arial" w:eastAsia="MS ??" w:hAnsi="Arial" w:cs="Times New Roman"/>
          <w:sz w:val="20"/>
          <w:szCs w:val="20"/>
        </w:rPr>
      </w:pPr>
      <w:del w:id="1708" w:author="Nicholas Harrison" w:date="2019-11-06T15:07:00Z">
        <w:r w:rsidRPr="00592EF3" w:rsidDel="00B23E36">
          <w:rPr>
            <w:rFonts w:ascii="Arial" w:eastAsia="MS ??" w:hAnsi="Arial" w:cs="Arial"/>
            <w:sz w:val="20"/>
            <w:szCs w:val="20"/>
          </w:rPr>
          <w:delText>Vendor Contract Negotiations using our expertise and knowledge of current rates and opportunities to help you pay the lowest amount for your services.</w:delText>
        </w:r>
      </w:del>
    </w:p>
    <w:p w14:paraId="42F701BC" w14:textId="250CFBFB" w:rsidR="00592EF3" w:rsidRPr="00592EF3" w:rsidDel="00B23E36" w:rsidRDefault="00592EF3" w:rsidP="00DB187E">
      <w:pPr>
        <w:numPr>
          <w:ilvl w:val="1"/>
          <w:numId w:val="8"/>
        </w:numPr>
        <w:spacing w:after="0" w:line="240" w:lineRule="auto"/>
        <w:ind w:left="630"/>
        <w:contextualSpacing/>
        <w:jc w:val="both"/>
        <w:rPr>
          <w:del w:id="1709" w:author="Nicholas Harrison" w:date="2019-11-06T15:07:00Z"/>
          <w:rFonts w:ascii="Arial" w:eastAsia="MS ??" w:hAnsi="Arial" w:cs="Times New Roman"/>
          <w:sz w:val="20"/>
          <w:szCs w:val="20"/>
        </w:rPr>
      </w:pPr>
      <w:del w:id="1710" w:author="Nicholas Harrison" w:date="2019-11-06T15:07:00Z">
        <w:r w:rsidRPr="00592EF3" w:rsidDel="00B23E36">
          <w:rPr>
            <w:rFonts w:ascii="Arial" w:eastAsia="MS ??" w:hAnsi="Arial" w:cs="Arial"/>
            <w:sz w:val="20"/>
            <w:szCs w:val="20"/>
          </w:rPr>
          <w:delText>Vendor Communications, Response Analysis and Negotiations through the final recommendations and savings analysis worksheet.</w:delText>
        </w:r>
      </w:del>
    </w:p>
    <w:p w14:paraId="190A6B9B" w14:textId="696ADE6C" w:rsidR="00592EF3" w:rsidRPr="00592EF3" w:rsidDel="00B23E36" w:rsidRDefault="00592EF3" w:rsidP="00DB187E">
      <w:pPr>
        <w:numPr>
          <w:ilvl w:val="1"/>
          <w:numId w:val="8"/>
        </w:numPr>
        <w:spacing w:after="0" w:line="240" w:lineRule="auto"/>
        <w:ind w:left="630"/>
        <w:contextualSpacing/>
        <w:jc w:val="both"/>
        <w:rPr>
          <w:del w:id="1711" w:author="Nicholas Harrison" w:date="2019-11-06T15:07:00Z"/>
          <w:rFonts w:ascii="Arial" w:eastAsia="MS ??" w:hAnsi="Arial" w:cs="Times New Roman"/>
          <w:sz w:val="20"/>
          <w:szCs w:val="20"/>
        </w:rPr>
      </w:pPr>
      <w:del w:id="1712" w:author="Nicholas Harrison" w:date="2019-11-06T15:07:00Z">
        <w:r w:rsidRPr="00592EF3" w:rsidDel="00B23E36">
          <w:rPr>
            <w:rFonts w:ascii="Arial" w:eastAsia="MS ??" w:hAnsi="Arial" w:cs="Arial"/>
            <w:sz w:val="20"/>
            <w:szCs w:val="20"/>
          </w:rPr>
          <w:delText>Network Topology Build Services.</w:delText>
        </w:r>
      </w:del>
      <w:commentRangeEnd w:id="1643"/>
      <w:r w:rsidR="00B23E36">
        <w:rPr>
          <w:rStyle w:val="CommentReference"/>
        </w:rPr>
        <w:commentReference w:id="1643"/>
      </w:r>
    </w:p>
    <w:p w14:paraId="3FCED8C6" w14:textId="77777777" w:rsidR="00592EF3" w:rsidRPr="00592EF3" w:rsidRDefault="00592EF3" w:rsidP="006A71C4">
      <w:pPr>
        <w:spacing w:after="0" w:line="240" w:lineRule="auto"/>
        <w:jc w:val="both"/>
        <w:rPr>
          <w:rFonts w:ascii="Arial" w:eastAsia="Calibri" w:hAnsi="Arial" w:cs="Arial"/>
          <w:sz w:val="20"/>
          <w:szCs w:val="20"/>
          <w:highlight w:val="yellow"/>
        </w:rPr>
      </w:pPr>
    </w:p>
    <w:p w14:paraId="7D5EF7FF" w14:textId="77777777" w:rsidR="00592EF3" w:rsidRPr="00592EF3" w:rsidRDefault="00592EF3" w:rsidP="006A71C4">
      <w:pPr>
        <w:spacing w:after="0" w:line="240" w:lineRule="auto"/>
        <w:jc w:val="both"/>
        <w:rPr>
          <w:rFonts w:ascii="Arial" w:eastAsia="Calibri" w:hAnsi="Arial" w:cs="Arial"/>
          <w:b/>
          <w:sz w:val="20"/>
          <w:szCs w:val="20"/>
        </w:rPr>
      </w:pPr>
      <w:r w:rsidRPr="00592EF3">
        <w:rPr>
          <w:rFonts w:ascii="Arial" w:eastAsia="Calibri" w:hAnsi="Arial" w:cs="Arial"/>
          <w:b/>
          <w:sz w:val="20"/>
          <w:szCs w:val="20"/>
        </w:rPr>
        <w:t>T</w:t>
      </w:r>
      <w:bookmarkStart w:id="1713" w:name="Onboarding"/>
      <w:r w:rsidRPr="00592EF3">
        <w:rPr>
          <w:rFonts w:ascii="Arial" w:eastAsia="Calibri" w:hAnsi="Arial" w:cs="Arial"/>
          <w:b/>
          <w:sz w:val="20"/>
          <w:szCs w:val="20"/>
        </w:rPr>
        <w:t>ANGOE ONBOARDING SERVICES</w:t>
      </w:r>
      <w:bookmarkEnd w:id="1713"/>
    </w:p>
    <w:p w14:paraId="36016202" w14:textId="685E7807" w:rsidR="00592EF3" w:rsidRPr="00EE679F" w:rsidRDefault="00592EF3"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We coordinate a kickoff meeting after contracts are executed where we assign a dedicated project manager to coordinate and manage the activities during transition and implementation on the </w:t>
      </w:r>
      <w:proofErr w:type="spellStart"/>
      <w:r w:rsidRPr="00592EF3">
        <w:rPr>
          <w:rFonts w:ascii="Arial" w:eastAsia="MS ??" w:hAnsi="Arial" w:cs="Arial"/>
          <w:sz w:val="20"/>
          <w:szCs w:val="20"/>
        </w:rPr>
        <w:t>Tangoe</w:t>
      </w:r>
      <w:proofErr w:type="spellEnd"/>
      <w:r w:rsidRPr="00592EF3">
        <w:rPr>
          <w:rFonts w:ascii="Arial" w:eastAsia="MS ??" w:hAnsi="Arial" w:cs="Arial"/>
          <w:sz w:val="20"/>
          <w:szCs w:val="20"/>
        </w:rPr>
        <w:t xml:space="preserve"> Platform.</w:t>
      </w:r>
    </w:p>
    <w:p w14:paraId="6E19C0CA" w14:textId="10DCD40B" w:rsidR="00592EF3" w:rsidRPr="00592EF3" w:rsidRDefault="00592EF3"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We configure the </w:t>
      </w:r>
      <w:del w:id="1714" w:author="Nicholas Harrison" w:date="2019-11-05T15:56:00Z">
        <w:r w:rsidRPr="00592EF3" w:rsidDel="00EE679F">
          <w:rPr>
            <w:rFonts w:ascii="Arial" w:eastAsia="MS ??" w:hAnsi="Arial" w:cs="Arial"/>
            <w:sz w:val="20"/>
            <w:szCs w:val="20"/>
          </w:rPr>
          <w:delText>Tangoe system</w:delText>
        </w:r>
      </w:del>
      <w:ins w:id="1715" w:author="Nicholas Harrison" w:date="2019-11-05T15:56:00Z">
        <w:r w:rsidR="00EE679F">
          <w:rPr>
            <w:rFonts w:ascii="Arial" w:eastAsia="MS ??" w:hAnsi="Arial" w:cs="Arial"/>
            <w:sz w:val="20"/>
            <w:szCs w:val="20"/>
          </w:rPr>
          <w:t>Platform</w:t>
        </w:r>
      </w:ins>
      <w:r w:rsidRPr="00592EF3">
        <w:rPr>
          <w:rFonts w:ascii="Arial" w:eastAsia="MS ??" w:hAnsi="Arial" w:cs="Arial"/>
          <w:sz w:val="20"/>
          <w:szCs w:val="20"/>
        </w:rPr>
        <w:t xml:space="preserve"> with your processes, business rules and workflows and relevant training materials.</w:t>
      </w:r>
    </w:p>
    <w:p w14:paraId="6D05EBF5" w14:textId="3B692308" w:rsidR="00592EF3" w:rsidRDefault="00592EF3"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We provide you with a Service Delivery Manager to assist with the delivery of all services provided by </w:t>
      </w:r>
      <w:proofErr w:type="spellStart"/>
      <w:r w:rsidRPr="00592EF3">
        <w:rPr>
          <w:rFonts w:ascii="Arial" w:eastAsia="MS ??" w:hAnsi="Arial" w:cs="Arial"/>
          <w:sz w:val="20"/>
          <w:szCs w:val="20"/>
        </w:rPr>
        <w:t>Tangoe</w:t>
      </w:r>
      <w:proofErr w:type="spellEnd"/>
      <w:r w:rsidRPr="00592EF3">
        <w:rPr>
          <w:rFonts w:ascii="Arial" w:eastAsia="MS ??" w:hAnsi="Arial" w:cs="Arial"/>
          <w:sz w:val="20"/>
          <w:szCs w:val="20"/>
        </w:rPr>
        <w:t xml:space="preserve"> for your fixed, mobile and cloud programs, expenses and assets.</w:t>
      </w:r>
    </w:p>
    <w:p w14:paraId="657AF30D" w14:textId="77777777" w:rsidR="00EE679F" w:rsidRPr="00592EF3" w:rsidRDefault="00EE679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You assemble your project team to work with ours to get you up and </w:t>
      </w:r>
      <w:proofErr w:type="gramStart"/>
      <w:r w:rsidRPr="00592EF3">
        <w:rPr>
          <w:rFonts w:ascii="Arial" w:eastAsia="MS ??" w:hAnsi="Arial" w:cs="Arial"/>
          <w:sz w:val="20"/>
          <w:szCs w:val="20"/>
        </w:rPr>
        <w:t>running, and</w:t>
      </w:r>
      <w:proofErr w:type="gramEnd"/>
      <w:r w:rsidRPr="00592EF3">
        <w:rPr>
          <w:rFonts w:ascii="Arial" w:eastAsia="MS ??" w:hAnsi="Arial" w:cs="Arial"/>
          <w:sz w:val="20"/>
          <w:szCs w:val="20"/>
        </w:rPr>
        <w:t xml:space="preserve"> assist in testing prior to go-live.</w:t>
      </w:r>
    </w:p>
    <w:p w14:paraId="38CB1822" w14:textId="77777777" w:rsidR="00EE679F" w:rsidRPr="00592EF3" w:rsidRDefault="00EE679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 xml:space="preserve">You </w:t>
      </w:r>
      <w:proofErr w:type="gramStart"/>
      <w:r w:rsidRPr="00592EF3">
        <w:rPr>
          <w:rFonts w:ascii="Arial" w:eastAsia="MS ??" w:hAnsi="Arial" w:cs="Arial"/>
          <w:sz w:val="20"/>
          <w:szCs w:val="20"/>
        </w:rPr>
        <w:t>provide</w:t>
      </w:r>
      <w:proofErr w:type="gramEnd"/>
      <w:r w:rsidRPr="00592EF3">
        <w:rPr>
          <w:rFonts w:ascii="Arial" w:eastAsia="MS ??" w:hAnsi="Arial" w:cs="Arial"/>
          <w:sz w:val="20"/>
          <w:szCs w:val="20"/>
        </w:rPr>
        <w:t xml:space="preserve"> and we consume HR, cost center, vendor, and location data via standard format.</w:t>
      </w:r>
    </w:p>
    <w:p w14:paraId="4B71BD60" w14:textId="6269A518" w:rsidR="00EE679F" w:rsidRPr="00592EF3" w:rsidRDefault="00EE679F" w:rsidP="00DB187E">
      <w:pPr>
        <w:numPr>
          <w:ilvl w:val="0"/>
          <w:numId w:val="8"/>
        </w:numPr>
        <w:spacing w:after="0" w:line="240" w:lineRule="auto"/>
        <w:contextualSpacing/>
        <w:jc w:val="both"/>
        <w:rPr>
          <w:rFonts w:ascii="Arial" w:eastAsia="MS ??" w:hAnsi="Arial" w:cs="Arial"/>
          <w:sz w:val="20"/>
          <w:szCs w:val="20"/>
        </w:rPr>
      </w:pPr>
      <w:r w:rsidRPr="00592EF3">
        <w:rPr>
          <w:rFonts w:ascii="Arial" w:eastAsia="MS ??" w:hAnsi="Arial" w:cs="Arial"/>
          <w:sz w:val="20"/>
          <w:szCs w:val="20"/>
        </w:rPr>
        <w:t>You give us access to your vendor portals and test and give feedback on system integrations.</w:t>
      </w:r>
    </w:p>
    <w:p w14:paraId="7F923C81" w14:textId="60E0683B" w:rsidR="00A87C75" w:rsidRDefault="00A87C75">
      <w:pPr>
        <w:rPr>
          <w:rFonts w:ascii="Arial" w:eastAsia="MS Gothic" w:hAnsi="Arial" w:cs="Times New Roman"/>
          <w:b/>
          <w:caps/>
          <w:color w:val="191919"/>
          <w:sz w:val="40"/>
          <w:szCs w:val="52"/>
        </w:rPr>
      </w:pPr>
    </w:p>
    <w:p w14:paraId="76D8AE16" w14:textId="77777777" w:rsidR="009978BE" w:rsidRDefault="009978BE">
      <w:pPr>
        <w:rPr>
          <w:rFonts w:ascii="Arial" w:eastAsia="MS Gothic" w:hAnsi="Arial" w:cs="Times New Roman"/>
          <w:b/>
          <w:caps/>
          <w:color w:val="191919"/>
          <w:sz w:val="40"/>
          <w:szCs w:val="52"/>
        </w:rPr>
      </w:pPr>
      <w:r>
        <w:rPr>
          <w:rFonts w:ascii="Arial" w:eastAsia="MS Gothic" w:hAnsi="Arial" w:cs="Times New Roman"/>
          <w:b/>
          <w:caps/>
          <w:color w:val="191919"/>
          <w:sz w:val="40"/>
          <w:szCs w:val="52"/>
        </w:rPr>
        <w:br w:type="page"/>
      </w:r>
    </w:p>
    <w:p w14:paraId="1B42D564" w14:textId="7C4825A2" w:rsidR="008F738F" w:rsidRPr="00592EF3" w:rsidRDefault="008F738F" w:rsidP="008F738F">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r>
        <w:rPr>
          <w:rFonts w:ascii="Arial" w:eastAsia="MS Gothic" w:hAnsi="Arial" w:cs="Times New Roman"/>
          <w:b/>
          <w:caps/>
          <w:color w:val="191919"/>
          <w:sz w:val="40"/>
          <w:szCs w:val="52"/>
        </w:rPr>
        <w:lastRenderedPageBreak/>
        <w:t xml:space="preserve">platform availability &amp; Support </w:t>
      </w:r>
    </w:p>
    <w:p w14:paraId="6E012A34" w14:textId="570EBA53" w:rsidR="008F738F" w:rsidRPr="00FB2795" w:rsidRDefault="005728D7" w:rsidP="00FB2795">
      <w:pPr>
        <w:spacing w:after="200" w:line="240" w:lineRule="auto"/>
        <w:rPr>
          <w:rFonts w:ascii="Arial" w:eastAsia="Calibri" w:hAnsi="Arial" w:cs="Arial"/>
          <w:b/>
          <w:szCs w:val="20"/>
          <w:lang w:bidi="en-US"/>
        </w:rPr>
      </w:pPr>
      <w:r>
        <w:rPr>
          <w:rFonts w:ascii="Arial" w:eastAsia="Calibri" w:hAnsi="Arial" w:cs="Arial"/>
          <w:b/>
          <w:szCs w:val="20"/>
          <w:u w:val="single"/>
          <w:lang w:bidi="en-US"/>
        </w:rPr>
        <w:t xml:space="preserve">Section 1 - </w:t>
      </w:r>
      <w:r w:rsidR="00141204" w:rsidRPr="00FB2795">
        <w:rPr>
          <w:rFonts w:ascii="Arial" w:eastAsia="Calibri" w:hAnsi="Arial" w:cs="Arial"/>
          <w:b/>
          <w:szCs w:val="20"/>
          <w:u w:val="single"/>
          <w:lang w:bidi="en-US"/>
        </w:rPr>
        <w:t>Service Levels and Support</w:t>
      </w:r>
      <w:r w:rsidR="008F738F" w:rsidRPr="00FB2795">
        <w:rPr>
          <w:rFonts w:ascii="Arial" w:eastAsia="Calibri" w:hAnsi="Arial" w:cs="Arial"/>
          <w:b/>
          <w:szCs w:val="20"/>
          <w:lang w:bidi="en-US"/>
        </w:rPr>
        <w:t>:</w:t>
      </w:r>
    </w:p>
    <w:p w14:paraId="1121AD1B" w14:textId="3E28FA86" w:rsidR="00141204" w:rsidRPr="00282C78" w:rsidRDefault="00141204" w:rsidP="00DB187E">
      <w:pPr>
        <w:widowControl w:val="0"/>
        <w:numPr>
          <w:ilvl w:val="3"/>
          <w:numId w:val="11"/>
        </w:numPr>
        <w:tabs>
          <w:tab w:val="clear" w:pos="504"/>
          <w:tab w:val="num" w:pos="630"/>
        </w:tabs>
        <w:spacing w:before="120" w:after="0" w:line="240" w:lineRule="auto"/>
        <w:ind w:left="270"/>
        <w:jc w:val="both"/>
        <w:outlineLvl w:val="3"/>
        <w:rPr>
          <w:rFonts w:ascii="Calibri" w:eastAsia="MS Mincho" w:hAnsi="Calibri" w:cs="Times New Roman"/>
          <w:bCs/>
          <w:iCs/>
          <w:spacing w:val="-3"/>
        </w:rPr>
      </w:pPr>
      <w:bookmarkStart w:id="1716" w:name="_Ref416032797"/>
      <w:r w:rsidRPr="00141204">
        <w:rPr>
          <w:rFonts w:ascii="Calibri" w:eastAsia="MS Mincho" w:hAnsi="Calibri" w:cs="Times New Roman"/>
          <w:b/>
          <w:spacing w:val="-3"/>
        </w:rPr>
        <w:t>Availability.</w:t>
      </w:r>
      <w:r w:rsidRPr="00141204">
        <w:rPr>
          <w:rFonts w:ascii="Calibri" w:eastAsia="MS Mincho" w:hAnsi="Calibri" w:cs="Times New Roman"/>
          <w:spacing w:val="-3"/>
        </w:rPr>
        <w:t xml:space="preserve"> Supplier will provide the </w:t>
      </w:r>
      <w:r w:rsidR="00282C78">
        <w:rPr>
          <w:rFonts w:ascii="Calibri" w:eastAsia="MS Mincho" w:hAnsi="Calibri" w:cs="Times New Roman"/>
          <w:spacing w:val="-3"/>
        </w:rPr>
        <w:t>Platform</w:t>
      </w:r>
      <w:r w:rsidRPr="00141204">
        <w:rPr>
          <w:rFonts w:ascii="Calibri" w:eastAsia="MS Mincho" w:hAnsi="Calibri" w:cs="Times New Roman"/>
          <w:spacing w:val="-3"/>
        </w:rPr>
        <w:t xml:space="preserve"> on a 24 x 7 x 365 basis with an uptime guarantee of </w:t>
      </w:r>
      <w:r w:rsidR="00FB2795">
        <w:rPr>
          <w:rFonts w:ascii="Calibri" w:eastAsia="MS Mincho" w:hAnsi="Calibri" w:cs="Times New Roman"/>
          <w:spacing w:val="-3"/>
        </w:rPr>
        <w:t>99</w:t>
      </w:r>
      <w:r w:rsidRPr="00141204">
        <w:rPr>
          <w:rFonts w:ascii="Calibri" w:eastAsia="MS Mincho" w:hAnsi="Calibri" w:cs="Times New Roman"/>
          <w:spacing w:val="-3"/>
        </w:rPr>
        <w:t>%, excluding</w:t>
      </w:r>
      <w:bookmarkEnd w:id="1716"/>
      <w:r w:rsidR="00282C78">
        <w:rPr>
          <w:rFonts w:ascii="Calibri" w:eastAsia="MS Mincho" w:hAnsi="Calibri" w:cs="Times New Roman"/>
          <w:spacing w:val="-3"/>
        </w:rPr>
        <w:t xml:space="preserve">: </w:t>
      </w:r>
      <w:proofErr w:type="spellStart"/>
      <w:r w:rsidR="00282C78">
        <w:rPr>
          <w:rFonts w:ascii="Calibri" w:eastAsia="MS Mincho" w:hAnsi="Calibri" w:cs="Times New Roman"/>
          <w:spacing w:val="-3"/>
        </w:rPr>
        <w:t>i</w:t>
      </w:r>
      <w:proofErr w:type="spellEnd"/>
      <w:r w:rsidR="00282C78">
        <w:rPr>
          <w:rFonts w:ascii="Calibri" w:eastAsia="MS Mincho" w:hAnsi="Calibri" w:cs="Times New Roman"/>
          <w:spacing w:val="-3"/>
        </w:rPr>
        <w:t>)</w:t>
      </w:r>
      <w:r w:rsidR="00F713A3">
        <w:rPr>
          <w:rFonts w:ascii="Calibri" w:eastAsia="MS Mincho" w:hAnsi="Calibri" w:cs="Times New Roman"/>
          <w:bCs/>
          <w:iCs/>
          <w:spacing w:val="-3"/>
        </w:rPr>
        <w:t xml:space="preserve"> a Maintenance Window</w:t>
      </w:r>
      <w:r w:rsidR="00282C78">
        <w:rPr>
          <w:rFonts w:ascii="Calibri" w:eastAsia="MS Mincho" w:hAnsi="Calibri" w:cs="Times New Roman"/>
          <w:bCs/>
          <w:iCs/>
          <w:spacing w:val="-3"/>
        </w:rPr>
        <w:t>; or, ii) a</w:t>
      </w:r>
      <w:r w:rsidR="00282C78" w:rsidRPr="00282C78">
        <w:rPr>
          <w:rFonts w:ascii="Calibri" w:eastAsia="MS Mincho" w:hAnsi="Calibri" w:cs="Times New Roman"/>
          <w:bCs/>
          <w:iCs/>
          <w:spacing w:val="-3"/>
        </w:rPr>
        <w:t xml:space="preserve">ny unavailability caused by circumstances beyond </w:t>
      </w:r>
      <w:proofErr w:type="spellStart"/>
      <w:r w:rsidR="00282C78" w:rsidRPr="00282C78">
        <w:rPr>
          <w:rFonts w:ascii="Calibri" w:eastAsia="MS Mincho" w:hAnsi="Calibri" w:cs="Times New Roman"/>
          <w:bCs/>
          <w:iCs/>
          <w:spacing w:val="-3"/>
        </w:rPr>
        <w:t>Tangoe's</w:t>
      </w:r>
      <w:proofErr w:type="spellEnd"/>
      <w:r w:rsidR="00282C78" w:rsidRPr="00282C78">
        <w:rPr>
          <w:rFonts w:ascii="Calibri" w:eastAsia="MS Mincho" w:hAnsi="Calibri" w:cs="Times New Roman"/>
          <w:bCs/>
          <w:iCs/>
          <w:spacing w:val="-3"/>
        </w:rPr>
        <w:t xml:space="preserve"> reasonable control</w:t>
      </w:r>
      <w:r w:rsidR="00DA50E5">
        <w:rPr>
          <w:rFonts w:ascii="Calibri" w:eastAsia="MS Mincho" w:hAnsi="Calibri" w:cs="Times New Roman"/>
          <w:bCs/>
          <w:iCs/>
          <w:spacing w:val="-3"/>
        </w:rPr>
        <w:t xml:space="preserve"> (“Availability”)</w:t>
      </w:r>
      <w:r w:rsidR="00282C78">
        <w:rPr>
          <w:rFonts w:ascii="Calibri" w:eastAsia="MS Mincho" w:hAnsi="Calibri" w:cs="Times New Roman"/>
          <w:bCs/>
          <w:iCs/>
          <w:spacing w:val="-3"/>
        </w:rPr>
        <w:t xml:space="preserve">.  </w:t>
      </w:r>
    </w:p>
    <w:p w14:paraId="53FAA46C" w14:textId="11AB6CA9" w:rsidR="00141204" w:rsidRPr="00141204" w:rsidRDefault="00141204" w:rsidP="00DB187E">
      <w:pPr>
        <w:widowControl w:val="0"/>
        <w:numPr>
          <w:ilvl w:val="3"/>
          <w:numId w:val="11"/>
        </w:numPr>
        <w:tabs>
          <w:tab w:val="clear" w:pos="504"/>
          <w:tab w:val="num" w:pos="630"/>
        </w:tabs>
        <w:spacing w:before="120" w:after="0" w:line="240" w:lineRule="auto"/>
        <w:ind w:left="990" w:hanging="720"/>
        <w:outlineLvl w:val="3"/>
        <w:rPr>
          <w:rFonts w:ascii="Calibri" w:eastAsia="MS Mincho" w:hAnsi="Calibri" w:cs="Times New Roman"/>
          <w:spacing w:val="-3"/>
        </w:rPr>
      </w:pPr>
      <w:r w:rsidRPr="00141204">
        <w:rPr>
          <w:rFonts w:ascii="Calibri" w:eastAsia="MS Mincho" w:hAnsi="Calibri" w:cs="Times New Roman"/>
          <w:b/>
          <w:spacing w:val="-3"/>
        </w:rPr>
        <w:t>General support.</w:t>
      </w:r>
      <w:r w:rsidRPr="00141204">
        <w:rPr>
          <w:rFonts w:ascii="Calibri" w:eastAsia="MS Mincho" w:hAnsi="Calibri" w:cs="Times New Roman"/>
          <w:spacing w:val="-3"/>
        </w:rPr>
        <w:t xml:space="preserve"> </w:t>
      </w:r>
      <w:proofErr w:type="spellStart"/>
      <w:r w:rsidR="00282C78">
        <w:rPr>
          <w:rFonts w:ascii="Calibri" w:eastAsia="MS Mincho" w:hAnsi="Calibri" w:cs="Times New Roman"/>
          <w:spacing w:val="-3"/>
        </w:rPr>
        <w:t>Tangoe</w:t>
      </w:r>
      <w:proofErr w:type="spellEnd"/>
      <w:r w:rsidRPr="00141204">
        <w:rPr>
          <w:rFonts w:ascii="Calibri" w:eastAsia="MS Mincho" w:hAnsi="Calibri" w:cs="Times New Roman"/>
          <w:spacing w:val="-3"/>
        </w:rPr>
        <w:t xml:space="preserve"> will</w:t>
      </w:r>
    </w:p>
    <w:p w14:paraId="5182A53D" w14:textId="17B087DB" w:rsidR="00141204" w:rsidRPr="00141204" w:rsidRDefault="00141204" w:rsidP="00DB187E">
      <w:pPr>
        <w:widowControl w:val="0"/>
        <w:numPr>
          <w:ilvl w:val="4"/>
          <w:numId w:val="11"/>
        </w:numPr>
        <w:spacing w:before="120" w:after="0" w:line="240" w:lineRule="auto"/>
        <w:ind w:left="1440" w:hanging="720"/>
        <w:outlineLvl w:val="4"/>
        <w:rPr>
          <w:rFonts w:ascii="Calibri" w:eastAsia="MS Mincho" w:hAnsi="Calibri" w:cs="Times New Roman"/>
          <w:spacing w:val="-3"/>
        </w:rPr>
      </w:pPr>
      <w:r w:rsidRPr="00141204">
        <w:rPr>
          <w:rFonts w:ascii="Calibri" w:eastAsia="MS Mincho" w:hAnsi="Calibri" w:cs="Times New Roman"/>
          <w:spacing w:val="-3"/>
        </w:rPr>
        <w:t xml:space="preserve">provide all necessary resources to support </w:t>
      </w:r>
      <w:r w:rsidR="00282C78">
        <w:rPr>
          <w:rFonts w:ascii="Calibri" w:eastAsia="MS Mincho" w:hAnsi="Calibri" w:cs="Times New Roman"/>
          <w:spacing w:val="-3"/>
        </w:rPr>
        <w:t>Platform</w:t>
      </w:r>
      <w:r w:rsidRPr="00141204">
        <w:rPr>
          <w:rFonts w:ascii="Calibri" w:eastAsia="MS Mincho" w:hAnsi="Calibri" w:cs="Times New Roman"/>
          <w:spacing w:val="-3"/>
        </w:rPr>
        <w:t xml:space="preserve"> troubleshooting, and implementation, </w:t>
      </w:r>
    </w:p>
    <w:p w14:paraId="1C0A057B" w14:textId="6CBC9E0E" w:rsidR="00141204" w:rsidRPr="00141204" w:rsidRDefault="00141204" w:rsidP="00DB187E">
      <w:pPr>
        <w:widowControl w:val="0"/>
        <w:numPr>
          <w:ilvl w:val="4"/>
          <w:numId w:val="11"/>
        </w:numPr>
        <w:spacing w:before="120" w:after="0" w:line="240" w:lineRule="auto"/>
        <w:ind w:left="1440" w:hanging="720"/>
        <w:outlineLvl w:val="4"/>
        <w:rPr>
          <w:rFonts w:ascii="Calibri" w:eastAsia="MS Mincho" w:hAnsi="Calibri" w:cs="Times New Roman"/>
          <w:spacing w:val="-3"/>
        </w:rPr>
      </w:pPr>
      <w:r w:rsidRPr="00141204">
        <w:rPr>
          <w:rFonts w:ascii="Calibri" w:eastAsia="MS Mincho" w:hAnsi="Calibri" w:cs="Times New Roman"/>
          <w:spacing w:val="-3"/>
        </w:rPr>
        <w:t xml:space="preserve">provide 24 x 7 x 365 telephone and e-mail support to assist in identifying and resolving Errors and to answer questions related to operational use of the </w:t>
      </w:r>
      <w:r w:rsidR="00282C78">
        <w:rPr>
          <w:rFonts w:ascii="Calibri" w:eastAsia="MS Mincho" w:hAnsi="Calibri" w:cs="Times New Roman"/>
          <w:spacing w:val="-3"/>
        </w:rPr>
        <w:t>Platform</w:t>
      </w:r>
      <w:r w:rsidRPr="00141204">
        <w:rPr>
          <w:rFonts w:ascii="Calibri" w:eastAsia="MS Mincho" w:hAnsi="Calibri" w:cs="Times New Roman"/>
          <w:spacing w:val="-3"/>
        </w:rPr>
        <w:t xml:space="preserve">, </w:t>
      </w:r>
    </w:p>
    <w:p w14:paraId="4780FDE0" w14:textId="417E2C25" w:rsidR="00141204" w:rsidRPr="00141204" w:rsidRDefault="00141204" w:rsidP="00DB187E">
      <w:pPr>
        <w:widowControl w:val="0"/>
        <w:numPr>
          <w:ilvl w:val="4"/>
          <w:numId w:val="11"/>
        </w:numPr>
        <w:spacing w:before="120" w:after="0" w:line="240" w:lineRule="auto"/>
        <w:ind w:left="1440" w:hanging="720"/>
        <w:outlineLvl w:val="4"/>
        <w:rPr>
          <w:rFonts w:ascii="Calibri" w:eastAsia="MS Mincho" w:hAnsi="Calibri" w:cs="Times New Roman"/>
          <w:spacing w:val="-3"/>
        </w:rPr>
      </w:pPr>
      <w:r w:rsidRPr="00141204">
        <w:rPr>
          <w:rFonts w:ascii="Calibri" w:eastAsia="MS Mincho" w:hAnsi="Calibri" w:cs="Times New Roman"/>
          <w:spacing w:val="-3"/>
        </w:rPr>
        <w:t xml:space="preserve">promptly report any material outage or degraded performance to </w:t>
      </w:r>
      <w:r w:rsidR="00F713A3">
        <w:rPr>
          <w:rFonts w:ascii="Calibri" w:eastAsia="MS Mincho" w:hAnsi="Calibri" w:cs="Times New Roman"/>
          <w:spacing w:val="-3"/>
        </w:rPr>
        <w:t>Customer</w:t>
      </w:r>
      <w:r w:rsidRPr="00141204">
        <w:rPr>
          <w:rFonts w:ascii="Calibri" w:eastAsia="MS Mincho" w:hAnsi="Calibri" w:cs="Times New Roman"/>
          <w:spacing w:val="-3"/>
        </w:rPr>
        <w:t xml:space="preserve">’s contact for notice, </w:t>
      </w:r>
    </w:p>
    <w:p w14:paraId="3A984B13" w14:textId="0995FD31" w:rsidR="00141204" w:rsidRPr="00141204" w:rsidRDefault="00141204" w:rsidP="00DB187E">
      <w:pPr>
        <w:widowControl w:val="0"/>
        <w:numPr>
          <w:ilvl w:val="4"/>
          <w:numId w:val="11"/>
        </w:numPr>
        <w:spacing w:before="120" w:after="0" w:line="240" w:lineRule="auto"/>
        <w:ind w:left="1440" w:hanging="720"/>
        <w:outlineLvl w:val="4"/>
        <w:rPr>
          <w:rFonts w:ascii="Calibri" w:eastAsia="MS Mincho" w:hAnsi="Calibri" w:cs="Times New Roman"/>
          <w:spacing w:val="-3"/>
        </w:rPr>
      </w:pPr>
      <w:r w:rsidRPr="00141204">
        <w:rPr>
          <w:rFonts w:ascii="Calibri" w:eastAsia="MS Mincho" w:hAnsi="Calibri" w:cs="Times New Roman"/>
          <w:spacing w:val="-3"/>
        </w:rPr>
        <w:t xml:space="preserve">schedule any </w:t>
      </w:r>
      <w:r w:rsidR="00282C78">
        <w:rPr>
          <w:rFonts w:ascii="Calibri" w:eastAsia="MS Mincho" w:hAnsi="Calibri" w:cs="Times New Roman"/>
          <w:spacing w:val="-3"/>
        </w:rPr>
        <w:t>Platform</w:t>
      </w:r>
      <w:r w:rsidRPr="00141204">
        <w:rPr>
          <w:rFonts w:ascii="Calibri" w:eastAsia="MS Mincho" w:hAnsi="Calibri" w:cs="Times New Roman"/>
          <w:spacing w:val="-3"/>
        </w:rPr>
        <w:t xml:space="preserve"> upgrades or maintenance between </w:t>
      </w:r>
      <w:r w:rsidR="00F713A3" w:rsidRPr="00F713A3">
        <w:rPr>
          <w:rFonts w:ascii="Calibri" w:eastAsia="MS Mincho" w:hAnsi="Calibri" w:cs="Times New Roman"/>
          <w:bCs/>
          <w:iCs/>
          <w:spacing w:val="-3"/>
        </w:rPr>
        <w:t xml:space="preserve">8 pm Friday, through 5 am Monday, Central Time, and other periods for which </w:t>
      </w:r>
      <w:proofErr w:type="spellStart"/>
      <w:r w:rsidR="00F713A3" w:rsidRPr="00F713A3">
        <w:rPr>
          <w:rFonts w:ascii="Calibri" w:eastAsia="MS Mincho" w:hAnsi="Calibri" w:cs="Times New Roman"/>
          <w:bCs/>
          <w:iCs/>
          <w:spacing w:val="-3"/>
        </w:rPr>
        <w:t>Tangoe</w:t>
      </w:r>
      <w:proofErr w:type="spellEnd"/>
      <w:r w:rsidR="00F713A3" w:rsidRPr="00F713A3">
        <w:rPr>
          <w:rFonts w:ascii="Calibri" w:eastAsia="MS Mincho" w:hAnsi="Calibri" w:cs="Times New Roman"/>
          <w:bCs/>
          <w:iCs/>
          <w:spacing w:val="-3"/>
        </w:rPr>
        <w:t xml:space="preserve"> gives 72 hours or more notice</w:t>
      </w:r>
      <w:r w:rsidRPr="00141204">
        <w:rPr>
          <w:rFonts w:ascii="Calibri" w:eastAsia="MS Mincho" w:hAnsi="Calibri" w:cs="Times New Roman"/>
          <w:spacing w:val="-3"/>
        </w:rPr>
        <w:t xml:space="preserve"> (“</w:t>
      </w:r>
      <w:r w:rsidRPr="00141204">
        <w:rPr>
          <w:rFonts w:ascii="Calibri" w:eastAsia="MS Mincho" w:hAnsi="Calibri" w:cs="Times New Roman"/>
          <w:b/>
          <w:i/>
          <w:spacing w:val="-3"/>
        </w:rPr>
        <w:t>Maintenance Window</w:t>
      </w:r>
      <w:r w:rsidRPr="00141204">
        <w:rPr>
          <w:rFonts w:ascii="Calibri" w:eastAsia="MS Mincho" w:hAnsi="Calibri" w:cs="Times New Roman"/>
          <w:spacing w:val="-3"/>
        </w:rPr>
        <w:t>”)</w:t>
      </w:r>
      <w:r w:rsidRPr="00141204">
        <w:rPr>
          <w:rFonts w:ascii="Calibri" w:eastAsia="MS Mincho" w:hAnsi="Calibri" w:cs="Times New Roman"/>
          <w:color w:val="000000"/>
          <w:spacing w:val="-3"/>
        </w:rPr>
        <w:t xml:space="preserve">, and </w:t>
      </w:r>
    </w:p>
    <w:p w14:paraId="2815D066" w14:textId="5A1EF09B" w:rsidR="00141204" w:rsidRPr="00F713A3" w:rsidRDefault="00141204" w:rsidP="00DB187E">
      <w:pPr>
        <w:widowControl w:val="0"/>
        <w:numPr>
          <w:ilvl w:val="4"/>
          <w:numId w:val="11"/>
        </w:numPr>
        <w:spacing w:before="120" w:after="0" w:line="240" w:lineRule="auto"/>
        <w:ind w:left="1440" w:hanging="720"/>
        <w:outlineLvl w:val="4"/>
        <w:rPr>
          <w:rFonts w:ascii="Calibri" w:eastAsia="MS Mincho" w:hAnsi="Calibri" w:cs="Times New Roman"/>
          <w:spacing w:val="-3"/>
        </w:rPr>
      </w:pPr>
      <w:r w:rsidRPr="00141204">
        <w:rPr>
          <w:rFonts w:ascii="Calibri" w:eastAsia="MS Mincho" w:hAnsi="Calibri" w:cs="Times New Roman"/>
          <w:spacing w:val="-3"/>
        </w:rPr>
        <w:t xml:space="preserve">notify </w:t>
      </w:r>
      <w:r w:rsidR="00F713A3">
        <w:rPr>
          <w:rFonts w:ascii="Calibri" w:eastAsia="MS Mincho" w:hAnsi="Calibri" w:cs="Times New Roman"/>
          <w:spacing w:val="-3"/>
        </w:rPr>
        <w:t>Customer</w:t>
      </w:r>
      <w:r w:rsidRPr="00141204">
        <w:rPr>
          <w:rFonts w:ascii="Calibri" w:eastAsia="MS Mincho" w:hAnsi="Calibri" w:cs="Times New Roman"/>
          <w:spacing w:val="-3"/>
        </w:rPr>
        <w:t xml:space="preserve"> of any non-scheduled or emergency maintenance that impacts the </w:t>
      </w:r>
      <w:r w:rsidR="00282C78">
        <w:rPr>
          <w:rFonts w:ascii="Calibri" w:eastAsia="MS Mincho" w:hAnsi="Calibri" w:cs="Times New Roman"/>
          <w:spacing w:val="-3"/>
        </w:rPr>
        <w:t>Platform</w:t>
      </w:r>
      <w:r w:rsidRPr="00141204">
        <w:rPr>
          <w:rFonts w:ascii="Calibri" w:eastAsia="MS Mincho" w:hAnsi="Calibri" w:cs="Times New Roman"/>
          <w:spacing w:val="-3"/>
        </w:rPr>
        <w:t xml:space="preserve">. </w:t>
      </w:r>
    </w:p>
    <w:p w14:paraId="67E8A002" w14:textId="2B2F88D5" w:rsidR="00141204" w:rsidRPr="00141204" w:rsidRDefault="00141204" w:rsidP="00DB187E">
      <w:pPr>
        <w:widowControl w:val="0"/>
        <w:numPr>
          <w:ilvl w:val="3"/>
          <w:numId w:val="11"/>
        </w:numPr>
        <w:tabs>
          <w:tab w:val="clear" w:pos="504"/>
          <w:tab w:val="num" w:pos="630"/>
        </w:tabs>
        <w:spacing w:before="120" w:after="120" w:line="240" w:lineRule="auto"/>
        <w:ind w:left="720" w:hanging="450"/>
        <w:outlineLvl w:val="3"/>
        <w:rPr>
          <w:rFonts w:ascii="Calibri" w:eastAsia="MS Mincho" w:hAnsi="Calibri" w:cs="Times New Roman"/>
          <w:b/>
          <w:spacing w:val="-3"/>
        </w:rPr>
      </w:pPr>
      <w:r w:rsidRPr="00141204">
        <w:rPr>
          <w:rFonts w:ascii="Calibri" w:eastAsia="MS Mincho" w:hAnsi="Calibri" w:cs="Times New Roman"/>
          <w:b/>
          <w:spacing w:val="-3"/>
        </w:rPr>
        <w:t>Severity.</w:t>
      </w:r>
      <w:r w:rsidRPr="00141204">
        <w:rPr>
          <w:rFonts w:ascii="Calibri" w:eastAsia="MS Mincho" w:hAnsi="Calibri" w:cs="Times New Roman"/>
          <w:spacing w:val="-3"/>
        </w:rPr>
        <w:t xml:space="preserve"> When </w:t>
      </w:r>
      <w:proofErr w:type="spellStart"/>
      <w:r w:rsidR="00282C78">
        <w:rPr>
          <w:rFonts w:ascii="Calibri" w:eastAsia="MS Mincho" w:hAnsi="Calibri" w:cs="Times New Roman"/>
          <w:spacing w:val="-3"/>
        </w:rPr>
        <w:t>Tangoe</w:t>
      </w:r>
      <w:proofErr w:type="spellEnd"/>
      <w:r w:rsidRPr="00141204">
        <w:rPr>
          <w:rFonts w:ascii="Calibri" w:eastAsia="MS Mincho" w:hAnsi="Calibri" w:cs="Times New Roman"/>
          <w:spacing w:val="-3"/>
        </w:rPr>
        <w:t xml:space="preserve"> initially detects, or when </w:t>
      </w:r>
      <w:r w:rsidR="00F713A3">
        <w:rPr>
          <w:rFonts w:ascii="Calibri" w:eastAsia="MS Mincho" w:hAnsi="Calibri" w:cs="Times New Roman"/>
          <w:spacing w:val="-3"/>
        </w:rPr>
        <w:t>Customer</w:t>
      </w:r>
      <w:r w:rsidRPr="00141204">
        <w:rPr>
          <w:rFonts w:ascii="Calibri" w:eastAsia="MS Mincho" w:hAnsi="Calibri" w:cs="Times New Roman"/>
          <w:spacing w:val="-3"/>
        </w:rPr>
        <w:t xml:space="preserve"> initially reports to </w:t>
      </w:r>
      <w:proofErr w:type="spellStart"/>
      <w:r w:rsidR="00282C78">
        <w:rPr>
          <w:rFonts w:ascii="Calibri" w:eastAsia="MS Mincho" w:hAnsi="Calibri" w:cs="Times New Roman"/>
          <w:spacing w:val="-3"/>
        </w:rPr>
        <w:t>Tangoe</w:t>
      </w:r>
      <w:proofErr w:type="spellEnd"/>
      <w:r w:rsidRPr="00141204">
        <w:rPr>
          <w:rFonts w:ascii="Calibri" w:eastAsia="MS Mincho" w:hAnsi="Calibri" w:cs="Times New Roman"/>
          <w:spacing w:val="-3"/>
        </w:rPr>
        <w:t xml:space="preserve">, an Error with the </w:t>
      </w:r>
      <w:r w:rsidR="00282C78">
        <w:rPr>
          <w:rFonts w:ascii="Calibri" w:eastAsia="MS Mincho" w:hAnsi="Calibri" w:cs="Times New Roman"/>
          <w:spacing w:val="-3"/>
        </w:rPr>
        <w:t>Platform</w:t>
      </w:r>
      <w:r w:rsidRPr="00141204">
        <w:rPr>
          <w:rFonts w:ascii="Calibri" w:eastAsia="MS Mincho" w:hAnsi="Calibri" w:cs="Times New Roman"/>
          <w:spacing w:val="-3"/>
        </w:rPr>
        <w:t xml:space="preserve">, </w:t>
      </w:r>
      <w:proofErr w:type="spellStart"/>
      <w:r w:rsidR="00F713A3">
        <w:rPr>
          <w:rFonts w:ascii="Calibri" w:eastAsia="MS Mincho" w:hAnsi="Calibri" w:cs="Times New Roman"/>
          <w:spacing w:val="-3"/>
        </w:rPr>
        <w:t>Tangoe</w:t>
      </w:r>
      <w:proofErr w:type="spellEnd"/>
      <w:r w:rsidRPr="00141204">
        <w:rPr>
          <w:rFonts w:ascii="Calibri" w:eastAsia="MS Mincho" w:hAnsi="Calibri" w:cs="Times New Roman"/>
          <w:spacing w:val="-3"/>
        </w:rPr>
        <w:t xml:space="preserve"> will promptly classify the Error in accordance with </w:t>
      </w:r>
      <w:r w:rsidRPr="00141204">
        <w:rPr>
          <w:rFonts w:ascii="Calibri" w:eastAsia="MS Mincho" w:hAnsi="Calibri" w:cs="Times New Roman"/>
          <w:spacing w:val="-3"/>
        </w:rPr>
        <w:fldChar w:fldCharType="begin"/>
      </w:r>
      <w:r w:rsidRPr="00141204">
        <w:rPr>
          <w:rFonts w:ascii="Calibri" w:eastAsia="MS Mincho" w:hAnsi="Calibri" w:cs="Times New Roman"/>
          <w:spacing w:val="-3"/>
        </w:rPr>
        <w:instrText xml:space="preserve"> REF _Ref416026550 \w \p \h </w:instrText>
      </w:r>
      <w:r w:rsidRPr="00141204">
        <w:rPr>
          <w:rFonts w:ascii="Calibri" w:eastAsia="MS Mincho" w:hAnsi="Calibri" w:cs="Times New Roman"/>
          <w:spacing w:val="-3"/>
        </w:rPr>
      </w:r>
      <w:r w:rsidRPr="00141204">
        <w:rPr>
          <w:rFonts w:ascii="Calibri" w:eastAsia="MS Mincho" w:hAnsi="Calibri" w:cs="Times New Roman"/>
          <w:spacing w:val="-3"/>
        </w:rPr>
        <w:fldChar w:fldCharType="separate"/>
      </w:r>
      <w:r w:rsidR="00A72EF6">
        <w:rPr>
          <w:rFonts w:ascii="Calibri" w:eastAsia="MS Mincho" w:hAnsi="Calibri" w:cs="Times New Roman"/>
          <w:spacing w:val="-3"/>
        </w:rPr>
        <w:t>0 below</w:t>
      </w:r>
      <w:r w:rsidRPr="00141204">
        <w:rPr>
          <w:rFonts w:ascii="Calibri" w:eastAsia="MS Mincho" w:hAnsi="Calibri" w:cs="Times New Roman"/>
          <w:spacing w:val="-3"/>
        </w:rPr>
        <w:fldChar w:fldCharType="end"/>
      </w:r>
      <w:r w:rsidRPr="00141204">
        <w:rPr>
          <w:rFonts w:ascii="Calibri" w:eastAsia="MS Mincho" w:hAnsi="Calibri" w:cs="Times New Roman"/>
          <w:spacing w:val="-3"/>
        </w:rPr>
        <w:t>.</w:t>
      </w:r>
    </w:p>
    <w:tbl>
      <w:tblPr>
        <w:tblStyle w:val="TableGrid2"/>
        <w:tblW w:w="9504" w:type="dxa"/>
        <w:jc w:val="center"/>
        <w:tblCellMar>
          <w:top w:w="14" w:type="dxa"/>
          <w:left w:w="72" w:type="dxa"/>
          <w:bottom w:w="14" w:type="dxa"/>
          <w:right w:w="72" w:type="dxa"/>
        </w:tblCellMar>
        <w:tblLook w:val="04A0" w:firstRow="1" w:lastRow="0" w:firstColumn="1" w:lastColumn="0" w:noHBand="0" w:noVBand="1"/>
      </w:tblPr>
      <w:tblGrid>
        <w:gridCol w:w="1440"/>
        <w:gridCol w:w="8064"/>
      </w:tblGrid>
      <w:tr w:rsidR="00141204" w:rsidRPr="00141204" w14:paraId="1C26D73B" w14:textId="77777777" w:rsidTr="00FB2795">
        <w:trPr>
          <w:jc w:val="center"/>
        </w:trPr>
        <w:tc>
          <w:tcPr>
            <w:tcW w:w="9504" w:type="dxa"/>
            <w:gridSpan w:val="2"/>
            <w:shd w:val="pct10" w:color="auto" w:fill="auto"/>
          </w:tcPr>
          <w:p w14:paraId="624F6D74" w14:textId="77777777" w:rsidR="00141204" w:rsidRPr="00141204" w:rsidRDefault="00141204" w:rsidP="00141204">
            <w:pPr>
              <w:widowControl w:val="0"/>
              <w:jc w:val="center"/>
              <w:outlineLvl w:val="6"/>
              <w:rPr>
                <w:rFonts w:ascii="Calibri" w:eastAsia="Calibri" w:hAnsi="Calibri"/>
                <w:b/>
              </w:rPr>
            </w:pPr>
            <w:r w:rsidRPr="00141204">
              <w:rPr>
                <w:rFonts w:ascii="Calibri" w:eastAsia="Calibri" w:hAnsi="Calibri"/>
                <w:b/>
              </w:rPr>
              <w:t xml:space="preserve">Table C1 </w:t>
            </w:r>
            <w:bookmarkStart w:id="1717" w:name="_Ref416026550"/>
            <w:r w:rsidRPr="00141204">
              <w:rPr>
                <w:rFonts w:ascii="Calibri" w:eastAsia="Calibri" w:hAnsi="Calibri"/>
                <w:b/>
              </w:rPr>
              <w:t>– Severity Level Guidelines</w:t>
            </w:r>
            <w:bookmarkEnd w:id="1717"/>
          </w:p>
        </w:tc>
      </w:tr>
      <w:tr w:rsidR="00141204" w:rsidRPr="00141204" w14:paraId="6B25E295" w14:textId="77777777" w:rsidTr="00FB2795">
        <w:trPr>
          <w:jc w:val="center"/>
        </w:trPr>
        <w:tc>
          <w:tcPr>
            <w:tcW w:w="1440" w:type="dxa"/>
            <w:shd w:val="pct10" w:color="auto" w:fill="auto"/>
          </w:tcPr>
          <w:p w14:paraId="191BAEFA" w14:textId="77777777" w:rsidR="00141204" w:rsidRPr="00141204" w:rsidRDefault="00141204" w:rsidP="00141204">
            <w:pPr>
              <w:widowControl w:val="0"/>
              <w:tabs>
                <w:tab w:val="left" w:pos="720"/>
              </w:tabs>
              <w:spacing w:after="0"/>
              <w:jc w:val="center"/>
              <w:rPr>
                <w:rFonts w:ascii="Calibri" w:hAnsi="Calibri" w:cs="Calibri"/>
                <w:bCs/>
              </w:rPr>
            </w:pPr>
            <w:r w:rsidRPr="00141204">
              <w:rPr>
                <w:rFonts w:ascii="Calibri" w:hAnsi="Calibri" w:cs="Calibri"/>
                <w:b/>
                <w:bCs/>
              </w:rPr>
              <w:t>Severity Level</w:t>
            </w:r>
          </w:p>
        </w:tc>
        <w:tc>
          <w:tcPr>
            <w:tcW w:w="8064" w:type="dxa"/>
            <w:shd w:val="pct10" w:color="auto" w:fill="auto"/>
          </w:tcPr>
          <w:p w14:paraId="56147DAB" w14:textId="77777777" w:rsidR="00141204" w:rsidRPr="00141204" w:rsidRDefault="00141204" w:rsidP="00141204">
            <w:pPr>
              <w:widowControl w:val="0"/>
              <w:tabs>
                <w:tab w:val="left" w:pos="720"/>
              </w:tabs>
              <w:spacing w:after="0"/>
              <w:jc w:val="center"/>
              <w:rPr>
                <w:rFonts w:ascii="Calibri" w:hAnsi="Calibri" w:cs="Calibri"/>
                <w:bCs/>
              </w:rPr>
            </w:pPr>
            <w:r w:rsidRPr="00141204">
              <w:rPr>
                <w:rFonts w:ascii="Calibri" w:hAnsi="Calibri" w:cs="Calibri"/>
                <w:b/>
                <w:bCs/>
              </w:rPr>
              <w:t>Definition</w:t>
            </w:r>
          </w:p>
        </w:tc>
      </w:tr>
      <w:tr w:rsidR="00141204" w:rsidRPr="00141204" w14:paraId="0F822944" w14:textId="77777777" w:rsidTr="00FB2795">
        <w:trPr>
          <w:trHeight w:val="732"/>
          <w:jc w:val="center"/>
        </w:trPr>
        <w:tc>
          <w:tcPr>
            <w:tcW w:w="1440" w:type="dxa"/>
          </w:tcPr>
          <w:p w14:paraId="277269B0" w14:textId="77777777" w:rsidR="00141204" w:rsidRPr="00141204" w:rsidRDefault="00141204" w:rsidP="00141204">
            <w:pPr>
              <w:widowControl w:val="0"/>
              <w:tabs>
                <w:tab w:val="left" w:pos="720"/>
              </w:tabs>
              <w:spacing w:after="0"/>
              <w:rPr>
                <w:rFonts w:ascii="Calibri" w:hAnsi="Calibri" w:cs="Calibri"/>
                <w:bCs/>
              </w:rPr>
            </w:pPr>
            <w:r w:rsidRPr="00141204">
              <w:rPr>
                <w:rFonts w:ascii="Calibri" w:hAnsi="Calibri" w:cs="Calibri"/>
                <w:b/>
                <w:bCs/>
              </w:rPr>
              <w:t>Severity 1</w:t>
            </w:r>
          </w:p>
        </w:tc>
        <w:tc>
          <w:tcPr>
            <w:tcW w:w="8064" w:type="dxa"/>
          </w:tcPr>
          <w:p w14:paraId="6B4D4CA4" w14:textId="2622E73E" w:rsidR="00141204" w:rsidRPr="00141204" w:rsidRDefault="00141204" w:rsidP="00F713A3">
            <w:pPr>
              <w:widowControl w:val="0"/>
              <w:tabs>
                <w:tab w:val="left" w:pos="720"/>
              </w:tabs>
              <w:spacing w:after="0"/>
              <w:jc w:val="both"/>
              <w:rPr>
                <w:rFonts w:ascii="Calibri" w:hAnsi="Calibri" w:cs="Calibri"/>
                <w:bCs/>
              </w:rPr>
            </w:pPr>
            <w:r w:rsidRPr="00141204">
              <w:rPr>
                <w:rFonts w:ascii="Calibri" w:hAnsi="Calibri" w:cs="Calibri"/>
              </w:rPr>
              <w:t xml:space="preserve">A critical </w:t>
            </w:r>
            <w:r w:rsidR="00282C78">
              <w:rPr>
                <w:rFonts w:ascii="Calibri" w:hAnsi="Calibri" w:cs="Calibri"/>
              </w:rPr>
              <w:t>Platform</w:t>
            </w:r>
            <w:r w:rsidRPr="00141204">
              <w:rPr>
                <w:rFonts w:ascii="Calibri" w:hAnsi="Calibri" w:cs="Calibri"/>
              </w:rPr>
              <w:t xml:space="preserve"> problem in which the </w:t>
            </w:r>
            <w:r w:rsidR="00282C78">
              <w:rPr>
                <w:rFonts w:ascii="Calibri" w:hAnsi="Calibri" w:cs="Calibri"/>
              </w:rPr>
              <w:t>Platform</w:t>
            </w:r>
            <w:r w:rsidRPr="00141204">
              <w:rPr>
                <w:rFonts w:ascii="Calibri" w:hAnsi="Calibri" w:cs="Calibri"/>
              </w:rPr>
              <w:t xml:space="preserve"> (</w:t>
            </w:r>
            <w:r w:rsidRPr="00141204">
              <w:rPr>
                <w:rFonts w:ascii="Calibri" w:hAnsi="Calibri" w:cs="Calibri"/>
              </w:rPr>
              <w:fldChar w:fldCharType="begin"/>
            </w:r>
            <w:r w:rsidRPr="00141204">
              <w:rPr>
                <w:rFonts w:ascii="Calibri" w:hAnsi="Calibri" w:cs="Calibri"/>
              </w:rPr>
              <w:instrText xml:space="preserve"> SEQ ROMANLOW1 \r 1\* roman \* MERGEFORMAT </w:instrText>
            </w:r>
            <w:r w:rsidRPr="00141204">
              <w:rPr>
                <w:rFonts w:ascii="Calibri" w:hAnsi="Calibri" w:cs="Calibri"/>
              </w:rPr>
              <w:fldChar w:fldCharType="separate"/>
            </w:r>
            <w:r w:rsidR="00A72EF6">
              <w:rPr>
                <w:rFonts w:ascii="Calibri" w:hAnsi="Calibri" w:cs="Calibri"/>
                <w:noProof/>
              </w:rPr>
              <w:t>i</w:t>
            </w:r>
            <w:r w:rsidRPr="00141204">
              <w:rPr>
                <w:rFonts w:ascii="Calibri" w:hAnsi="Calibri" w:cs="Calibri"/>
              </w:rPr>
              <w:fldChar w:fldCharType="end"/>
            </w:r>
            <w:r w:rsidRPr="00141204">
              <w:rPr>
                <w:rFonts w:ascii="Calibri" w:hAnsi="Calibri" w:cs="Calibri"/>
              </w:rPr>
              <w:t>) are down, inoperable, inaccessible, or unavailable, (</w:t>
            </w:r>
            <w:r w:rsidRPr="00141204">
              <w:rPr>
                <w:rFonts w:ascii="Calibri" w:hAnsi="Calibri" w:cs="Calibri"/>
              </w:rPr>
              <w:fldChar w:fldCharType="begin"/>
            </w:r>
            <w:r w:rsidRPr="00141204">
              <w:rPr>
                <w:rFonts w:ascii="Calibri" w:hAnsi="Calibri" w:cs="Calibri"/>
              </w:rPr>
              <w:instrText xml:space="preserve"> SEQ ROMANLOW1 \* roman \* MERGEFORMAT </w:instrText>
            </w:r>
            <w:r w:rsidRPr="00141204">
              <w:rPr>
                <w:rFonts w:ascii="Calibri" w:hAnsi="Calibri" w:cs="Calibri"/>
              </w:rPr>
              <w:fldChar w:fldCharType="separate"/>
            </w:r>
            <w:r w:rsidR="00A72EF6">
              <w:rPr>
                <w:rFonts w:ascii="Calibri" w:hAnsi="Calibri" w:cs="Calibri"/>
                <w:noProof/>
              </w:rPr>
              <w:t>ii</w:t>
            </w:r>
            <w:r w:rsidRPr="00141204">
              <w:rPr>
                <w:rFonts w:ascii="Calibri" w:hAnsi="Calibri" w:cs="Calibri"/>
              </w:rPr>
              <w:fldChar w:fldCharType="end"/>
            </w:r>
            <w:r w:rsidRPr="00141204">
              <w:rPr>
                <w:rFonts w:ascii="Calibri" w:hAnsi="Calibri" w:cs="Calibri"/>
              </w:rPr>
              <w:t>) otherwise materially cease operation, or (</w:t>
            </w:r>
            <w:r w:rsidRPr="00141204">
              <w:rPr>
                <w:rFonts w:ascii="Calibri" w:hAnsi="Calibri" w:cs="Calibri"/>
              </w:rPr>
              <w:fldChar w:fldCharType="begin"/>
            </w:r>
            <w:r w:rsidRPr="00141204">
              <w:rPr>
                <w:rFonts w:ascii="Calibri" w:hAnsi="Calibri" w:cs="Calibri"/>
              </w:rPr>
              <w:instrText xml:space="preserve"> SEQ ROMANLOW1 \* roman \* MERGEFORMAT </w:instrText>
            </w:r>
            <w:r w:rsidRPr="00141204">
              <w:rPr>
                <w:rFonts w:ascii="Calibri" w:hAnsi="Calibri" w:cs="Calibri"/>
              </w:rPr>
              <w:fldChar w:fldCharType="separate"/>
            </w:r>
            <w:r w:rsidR="00A72EF6">
              <w:rPr>
                <w:rFonts w:ascii="Calibri" w:hAnsi="Calibri" w:cs="Calibri"/>
                <w:noProof/>
              </w:rPr>
              <w:t>iii</w:t>
            </w:r>
            <w:r w:rsidRPr="00141204">
              <w:rPr>
                <w:rFonts w:ascii="Calibri" w:hAnsi="Calibri" w:cs="Calibri"/>
              </w:rPr>
              <w:fldChar w:fldCharType="end"/>
            </w:r>
            <w:r w:rsidRPr="00141204">
              <w:rPr>
                <w:rFonts w:ascii="Calibri" w:hAnsi="Calibri" w:cs="Calibri"/>
              </w:rPr>
              <w:t>) perform or fail to perform so as to prevent useful work from being done.</w:t>
            </w:r>
          </w:p>
        </w:tc>
      </w:tr>
      <w:tr w:rsidR="00141204" w:rsidRPr="00141204" w14:paraId="7BF528DD" w14:textId="77777777" w:rsidTr="00FB2795">
        <w:trPr>
          <w:jc w:val="center"/>
        </w:trPr>
        <w:tc>
          <w:tcPr>
            <w:tcW w:w="1440" w:type="dxa"/>
          </w:tcPr>
          <w:p w14:paraId="0F75C895" w14:textId="77777777" w:rsidR="00141204" w:rsidRPr="00141204" w:rsidRDefault="00141204" w:rsidP="00141204">
            <w:pPr>
              <w:widowControl w:val="0"/>
              <w:tabs>
                <w:tab w:val="left" w:pos="720"/>
              </w:tabs>
              <w:spacing w:after="0"/>
              <w:rPr>
                <w:rFonts w:ascii="Calibri" w:hAnsi="Calibri" w:cs="Calibri"/>
                <w:b/>
                <w:bCs/>
              </w:rPr>
            </w:pPr>
            <w:r w:rsidRPr="00141204">
              <w:rPr>
                <w:rFonts w:ascii="Calibri" w:hAnsi="Calibri" w:cs="Calibri"/>
                <w:b/>
                <w:bCs/>
              </w:rPr>
              <w:t>Severity 2</w:t>
            </w:r>
          </w:p>
        </w:tc>
        <w:tc>
          <w:tcPr>
            <w:tcW w:w="8064" w:type="dxa"/>
          </w:tcPr>
          <w:p w14:paraId="349CBC6B" w14:textId="2D40192E" w:rsidR="00141204" w:rsidRPr="00141204" w:rsidRDefault="00141204" w:rsidP="00F713A3">
            <w:pPr>
              <w:widowControl w:val="0"/>
              <w:tabs>
                <w:tab w:val="left" w:pos="720"/>
              </w:tabs>
              <w:spacing w:after="0"/>
              <w:jc w:val="both"/>
              <w:rPr>
                <w:rFonts w:ascii="Calibri" w:hAnsi="Calibri" w:cs="Calibri"/>
              </w:rPr>
            </w:pPr>
            <w:r w:rsidRPr="00141204">
              <w:rPr>
                <w:rFonts w:ascii="Calibri" w:hAnsi="Calibri" w:cs="Calibri"/>
              </w:rPr>
              <w:t xml:space="preserve">A </w:t>
            </w:r>
            <w:r w:rsidR="00282C78">
              <w:rPr>
                <w:rFonts w:ascii="Calibri" w:hAnsi="Calibri" w:cs="Calibri"/>
              </w:rPr>
              <w:t>Platform</w:t>
            </w:r>
            <w:r w:rsidRPr="00141204">
              <w:rPr>
                <w:rFonts w:ascii="Calibri" w:hAnsi="Calibri" w:cs="Calibri"/>
              </w:rPr>
              <w:t xml:space="preserve"> problem in which the </w:t>
            </w:r>
            <w:r w:rsidR="00282C78">
              <w:rPr>
                <w:rFonts w:ascii="Calibri" w:hAnsi="Calibri" w:cs="Calibri"/>
              </w:rPr>
              <w:t>Platform</w:t>
            </w:r>
            <w:r w:rsidRPr="00141204">
              <w:rPr>
                <w:rFonts w:ascii="Calibri" w:hAnsi="Calibri" w:cs="Calibri"/>
              </w:rPr>
              <w:t xml:space="preserve"> </w:t>
            </w:r>
            <w:r w:rsidRPr="00141204">
              <w:rPr>
                <w:rFonts w:ascii="Calibri" w:hAnsi="Calibri"/>
              </w:rPr>
              <w:t>(</w:t>
            </w:r>
            <w:r w:rsidRPr="00141204">
              <w:rPr>
                <w:rFonts w:ascii="Calibri" w:hAnsi="Calibri"/>
              </w:rPr>
              <w:fldChar w:fldCharType="begin"/>
            </w:r>
            <w:r w:rsidRPr="00141204">
              <w:rPr>
                <w:rFonts w:ascii="Calibri" w:hAnsi="Calibri"/>
              </w:rPr>
              <w:instrText xml:space="preserve"> SEQ ROMANLOW1 \r 1\* roman \* MERGEFORMAT </w:instrText>
            </w:r>
            <w:r w:rsidRPr="00141204">
              <w:rPr>
                <w:rFonts w:ascii="Calibri" w:hAnsi="Calibri"/>
              </w:rPr>
              <w:fldChar w:fldCharType="separate"/>
            </w:r>
            <w:r w:rsidR="00A72EF6">
              <w:rPr>
                <w:rFonts w:ascii="Calibri" w:hAnsi="Calibri"/>
                <w:noProof/>
              </w:rPr>
              <w:t>i</w:t>
            </w:r>
            <w:r w:rsidRPr="00141204">
              <w:rPr>
                <w:rFonts w:ascii="Calibri" w:hAnsi="Calibri"/>
                <w:noProof/>
              </w:rPr>
              <w:fldChar w:fldCharType="end"/>
            </w:r>
            <w:r w:rsidRPr="00141204">
              <w:rPr>
                <w:rFonts w:ascii="Calibri" w:hAnsi="Calibri"/>
              </w:rPr>
              <w:t>) </w:t>
            </w:r>
            <w:r w:rsidRPr="00141204">
              <w:rPr>
                <w:rFonts w:ascii="Calibri" w:hAnsi="Calibri" w:cs="Calibri"/>
              </w:rPr>
              <w:t xml:space="preserve">are severely limited or major functions are performing improperly, and the situation is significantly impacting certain portions of </w:t>
            </w:r>
            <w:r w:rsidR="00F713A3">
              <w:rPr>
                <w:rFonts w:ascii="Calibri" w:hAnsi="Calibri" w:cs="Calibri"/>
              </w:rPr>
              <w:t>Customer</w:t>
            </w:r>
            <w:r w:rsidRPr="00141204">
              <w:rPr>
                <w:rFonts w:ascii="Calibri" w:hAnsi="Calibri" w:cs="Calibri"/>
              </w:rPr>
              <w:t xml:space="preserve"> or </w:t>
            </w:r>
            <w:r w:rsidR="00282C78">
              <w:rPr>
                <w:rFonts w:ascii="Calibri" w:hAnsi="Calibri" w:cs="Calibri"/>
              </w:rPr>
              <w:t>Platform</w:t>
            </w:r>
            <w:r w:rsidRPr="00141204">
              <w:rPr>
                <w:rFonts w:ascii="Calibri" w:hAnsi="Calibri" w:cs="Calibri"/>
              </w:rPr>
              <w:t xml:space="preserve"> users’ operations or productivity, or </w:t>
            </w:r>
            <w:r w:rsidRPr="00141204">
              <w:rPr>
                <w:rFonts w:ascii="Calibri" w:hAnsi="Calibri"/>
              </w:rPr>
              <w:t>(</w:t>
            </w:r>
            <w:r w:rsidRPr="00141204">
              <w:rPr>
                <w:rFonts w:ascii="Calibri" w:hAnsi="Calibri"/>
              </w:rPr>
              <w:fldChar w:fldCharType="begin"/>
            </w:r>
            <w:r w:rsidRPr="00141204">
              <w:rPr>
                <w:rFonts w:ascii="Calibri" w:hAnsi="Calibri"/>
              </w:rPr>
              <w:instrText xml:space="preserve"> SEQ ROMANLOW1 \* roman \* MERGEFORMAT </w:instrText>
            </w:r>
            <w:r w:rsidRPr="00141204">
              <w:rPr>
                <w:rFonts w:ascii="Calibri" w:hAnsi="Calibri"/>
              </w:rPr>
              <w:fldChar w:fldCharType="separate"/>
            </w:r>
            <w:r w:rsidR="00A72EF6">
              <w:rPr>
                <w:rFonts w:ascii="Calibri" w:hAnsi="Calibri"/>
                <w:noProof/>
              </w:rPr>
              <w:t>ii</w:t>
            </w:r>
            <w:r w:rsidRPr="00141204">
              <w:rPr>
                <w:rFonts w:ascii="Calibri" w:hAnsi="Calibri"/>
                <w:noProof/>
              </w:rPr>
              <w:fldChar w:fldCharType="end"/>
            </w:r>
            <w:r w:rsidRPr="00141204">
              <w:rPr>
                <w:rFonts w:ascii="Calibri" w:hAnsi="Calibri"/>
              </w:rPr>
              <w:t>) </w:t>
            </w:r>
            <w:r w:rsidRPr="00141204">
              <w:rPr>
                <w:rFonts w:ascii="Calibri" w:hAnsi="Calibri" w:cs="Calibri"/>
              </w:rPr>
              <w:t>have been interrupted but recovered, and there is high risk of reoccurrence.</w:t>
            </w:r>
          </w:p>
        </w:tc>
      </w:tr>
      <w:tr w:rsidR="00141204" w:rsidRPr="00141204" w14:paraId="5536E557" w14:textId="77777777" w:rsidTr="00FB2795">
        <w:trPr>
          <w:jc w:val="center"/>
        </w:trPr>
        <w:tc>
          <w:tcPr>
            <w:tcW w:w="1440" w:type="dxa"/>
          </w:tcPr>
          <w:p w14:paraId="072D97E1" w14:textId="77777777" w:rsidR="00141204" w:rsidRPr="00141204" w:rsidRDefault="00141204" w:rsidP="00141204">
            <w:pPr>
              <w:widowControl w:val="0"/>
              <w:tabs>
                <w:tab w:val="left" w:pos="720"/>
              </w:tabs>
              <w:spacing w:after="0"/>
              <w:rPr>
                <w:rFonts w:ascii="Calibri" w:hAnsi="Calibri" w:cs="Calibri"/>
                <w:b/>
                <w:bCs/>
              </w:rPr>
            </w:pPr>
            <w:r w:rsidRPr="00141204">
              <w:rPr>
                <w:rFonts w:ascii="Calibri" w:hAnsi="Calibri" w:cs="Calibri"/>
                <w:b/>
                <w:bCs/>
              </w:rPr>
              <w:t>Severity 3</w:t>
            </w:r>
          </w:p>
        </w:tc>
        <w:tc>
          <w:tcPr>
            <w:tcW w:w="8064" w:type="dxa"/>
          </w:tcPr>
          <w:p w14:paraId="7B28544C" w14:textId="46BCCEFE" w:rsidR="00141204" w:rsidRPr="00141204" w:rsidRDefault="00141204" w:rsidP="00F713A3">
            <w:pPr>
              <w:widowControl w:val="0"/>
              <w:tabs>
                <w:tab w:val="left" w:pos="720"/>
              </w:tabs>
              <w:spacing w:after="0"/>
              <w:jc w:val="both"/>
              <w:rPr>
                <w:rFonts w:ascii="Calibri" w:hAnsi="Calibri" w:cs="Calibri"/>
              </w:rPr>
            </w:pPr>
            <w:r w:rsidRPr="00141204">
              <w:rPr>
                <w:rFonts w:ascii="Calibri" w:hAnsi="Calibri" w:cs="Calibri"/>
              </w:rPr>
              <w:t xml:space="preserve">A minor or cosmetic </w:t>
            </w:r>
            <w:r w:rsidR="00282C78">
              <w:rPr>
                <w:rFonts w:ascii="Calibri" w:hAnsi="Calibri" w:cs="Calibri"/>
              </w:rPr>
              <w:t>Platform</w:t>
            </w:r>
            <w:r w:rsidRPr="00141204">
              <w:rPr>
                <w:rFonts w:ascii="Calibri" w:hAnsi="Calibri" w:cs="Calibri"/>
              </w:rPr>
              <w:t xml:space="preserve"> problem that </w:t>
            </w:r>
            <w:r w:rsidRPr="00141204">
              <w:rPr>
                <w:rFonts w:ascii="Calibri" w:hAnsi="Calibri"/>
              </w:rPr>
              <w:t>(</w:t>
            </w:r>
            <w:r w:rsidRPr="00141204">
              <w:rPr>
                <w:rFonts w:ascii="Calibri" w:hAnsi="Calibri"/>
              </w:rPr>
              <w:fldChar w:fldCharType="begin"/>
            </w:r>
            <w:r w:rsidRPr="00141204">
              <w:rPr>
                <w:rFonts w:ascii="Calibri" w:hAnsi="Calibri"/>
              </w:rPr>
              <w:instrText xml:space="preserve"> SEQ ROMANLOW1 \r 1\* roman \* MERGEFORMAT </w:instrText>
            </w:r>
            <w:r w:rsidRPr="00141204">
              <w:rPr>
                <w:rFonts w:ascii="Calibri" w:hAnsi="Calibri"/>
              </w:rPr>
              <w:fldChar w:fldCharType="separate"/>
            </w:r>
            <w:r w:rsidR="00A72EF6">
              <w:rPr>
                <w:rFonts w:ascii="Calibri" w:hAnsi="Calibri"/>
                <w:noProof/>
              </w:rPr>
              <w:t>i</w:t>
            </w:r>
            <w:r w:rsidRPr="00141204">
              <w:rPr>
                <w:rFonts w:ascii="Calibri" w:hAnsi="Calibri"/>
                <w:noProof/>
              </w:rPr>
              <w:fldChar w:fldCharType="end"/>
            </w:r>
            <w:r w:rsidRPr="00141204">
              <w:rPr>
                <w:rFonts w:ascii="Calibri" w:hAnsi="Calibri"/>
              </w:rPr>
              <w:t>) </w:t>
            </w:r>
            <w:r w:rsidRPr="00141204">
              <w:rPr>
                <w:rFonts w:ascii="Calibri" w:hAnsi="Calibri" w:cs="Calibri"/>
              </w:rPr>
              <w:t>is an irritant,</w:t>
            </w:r>
            <w:r w:rsidRPr="00141204">
              <w:rPr>
                <w:rFonts w:ascii="Calibri" w:hAnsi="Calibri"/>
              </w:rPr>
              <w:t xml:space="preserve"> </w:t>
            </w:r>
            <w:r w:rsidRPr="00141204">
              <w:rPr>
                <w:rFonts w:ascii="Calibri" w:hAnsi="Calibri" w:cs="Calibri"/>
              </w:rPr>
              <w:t xml:space="preserve">affects non-essential functions, or has minimal business operations impact, </w:t>
            </w:r>
            <w:r w:rsidRPr="00141204">
              <w:rPr>
                <w:rFonts w:ascii="Calibri" w:hAnsi="Calibri"/>
              </w:rPr>
              <w:t>(</w:t>
            </w:r>
            <w:r w:rsidRPr="00141204">
              <w:rPr>
                <w:rFonts w:ascii="Calibri" w:hAnsi="Calibri"/>
              </w:rPr>
              <w:fldChar w:fldCharType="begin"/>
            </w:r>
            <w:r w:rsidRPr="00141204">
              <w:rPr>
                <w:rFonts w:ascii="Calibri" w:hAnsi="Calibri"/>
              </w:rPr>
              <w:instrText xml:space="preserve"> SEQ ROMANLOW1 \* roman \* MERGEFORMAT </w:instrText>
            </w:r>
            <w:r w:rsidRPr="00141204">
              <w:rPr>
                <w:rFonts w:ascii="Calibri" w:hAnsi="Calibri"/>
              </w:rPr>
              <w:fldChar w:fldCharType="separate"/>
            </w:r>
            <w:r w:rsidR="00A72EF6">
              <w:rPr>
                <w:rFonts w:ascii="Calibri" w:hAnsi="Calibri"/>
                <w:noProof/>
              </w:rPr>
              <w:t>ii</w:t>
            </w:r>
            <w:r w:rsidRPr="00141204">
              <w:rPr>
                <w:rFonts w:ascii="Calibri" w:hAnsi="Calibri"/>
                <w:noProof/>
              </w:rPr>
              <w:fldChar w:fldCharType="end"/>
            </w:r>
            <w:r w:rsidRPr="00141204">
              <w:rPr>
                <w:rFonts w:ascii="Calibri" w:hAnsi="Calibri"/>
              </w:rPr>
              <w:t>) </w:t>
            </w:r>
            <w:r w:rsidRPr="00141204">
              <w:rPr>
                <w:rFonts w:ascii="Calibri" w:hAnsi="Calibri" w:cs="Calibri"/>
              </w:rPr>
              <w:t xml:space="preserve">is localized or has isolated impact, </w:t>
            </w:r>
            <w:r w:rsidRPr="00141204">
              <w:rPr>
                <w:rFonts w:ascii="Calibri" w:hAnsi="Calibri"/>
              </w:rPr>
              <w:t>(</w:t>
            </w:r>
            <w:r w:rsidRPr="00141204">
              <w:rPr>
                <w:rFonts w:ascii="Calibri" w:hAnsi="Calibri"/>
              </w:rPr>
              <w:fldChar w:fldCharType="begin"/>
            </w:r>
            <w:r w:rsidRPr="00141204">
              <w:rPr>
                <w:rFonts w:ascii="Calibri" w:hAnsi="Calibri"/>
              </w:rPr>
              <w:instrText xml:space="preserve"> SEQ ROMANLOW1 \* roman \* MERGEFORMAT </w:instrText>
            </w:r>
            <w:r w:rsidRPr="00141204">
              <w:rPr>
                <w:rFonts w:ascii="Calibri" w:hAnsi="Calibri"/>
              </w:rPr>
              <w:fldChar w:fldCharType="separate"/>
            </w:r>
            <w:r w:rsidR="00A72EF6">
              <w:rPr>
                <w:rFonts w:ascii="Calibri" w:hAnsi="Calibri"/>
                <w:noProof/>
              </w:rPr>
              <w:t>iii</w:t>
            </w:r>
            <w:r w:rsidRPr="00141204">
              <w:rPr>
                <w:rFonts w:ascii="Calibri" w:hAnsi="Calibri"/>
                <w:noProof/>
              </w:rPr>
              <w:fldChar w:fldCharType="end"/>
            </w:r>
            <w:r w:rsidRPr="00141204">
              <w:rPr>
                <w:rFonts w:ascii="Calibri" w:hAnsi="Calibri"/>
              </w:rPr>
              <w:t>) </w:t>
            </w:r>
            <w:r w:rsidRPr="00141204">
              <w:rPr>
                <w:rFonts w:ascii="Calibri" w:hAnsi="Calibri" w:cs="Calibri"/>
              </w:rPr>
              <w:t xml:space="preserve">is an operational nuisance, </w:t>
            </w:r>
            <w:r w:rsidRPr="00141204">
              <w:rPr>
                <w:rFonts w:ascii="Calibri" w:hAnsi="Calibri"/>
              </w:rPr>
              <w:t>(</w:t>
            </w:r>
            <w:r w:rsidRPr="00141204">
              <w:rPr>
                <w:rFonts w:ascii="Calibri" w:hAnsi="Calibri"/>
              </w:rPr>
              <w:fldChar w:fldCharType="begin"/>
            </w:r>
            <w:r w:rsidRPr="00141204">
              <w:rPr>
                <w:rFonts w:ascii="Calibri" w:hAnsi="Calibri"/>
              </w:rPr>
              <w:instrText xml:space="preserve"> SEQ ROMANLOW1 \* roman \* MERGEFORMAT </w:instrText>
            </w:r>
            <w:r w:rsidRPr="00141204">
              <w:rPr>
                <w:rFonts w:ascii="Calibri" w:hAnsi="Calibri"/>
              </w:rPr>
              <w:fldChar w:fldCharType="separate"/>
            </w:r>
            <w:r w:rsidR="00A72EF6">
              <w:rPr>
                <w:rFonts w:ascii="Calibri" w:hAnsi="Calibri"/>
                <w:noProof/>
              </w:rPr>
              <w:t>iv</w:t>
            </w:r>
            <w:r w:rsidRPr="00141204">
              <w:rPr>
                <w:rFonts w:ascii="Calibri" w:hAnsi="Calibri"/>
                <w:noProof/>
              </w:rPr>
              <w:fldChar w:fldCharType="end"/>
            </w:r>
            <w:r w:rsidRPr="00141204">
              <w:rPr>
                <w:rFonts w:ascii="Calibri" w:hAnsi="Calibri"/>
              </w:rPr>
              <w:t>) </w:t>
            </w:r>
            <w:r w:rsidRPr="00141204">
              <w:rPr>
                <w:rFonts w:ascii="Calibri" w:hAnsi="Calibri" w:cs="Calibri"/>
              </w:rPr>
              <w:t xml:space="preserve">results in documentation errors, or </w:t>
            </w:r>
            <w:r w:rsidRPr="00141204">
              <w:rPr>
                <w:rFonts w:ascii="Calibri" w:hAnsi="Calibri"/>
              </w:rPr>
              <w:t>(</w:t>
            </w:r>
            <w:r w:rsidRPr="00141204">
              <w:rPr>
                <w:rFonts w:ascii="Calibri" w:hAnsi="Calibri"/>
              </w:rPr>
              <w:fldChar w:fldCharType="begin"/>
            </w:r>
            <w:r w:rsidRPr="00141204">
              <w:rPr>
                <w:rFonts w:ascii="Calibri" w:hAnsi="Calibri"/>
              </w:rPr>
              <w:instrText xml:space="preserve"> SEQ ROMANLOW1 \* roman \* MERGEFORMAT </w:instrText>
            </w:r>
            <w:r w:rsidRPr="00141204">
              <w:rPr>
                <w:rFonts w:ascii="Calibri" w:hAnsi="Calibri"/>
              </w:rPr>
              <w:fldChar w:fldCharType="separate"/>
            </w:r>
            <w:r w:rsidR="00A72EF6">
              <w:rPr>
                <w:rFonts w:ascii="Calibri" w:hAnsi="Calibri"/>
                <w:noProof/>
              </w:rPr>
              <w:t>v</w:t>
            </w:r>
            <w:r w:rsidRPr="00141204">
              <w:rPr>
                <w:rFonts w:ascii="Calibri" w:hAnsi="Calibri"/>
                <w:noProof/>
              </w:rPr>
              <w:fldChar w:fldCharType="end"/>
            </w:r>
            <w:r w:rsidRPr="00141204">
              <w:rPr>
                <w:rFonts w:ascii="Calibri" w:hAnsi="Calibri"/>
              </w:rPr>
              <w:t>) </w:t>
            </w:r>
            <w:r w:rsidRPr="00141204">
              <w:rPr>
                <w:rFonts w:ascii="Calibri" w:hAnsi="Calibri" w:cs="Calibri"/>
              </w:rPr>
              <w:t xml:space="preserve">is otherwise not Severity 1 or Severity 2, but represents a failure of </w:t>
            </w:r>
            <w:r w:rsidR="00282C78">
              <w:rPr>
                <w:rFonts w:ascii="Calibri" w:hAnsi="Calibri" w:cs="Calibri"/>
              </w:rPr>
              <w:t>Platform</w:t>
            </w:r>
            <w:r w:rsidRPr="00141204">
              <w:rPr>
                <w:rFonts w:ascii="Calibri" w:hAnsi="Calibri" w:cs="Calibri"/>
              </w:rPr>
              <w:t xml:space="preserve"> to conform to Specifications.</w:t>
            </w:r>
          </w:p>
        </w:tc>
      </w:tr>
    </w:tbl>
    <w:p w14:paraId="1437388A" w14:textId="2B32AF1F" w:rsidR="00141204" w:rsidRPr="00A87C75" w:rsidRDefault="00141204" w:rsidP="00DB187E">
      <w:pPr>
        <w:widowControl w:val="0"/>
        <w:numPr>
          <w:ilvl w:val="3"/>
          <w:numId w:val="11"/>
        </w:numPr>
        <w:tabs>
          <w:tab w:val="clear" w:pos="504"/>
          <w:tab w:val="num" w:pos="630"/>
        </w:tabs>
        <w:spacing w:before="120" w:after="120" w:line="240" w:lineRule="auto"/>
        <w:ind w:left="720" w:hanging="450"/>
        <w:outlineLvl w:val="3"/>
        <w:rPr>
          <w:rFonts w:ascii="Calibri" w:eastAsia="MS Mincho" w:hAnsi="Calibri" w:cs="Times New Roman"/>
          <w:spacing w:val="-3"/>
        </w:rPr>
      </w:pPr>
      <w:bookmarkStart w:id="1718" w:name="_Ref416033041"/>
      <w:r w:rsidRPr="00141204">
        <w:rPr>
          <w:rFonts w:ascii="Calibri" w:eastAsia="MS Mincho" w:hAnsi="Calibri" w:cs="Times New Roman"/>
          <w:b/>
          <w:spacing w:val="-3"/>
        </w:rPr>
        <w:t>Incident response.</w:t>
      </w:r>
      <w:r w:rsidRPr="00141204">
        <w:rPr>
          <w:rFonts w:ascii="Calibri" w:eastAsia="MS Mincho" w:hAnsi="Calibri" w:cs="Times New Roman"/>
          <w:spacing w:val="-3"/>
        </w:rPr>
        <w:t xml:space="preserve"> </w:t>
      </w:r>
      <w:proofErr w:type="spellStart"/>
      <w:r w:rsidR="00282C78">
        <w:rPr>
          <w:rFonts w:ascii="Calibri" w:eastAsia="MS Mincho" w:hAnsi="Calibri" w:cs="Times New Roman"/>
          <w:spacing w:val="-3"/>
        </w:rPr>
        <w:t>Tangoe</w:t>
      </w:r>
      <w:proofErr w:type="spellEnd"/>
      <w:r w:rsidRPr="00141204">
        <w:rPr>
          <w:rFonts w:ascii="Calibri" w:eastAsia="MS Mincho" w:hAnsi="Calibri" w:cs="Times New Roman"/>
          <w:spacing w:val="-3"/>
        </w:rPr>
        <w:t xml:space="preserve"> will respond to </w:t>
      </w:r>
      <w:r w:rsidR="00F713A3">
        <w:rPr>
          <w:rFonts w:ascii="Calibri" w:eastAsia="MS Mincho" w:hAnsi="Calibri" w:cs="Times New Roman"/>
          <w:spacing w:val="-3"/>
        </w:rPr>
        <w:t>Customer</w:t>
      </w:r>
      <w:r w:rsidRPr="00141204">
        <w:rPr>
          <w:rFonts w:ascii="Calibri" w:eastAsia="MS Mincho" w:hAnsi="Calibri" w:cs="Times New Roman"/>
          <w:spacing w:val="-3"/>
        </w:rPr>
        <w:t xml:space="preserve"> and provide Initial Responses, Temporary Resolutions, and Final Resolutions in accordance with </w:t>
      </w:r>
      <w:r w:rsidRPr="00141204">
        <w:rPr>
          <w:rFonts w:ascii="Calibri" w:eastAsia="MS Mincho" w:hAnsi="Calibri" w:cs="Times New Roman"/>
          <w:spacing w:val="-3"/>
        </w:rPr>
        <w:fldChar w:fldCharType="begin"/>
      </w:r>
      <w:r w:rsidRPr="00141204">
        <w:rPr>
          <w:rFonts w:ascii="Calibri" w:eastAsia="MS Mincho" w:hAnsi="Calibri" w:cs="Times New Roman"/>
          <w:spacing w:val="-3"/>
        </w:rPr>
        <w:instrText xml:space="preserve"> REF _Ref416031322 \w \p \h </w:instrText>
      </w:r>
      <w:r w:rsidRPr="00141204">
        <w:rPr>
          <w:rFonts w:ascii="Calibri" w:eastAsia="MS Mincho" w:hAnsi="Calibri" w:cs="Times New Roman"/>
          <w:spacing w:val="-3"/>
        </w:rPr>
      </w:r>
      <w:r w:rsidRPr="00141204">
        <w:rPr>
          <w:rFonts w:ascii="Calibri" w:eastAsia="MS Mincho" w:hAnsi="Calibri" w:cs="Times New Roman"/>
          <w:spacing w:val="-3"/>
        </w:rPr>
        <w:fldChar w:fldCharType="separate"/>
      </w:r>
      <w:r w:rsidR="00A72EF6">
        <w:rPr>
          <w:rFonts w:ascii="Calibri" w:eastAsia="MS Mincho" w:hAnsi="Calibri" w:cs="Times New Roman"/>
          <w:spacing w:val="-3"/>
        </w:rPr>
        <w:t>0 below</w:t>
      </w:r>
      <w:r w:rsidRPr="00141204">
        <w:rPr>
          <w:rFonts w:ascii="Calibri" w:eastAsia="MS Mincho" w:hAnsi="Calibri" w:cs="Times New Roman"/>
          <w:spacing w:val="-3"/>
        </w:rPr>
        <w:fldChar w:fldCharType="end"/>
      </w:r>
      <w:r w:rsidRPr="00141204">
        <w:rPr>
          <w:rFonts w:ascii="Calibri" w:eastAsia="MS Mincho" w:hAnsi="Calibri" w:cs="Times New Roman"/>
          <w:spacing w:val="-3"/>
        </w:rPr>
        <w:t>.</w:t>
      </w:r>
      <w:bookmarkEnd w:id="1718"/>
    </w:p>
    <w:tbl>
      <w:tblPr>
        <w:tblStyle w:val="TableGrid2"/>
        <w:tblW w:w="0" w:type="auto"/>
        <w:jc w:val="center"/>
        <w:tblCellMar>
          <w:top w:w="14" w:type="dxa"/>
          <w:left w:w="72" w:type="dxa"/>
          <w:bottom w:w="14" w:type="dxa"/>
          <w:right w:w="72" w:type="dxa"/>
        </w:tblCellMar>
        <w:tblLook w:val="04A0" w:firstRow="1" w:lastRow="0" w:firstColumn="1" w:lastColumn="0" w:noHBand="0" w:noVBand="1"/>
      </w:tblPr>
      <w:tblGrid>
        <w:gridCol w:w="265"/>
        <w:gridCol w:w="624"/>
        <w:gridCol w:w="2918"/>
        <w:gridCol w:w="3084"/>
        <w:gridCol w:w="2613"/>
      </w:tblGrid>
      <w:tr w:rsidR="00141204" w:rsidRPr="00141204" w14:paraId="57491CBD" w14:textId="77777777" w:rsidTr="00FB2795">
        <w:trPr>
          <w:trHeight w:val="288"/>
          <w:jc w:val="center"/>
        </w:trPr>
        <w:tc>
          <w:tcPr>
            <w:tcW w:w="9504" w:type="dxa"/>
            <w:gridSpan w:val="5"/>
            <w:shd w:val="pct10" w:color="auto" w:fill="auto"/>
          </w:tcPr>
          <w:p w14:paraId="2580BFC1" w14:textId="77777777" w:rsidR="00141204" w:rsidRPr="00141204" w:rsidRDefault="00141204" w:rsidP="00141204">
            <w:pPr>
              <w:widowControl w:val="0"/>
              <w:spacing w:after="0"/>
              <w:jc w:val="center"/>
              <w:outlineLvl w:val="6"/>
              <w:rPr>
                <w:rFonts w:ascii="Calibri" w:eastAsia="Calibri" w:hAnsi="Calibri"/>
                <w:b/>
              </w:rPr>
            </w:pPr>
            <w:r w:rsidRPr="00141204">
              <w:rPr>
                <w:rFonts w:ascii="Calibri" w:eastAsia="Calibri" w:hAnsi="Calibri"/>
                <w:b/>
              </w:rPr>
              <w:t xml:space="preserve">Table C2 </w:t>
            </w:r>
            <w:bookmarkStart w:id="1719" w:name="_Ref416031322"/>
            <w:r w:rsidRPr="00141204">
              <w:rPr>
                <w:rFonts w:ascii="Calibri" w:eastAsia="Calibri" w:hAnsi="Calibri"/>
                <w:b/>
              </w:rPr>
              <w:t>– Incident Response Requirements</w:t>
            </w:r>
            <w:bookmarkEnd w:id="1719"/>
          </w:p>
        </w:tc>
      </w:tr>
      <w:tr w:rsidR="00141204" w:rsidRPr="00141204" w14:paraId="16E85505" w14:textId="77777777" w:rsidTr="00F713A3">
        <w:trPr>
          <w:jc w:val="center"/>
        </w:trPr>
        <w:tc>
          <w:tcPr>
            <w:tcW w:w="889" w:type="dxa"/>
            <w:gridSpan w:val="2"/>
            <w:shd w:val="pct10" w:color="auto" w:fill="auto"/>
          </w:tcPr>
          <w:p w14:paraId="2AE05F65" w14:textId="77777777" w:rsidR="00141204" w:rsidRPr="00141204" w:rsidRDefault="00141204" w:rsidP="00141204">
            <w:pPr>
              <w:widowControl w:val="0"/>
              <w:tabs>
                <w:tab w:val="left" w:pos="720"/>
              </w:tabs>
              <w:spacing w:after="0"/>
              <w:jc w:val="center"/>
              <w:rPr>
                <w:rFonts w:ascii="Calibri" w:hAnsi="Calibri" w:cs="Calibri"/>
                <w:b/>
                <w:bCs/>
              </w:rPr>
            </w:pPr>
            <w:r w:rsidRPr="00141204">
              <w:rPr>
                <w:rFonts w:ascii="Calibri" w:hAnsi="Calibri" w:cs="Calibri"/>
                <w:b/>
                <w:bCs/>
              </w:rPr>
              <w:t>Severity Level</w:t>
            </w:r>
          </w:p>
        </w:tc>
        <w:tc>
          <w:tcPr>
            <w:tcW w:w="2918" w:type="dxa"/>
            <w:shd w:val="pct10" w:color="auto" w:fill="auto"/>
            <w:vAlign w:val="center"/>
          </w:tcPr>
          <w:p w14:paraId="7CB86C45" w14:textId="02AA4573" w:rsidR="00141204" w:rsidRPr="00141204" w:rsidRDefault="00141204" w:rsidP="00F713A3">
            <w:pPr>
              <w:widowControl w:val="0"/>
              <w:tabs>
                <w:tab w:val="left" w:pos="720"/>
              </w:tabs>
              <w:spacing w:after="0"/>
              <w:jc w:val="center"/>
              <w:rPr>
                <w:rFonts w:ascii="Calibri" w:hAnsi="Calibri" w:cs="Calibri"/>
                <w:b/>
                <w:bCs/>
              </w:rPr>
            </w:pPr>
            <w:r w:rsidRPr="00141204">
              <w:rPr>
                <w:rFonts w:ascii="Calibri" w:hAnsi="Calibri" w:cs="Calibri"/>
                <w:b/>
              </w:rPr>
              <w:t>Initial Response within</w:t>
            </w:r>
          </w:p>
        </w:tc>
        <w:tc>
          <w:tcPr>
            <w:tcW w:w="3084" w:type="dxa"/>
            <w:shd w:val="pct10" w:color="auto" w:fill="auto"/>
            <w:vAlign w:val="center"/>
          </w:tcPr>
          <w:p w14:paraId="4A1E9751" w14:textId="5936EEF2" w:rsidR="00141204" w:rsidRPr="00141204" w:rsidRDefault="00141204" w:rsidP="00F713A3">
            <w:pPr>
              <w:widowControl w:val="0"/>
              <w:tabs>
                <w:tab w:val="left" w:pos="720"/>
              </w:tabs>
              <w:spacing w:after="0"/>
              <w:jc w:val="center"/>
              <w:rPr>
                <w:rFonts w:ascii="Calibri" w:hAnsi="Calibri" w:cs="Calibri"/>
                <w:b/>
                <w:bCs/>
              </w:rPr>
            </w:pPr>
            <w:r w:rsidRPr="00141204">
              <w:rPr>
                <w:rFonts w:ascii="Calibri" w:hAnsi="Calibri" w:cs="Calibri"/>
                <w:b/>
              </w:rPr>
              <w:t>T</w:t>
            </w:r>
            <w:r w:rsidRPr="00141204">
              <w:rPr>
                <w:rFonts w:ascii="Calibri" w:hAnsi="Calibri" w:cs="Calibri"/>
                <w:b/>
                <w:bCs/>
              </w:rPr>
              <w:t xml:space="preserve">emporary Resolution </w:t>
            </w:r>
            <w:r w:rsidRPr="00141204">
              <w:rPr>
                <w:rFonts w:ascii="Calibri" w:hAnsi="Calibri" w:cs="Calibri"/>
                <w:b/>
              </w:rPr>
              <w:t>within</w:t>
            </w:r>
          </w:p>
        </w:tc>
        <w:tc>
          <w:tcPr>
            <w:tcW w:w="2613" w:type="dxa"/>
            <w:shd w:val="pct10" w:color="auto" w:fill="auto"/>
            <w:vAlign w:val="center"/>
          </w:tcPr>
          <w:p w14:paraId="129FC8D5" w14:textId="2B798D2A" w:rsidR="00141204" w:rsidRPr="00141204" w:rsidRDefault="00141204" w:rsidP="00F713A3">
            <w:pPr>
              <w:widowControl w:val="0"/>
              <w:tabs>
                <w:tab w:val="left" w:pos="720"/>
              </w:tabs>
              <w:spacing w:after="0"/>
              <w:jc w:val="center"/>
              <w:rPr>
                <w:rFonts w:ascii="Calibri" w:hAnsi="Calibri" w:cs="Calibri"/>
                <w:b/>
                <w:bCs/>
              </w:rPr>
            </w:pPr>
            <w:r w:rsidRPr="00141204">
              <w:rPr>
                <w:rFonts w:ascii="Calibri" w:hAnsi="Calibri" w:cs="Calibri"/>
                <w:b/>
              </w:rPr>
              <w:t>Final</w:t>
            </w:r>
            <w:r w:rsidRPr="00141204">
              <w:rPr>
                <w:rFonts w:ascii="Calibri" w:hAnsi="Calibri" w:cs="Calibri"/>
                <w:b/>
                <w:bCs/>
              </w:rPr>
              <w:t xml:space="preserve"> Resolution </w:t>
            </w:r>
            <w:r w:rsidRPr="00141204">
              <w:rPr>
                <w:rFonts w:ascii="Calibri" w:hAnsi="Calibri" w:cs="Calibri"/>
                <w:b/>
              </w:rPr>
              <w:t>within</w:t>
            </w:r>
          </w:p>
        </w:tc>
      </w:tr>
      <w:tr w:rsidR="00141204" w:rsidRPr="00141204" w14:paraId="5DC7C711" w14:textId="77777777" w:rsidTr="00FB2795">
        <w:trPr>
          <w:jc w:val="center"/>
        </w:trPr>
        <w:tc>
          <w:tcPr>
            <w:tcW w:w="889" w:type="dxa"/>
            <w:gridSpan w:val="2"/>
          </w:tcPr>
          <w:p w14:paraId="6A1258C9" w14:textId="77777777" w:rsidR="00141204" w:rsidRPr="00141204" w:rsidRDefault="00141204" w:rsidP="00141204">
            <w:pPr>
              <w:widowControl w:val="0"/>
              <w:tabs>
                <w:tab w:val="left" w:pos="720"/>
              </w:tabs>
              <w:spacing w:after="0"/>
              <w:jc w:val="center"/>
              <w:rPr>
                <w:rFonts w:ascii="Calibri" w:hAnsi="Calibri" w:cs="Calibri"/>
                <w:bCs/>
              </w:rPr>
            </w:pPr>
            <w:r w:rsidRPr="00141204">
              <w:rPr>
                <w:rFonts w:ascii="Calibri" w:hAnsi="Calibri" w:cs="Calibri"/>
                <w:bCs/>
              </w:rPr>
              <w:t>1</w:t>
            </w:r>
          </w:p>
        </w:tc>
        <w:tc>
          <w:tcPr>
            <w:tcW w:w="2918" w:type="dxa"/>
          </w:tcPr>
          <w:p w14:paraId="5CE50B28" w14:textId="77777777" w:rsidR="00141204" w:rsidRPr="00141204" w:rsidRDefault="00141204" w:rsidP="00141204">
            <w:pPr>
              <w:widowControl w:val="0"/>
              <w:spacing w:after="0"/>
              <w:jc w:val="center"/>
              <w:rPr>
                <w:rFonts w:ascii="Calibri" w:hAnsi="Calibri" w:cs="Calibri"/>
                <w:bCs/>
              </w:rPr>
            </w:pPr>
            <w:r w:rsidRPr="00141204">
              <w:rPr>
                <w:rFonts w:ascii="Calibri" w:hAnsi="Calibri" w:cs="Calibri"/>
              </w:rPr>
              <w:t>1 hour</w:t>
            </w:r>
          </w:p>
        </w:tc>
        <w:tc>
          <w:tcPr>
            <w:tcW w:w="3084" w:type="dxa"/>
          </w:tcPr>
          <w:p w14:paraId="59E9EC33" w14:textId="77777777" w:rsidR="00141204" w:rsidRPr="00141204" w:rsidRDefault="00141204" w:rsidP="00141204">
            <w:pPr>
              <w:widowControl w:val="0"/>
              <w:spacing w:after="0"/>
              <w:jc w:val="center"/>
              <w:rPr>
                <w:rFonts w:ascii="Calibri" w:hAnsi="Calibri" w:cs="Calibri"/>
                <w:bCs/>
              </w:rPr>
            </w:pPr>
            <w:r w:rsidRPr="00141204">
              <w:rPr>
                <w:rFonts w:ascii="Calibri" w:hAnsi="Calibri" w:cs="Calibri"/>
              </w:rPr>
              <w:t>4 hours</w:t>
            </w:r>
          </w:p>
        </w:tc>
        <w:tc>
          <w:tcPr>
            <w:tcW w:w="2613" w:type="dxa"/>
          </w:tcPr>
          <w:p w14:paraId="7E17453A" w14:textId="77777777" w:rsidR="00141204" w:rsidRPr="00141204" w:rsidRDefault="00141204" w:rsidP="00141204">
            <w:pPr>
              <w:widowControl w:val="0"/>
              <w:spacing w:after="0"/>
              <w:jc w:val="center"/>
              <w:rPr>
                <w:rFonts w:ascii="Calibri" w:hAnsi="Calibri" w:cs="Calibri"/>
                <w:bCs/>
              </w:rPr>
            </w:pPr>
            <w:r w:rsidRPr="00141204">
              <w:rPr>
                <w:rFonts w:ascii="Calibri" w:hAnsi="Calibri" w:cs="Calibri"/>
              </w:rPr>
              <w:t>7 days</w:t>
            </w:r>
          </w:p>
        </w:tc>
      </w:tr>
      <w:tr w:rsidR="00141204" w:rsidRPr="00141204" w14:paraId="53BBC931" w14:textId="77777777" w:rsidTr="00FB2795">
        <w:trPr>
          <w:jc w:val="center"/>
        </w:trPr>
        <w:tc>
          <w:tcPr>
            <w:tcW w:w="889" w:type="dxa"/>
            <w:gridSpan w:val="2"/>
          </w:tcPr>
          <w:p w14:paraId="542CC0E6" w14:textId="77777777" w:rsidR="00141204" w:rsidRPr="00141204" w:rsidRDefault="00141204" w:rsidP="00141204">
            <w:pPr>
              <w:widowControl w:val="0"/>
              <w:tabs>
                <w:tab w:val="left" w:pos="720"/>
              </w:tabs>
              <w:spacing w:after="0"/>
              <w:jc w:val="center"/>
              <w:rPr>
                <w:rFonts w:ascii="Calibri" w:hAnsi="Calibri" w:cs="Calibri"/>
                <w:bCs/>
              </w:rPr>
            </w:pPr>
            <w:r w:rsidRPr="00141204">
              <w:rPr>
                <w:rFonts w:ascii="Calibri" w:hAnsi="Calibri" w:cs="Calibri"/>
                <w:bCs/>
              </w:rPr>
              <w:t>2</w:t>
            </w:r>
          </w:p>
        </w:tc>
        <w:tc>
          <w:tcPr>
            <w:tcW w:w="2918" w:type="dxa"/>
          </w:tcPr>
          <w:p w14:paraId="53F11CB5" w14:textId="77777777" w:rsidR="00141204" w:rsidRPr="00141204" w:rsidRDefault="00141204" w:rsidP="00141204">
            <w:pPr>
              <w:widowControl w:val="0"/>
              <w:spacing w:after="0"/>
              <w:jc w:val="center"/>
              <w:rPr>
                <w:rFonts w:ascii="Calibri" w:hAnsi="Calibri" w:cs="Calibri"/>
              </w:rPr>
            </w:pPr>
            <w:r w:rsidRPr="00141204">
              <w:rPr>
                <w:rFonts w:ascii="Calibri" w:hAnsi="Calibri" w:cs="Calibri"/>
              </w:rPr>
              <w:t>2 hours</w:t>
            </w:r>
          </w:p>
        </w:tc>
        <w:tc>
          <w:tcPr>
            <w:tcW w:w="3084" w:type="dxa"/>
          </w:tcPr>
          <w:p w14:paraId="63E72DD5" w14:textId="77777777" w:rsidR="00141204" w:rsidRPr="00141204" w:rsidRDefault="00141204" w:rsidP="00141204">
            <w:pPr>
              <w:widowControl w:val="0"/>
              <w:spacing w:after="0"/>
              <w:jc w:val="center"/>
              <w:rPr>
                <w:rFonts w:ascii="Calibri" w:hAnsi="Calibri" w:cs="Calibri"/>
              </w:rPr>
            </w:pPr>
            <w:r w:rsidRPr="00141204">
              <w:rPr>
                <w:rFonts w:ascii="Calibri" w:hAnsi="Calibri" w:cs="Calibri"/>
              </w:rPr>
              <w:t>48 hours</w:t>
            </w:r>
          </w:p>
        </w:tc>
        <w:tc>
          <w:tcPr>
            <w:tcW w:w="2613" w:type="dxa"/>
          </w:tcPr>
          <w:p w14:paraId="36D63BAA" w14:textId="77777777" w:rsidR="00141204" w:rsidRPr="00141204" w:rsidRDefault="00141204" w:rsidP="00141204">
            <w:pPr>
              <w:widowControl w:val="0"/>
              <w:spacing w:after="0"/>
              <w:jc w:val="center"/>
              <w:rPr>
                <w:rFonts w:ascii="Calibri" w:hAnsi="Calibri" w:cs="Calibri"/>
              </w:rPr>
            </w:pPr>
            <w:r w:rsidRPr="00141204">
              <w:rPr>
                <w:rFonts w:ascii="Calibri" w:hAnsi="Calibri" w:cs="Calibri"/>
              </w:rPr>
              <w:t>14 days</w:t>
            </w:r>
          </w:p>
        </w:tc>
      </w:tr>
      <w:tr w:rsidR="00141204" w:rsidRPr="00141204" w14:paraId="453C786A" w14:textId="77777777" w:rsidTr="00FB2795">
        <w:trPr>
          <w:jc w:val="center"/>
        </w:trPr>
        <w:tc>
          <w:tcPr>
            <w:tcW w:w="889" w:type="dxa"/>
            <w:gridSpan w:val="2"/>
            <w:tcBorders>
              <w:bottom w:val="single" w:sz="4" w:space="0" w:color="000000"/>
            </w:tcBorders>
          </w:tcPr>
          <w:p w14:paraId="66222DDF" w14:textId="77777777" w:rsidR="00141204" w:rsidRPr="00141204" w:rsidRDefault="00141204" w:rsidP="00141204">
            <w:pPr>
              <w:widowControl w:val="0"/>
              <w:tabs>
                <w:tab w:val="left" w:pos="720"/>
              </w:tabs>
              <w:spacing w:after="0"/>
              <w:jc w:val="center"/>
              <w:rPr>
                <w:rFonts w:ascii="Calibri" w:hAnsi="Calibri" w:cs="Calibri"/>
                <w:bCs/>
              </w:rPr>
            </w:pPr>
            <w:r w:rsidRPr="00141204">
              <w:rPr>
                <w:rFonts w:ascii="Calibri" w:hAnsi="Calibri" w:cs="Calibri"/>
                <w:bCs/>
              </w:rPr>
              <w:t>3</w:t>
            </w:r>
          </w:p>
        </w:tc>
        <w:tc>
          <w:tcPr>
            <w:tcW w:w="2918" w:type="dxa"/>
            <w:tcBorders>
              <w:bottom w:val="single" w:sz="4" w:space="0" w:color="000000"/>
            </w:tcBorders>
          </w:tcPr>
          <w:p w14:paraId="4846B262" w14:textId="77777777" w:rsidR="00141204" w:rsidRPr="00141204" w:rsidRDefault="00141204" w:rsidP="00141204">
            <w:pPr>
              <w:widowControl w:val="0"/>
              <w:spacing w:after="0"/>
              <w:jc w:val="center"/>
              <w:rPr>
                <w:rFonts w:ascii="Calibri" w:hAnsi="Calibri" w:cs="Calibri"/>
              </w:rPr>
            </w:pPr>
            <w:r w:rsidRPr="00141204">
              <w:rPr>
                <w:rFonts w:ascii="Calibri" w:hAnsi="Calibri" w:cs="Calibri"/>
              </w:rPr>
              <w:t>3 hours</w:t>
            </w:r>
          </w:p>
        </w:tc>
        <w:tc>
          <w:tcPr>
            <w:tcW w:w="3084" w:type="dxa"/>
            <w:tcBorders>
              <w:bottom w:val="single" w:sz="4" w:space="0" w:color="000000"/>
            </w:tcBorders>
          </w:tcPr>
          <w:p w14:paraId="5B36226E" w14:textId="77777777" w:rsidR="00141204" w:rsidRPr="00141204" w:rsidRDefault="00141204" w:rsidP="00141204">
            <w:pPr>
              <w:widowControl w:val="0"/>
              <w:spacing w:after="0"/>
              <w:jc w:val="center"/>
              <w:rPr>
                <w:rFonts w:ascii="Calibri" w:hAnsi="Calibri" w:cs="Calibri"/>
              </w:rPr>
            </w:pPr>
            <w:r w:rsidRPr="00141204">
              <w:rPr>
                <w:rFonts w:ascii="Calibri" w:hAnsi="Calibri" w:cs="Calibri"/>
              </w:rPr>
              <w:t>7 days</w:t>
            </w:r>
          </w:p>
        </w:tc>
        <w:tc>
          <w:tcPr>
            <w:tcW w:w="2613" w:type="dxa"/>
            <w:tcBorders>
              <w:bottom w:val="single" w:sz="4" w:space="0" w:color="000000"/>
            </w:tcBorders>
          </w:tcPr>
          <w:p w14:paraId="46D3C514" w14:textId="77777777" w:rsidR="00141204" w:rsidRPr="00141204" w:rsidRDefault="00141204" w:rsidP="00141204">
            <w:pPr>
              <w:widowControl w:val="0"/>
              <w:spacing w:after="0"/>
              <w:jc w:val="center"/>
              <w:rPr>
                <w:rFonts w:ascii="Calibri" w:hAnsi="Calibri" w:cs="Calibri"/>
              </w:rPr>
            </w:pPr>
            <w:r w:rsidRPr="00141204">
              <w:rPr>
                <w:rFonts w:ascii="Calibri" w:hAnsi="Calibri" w:cs="Calibri"/>
              </w:rPr>
              <w:t>30 days</w:t>
            </w:r>
          </w:p>
        </w:tc>
      </w:tr>
      <w:tr w:rsidR="00141204" w:rsidRPr="00141204" w14:paraId="4447CC31" w14:textId="77777777" w:rsidTr="00FB2795">
        <w:trPr>
          <w:jc w:val="center"/>
        </w:trPr>
        <w:tc>
          <w:tcPr>
            <w:tcW w:w="9504" w:type="dxa"/>
            <w:gridSpan w:val="5"/>
            <w:tcBorders>
              <w:bottom w:val="nil"/>
            </w:tcBorders>
          </w:tcPr>
          <w:p w14:paraId="3BE466C8" w14:textId="77777777" w:rsidR="00141204" w:rsidRPr="00141204" w:rsidRDefault="00141204" w:rsidP="00141204">
            <w:pPr>
              <w:widowControl w:val="0"/>
              <w:tabs>
                <w:tab w:val="left" w:pos="720"/>
              </w:tabs>
              <w:spacing w:after="0"/>
              <w:rPr>
                <w:rFonts w:ascii="Calibri" w:hAnsi="Calibri" w:cs="Calibri"/>
                <w:b/>
                <w:sz w:val="18"/>
                <w:szCs w:val="18"/>
                <w:u w:val="single"/>
              </w:rPr>
            </w:pPr>
            <w:r w:rsidRPr="00141204">
              <w:rPr>
                <w:rFonts w:ascii="Calibri" w:hAnsi="Calibri" w:cs="Calibri"/>
                <w:b/>
                <w:sz w:val="18"/>
                <w:szCs w:val="18"/>
                <w:u w:val="single"/>
              </w:rPr>
              <w:t>Notes</w:t>
            </w:r>
          </w:p>
        </w:tc>
      </w:tr>
      <w:tr w:rsidR="00141204" w:rsidRPr="00141204" w14:paraId="51DBEF21" w14:textId="77777777" w:rsidTr="00FB2795">
        <w:trPr>
          <w:jc w:val="center"/>
        </w:trPr>
        <w:tc>
          <w:tcPr>
            <w:tcW w:w="265" w:type="dxa"/>
            <w:tcBorders>
              <w:top w:val="nil"/>
              <w:bottom w:val="nil"/>
              <w:right w:val="nil"/>
            </w:tcBorders>
          </w:tcPr>
          <w:p w14:paraId="11713CDC" w14:textId="77777777" w:rsidR="00141204" w:rsidRPr="00141204" w:rsidRDefault="00141204" w:rsidP="00141204">
            <w:pPr>
              <w:widowControl w:val="0"/>
              <w:tabs>
                <w:tab w:val="left" w:pos="720"/>
              </w:tabs>
              <w:spacing w:after="0"/>
              <w:jc w:val="center"/>
              <w:rPr>
                <w:rFonts w:ascii="Calibri" w:hAnsi="Calibri" w:cs="Calibri"/>
                <w:b/>
                <w:bCs/>
                <w:sz w:val="18"/>
                <w:szCs w:val="18"/>
                <w:vertAlign w:val="superscript"/>
              </w:rPr>
            </w:pPr>
            <w:r w:rsidRPr="00141204">
              <w:rPr>
                <w:rFonts w:ascii="Calibri" w:hAnsi="Calibri" w:cs="Calibri"/>
                <w:b/>
                <w:bCs/>
                <w:sz w:val="18"/>
                <w:szCs w:val="18"/>
                <w:vertAlign w:val="superscript"/>
              </w:rPr>
              <w:t>1</w:t>
            </w:r>
          </w:p>
        </w:tc>
        <w:tc>
          <w:tcPr>
            <w:tcW w:w="9239" w:type="dxa"/>
            <w:gridSpan w:val="4"/>
            <w:tcBorders>
              <w:top w:val="nil"/>
              <w:left w:val="nil"/>
              <w:bottom w:val="nil"/>
            </w:tcBorders>
          </w:tcPr>
          <w:p w14:paraId="40387B38" w14:textId="0503DB64" w:rsidR="00141204" w:rsidRPr="00141204" w:rsidRDefault="00141204" w:rsidP="00F713A3">
            <w:pPr>
              <w:widowControl w:val="0"/>
              <w:tabs>
                <w:tab w:val="left" w:pos="720"/>
              </w:tabs>
              <w:spacing w:after="0"/>
              <w:jc w:val="both"/>
              <w:rPr>
                <w:rFonts w:ascii="Calibri" w:hAnsi="Calibri" w:cs="Calibri"/>
                <w:sz w:val="18"/>
                <w:szCs w:val="18"/>
              </w:rPr>
            </w:pPr>
            <w:r w:rsidRPr="00141204">
              <w:rPr>
                <w:rFonts w:ascii="Calibri" w:hAnsi="Calibri"/>
                <w:sz w:val="18"/>
                <w:szCs w:val="18"/>
              </w:rPr>
              <w:t>“</w:t>
            </w:r>
            <w:r w:rsidRPr="00141204">
              <w:rPr>
                <w:rFonts w:ascii="Calibri" w:hAnsi="Calibri"/>
                <w:b/>
                <w:i/>
                <w:sz w:val="18"/>
                <w:szCs w:val="18"/>
              </w:rPr>
              <w:t>Initial Response</w:t>
            </w:r>
            <w:r w:rsidRPr="00141204">
              <w:rPr>
                <w:rFonts w:ascii="Calibri" w:hAnsi="Calibri"/>
                <w:sz w:val="18"/>
                <w:szCs w:val="18"/>
              </w:rPr>
              <w:t>” means a verbal, written, or electronic response</w:t>
            </w:r>
            <w:r w:rsidR="00F713A3">
              <w:rPr>
                <w:rFonts w:ascii="Calibri" w:hAnsi="Calibri"/>
                <w:sz w:val="18"/>
                <w:szCs w:val="18"/>
              </w:rPr>
              <w:t xml:space="preserve"> </w:t>
            </w:r>
            <w:r w:rsidRPr="00141204">
              <w:rPr>
                <w:rFonts w:ascii="Calibri" w:hAnsi="Calibri"/>
                <w:sz w:val="18"/>
                <w:szCs w:val="18"/>
              </w:rPr>
              <w:t xml:space="preserve">from </w:t>
            </w:r>
            <w:proofErr w:type="spellStart"/>
            <w:r w:rsidR="00282C78">
              <w:rPr>
                <w:rFonts w:ascii="Calibri" w:hAnsi="Calibri"/>
                <w:sz w:val="18"/>
                <w:szCs w:val="18"/>
              </w:rPr>
              <w:t>Tangoe</w:t>
            </w:r>
            <w:proofErr w:type="spellEnd"/>
            <w:r w:rsidRPr="00141204">
              <w:rPr>
                <w:rFonts w:ascii="Calibri" w:hAnsi="Calibri"/>
                <w:sz w:val="18"/>
                <w:szCs w:val="18"/>
              </w:rPr>
              <w:t xml:space="preserve"> to </w:t>
            </w:r>
            <w:r w:rsidR="00F713A3">
              <w:rPr>
                <w:rFonts w:ascii="Calibri" w:hAnsi="Calibri"/>
                <w:sz w:val="18"/>
                <w:szCs w:val="18"/>
              </w:rPr>
              <w:t>Customer</w:t>
            </w:r>
            <w:r w:rsidRPr="00141204">
              <w:rPr>
                <w:rFonts w:ascii="Calibri" w:hAnsi="Calibri"/>
                <w:sz w:val="18"/>
                <w:szCs w:val="18"/>
              </w:rPr>
              <w:t xml:space="preserve"> regarding a reported or discovered Error.</w:t>
            </w:r>
          </w:p>
        </w:tc>
      </w:tr>
      <w:tr w:rsidR="00141204" w:rsidRPr="00141204" w14:paraId="4842BADD" w14:textId="77777777" w:rsidTr="00FB2795">
        <w:trPr>
          <w:jc w:val="center"/>
        </w:trPr>
        <w:tc>
          <w:tcPr>
            <w:tcW w:w="265" w:type="dxa"/>
            <w:tcBorders>
              <w:top w:val="nil"/>
              <w:bottom w:val="nil"/>
              <w:right w:val="nil"/>
            </w:tcBorders>
          </w:tcPr>
          <w:p w14:paraId="7D71B261" w14:textId="77777777" w:rsidR="00141204" w:rsidRPr="00141204" w:rsidRDefault="00141204" w:rsidP="00141204">
            <w:pPr>
              <w:widowControl w:val="0"/>
              <w:tabs>
                <w:tab w:val="left" w:pos="720"/>
              </w:tabs>
              <w:spacing w:after="0"/>
              <w:jc w:val="center"/>
              <w:rPr>
                <w:rFonts w:ascii="Calibri" w:hAnsi="Calibri" w:cs="Calibri"/>
                <w:b/>
                <w:bCs/>
                <w:sz w:val="18"/>
                <w:szCs w:val="18"/>
                <w:vertAlign w:val="superscript"/>
              </w:rPr>
            </w:pPr>
            <w:r w:rsidRPr="00141204">
              <w:rPr>
                <w:rFonts w:ascii="Calibri" w:hAnsi="Calibri" w:cs="Calibri"/>
                <w:b/>
                <w:bCs/>
                <w:sz w:val="18"/>
                <w:szCs w:val="18"/>
                <w:vertAlign w:val="superscript"/>
              </w:rPr>
              <w:t>2</w:t>
            </w:r>
          </w:p>
        </w:tc>
        <w:tc>
          <w:tcPr>
            <w:tcW w:w="9239" w:type="dxa"/>
            <w:gridSpan w:val="4"/>
            <w:tcBorders>
              <w:top w:val="nil"/>
              <w:left w:val="nil"/>
              <w:bottom w:val="nil"/>
            </w:tcBorders>
          </w:tcPr>
          <w:p w14:paraId="0DD53AF0" w14:textId="5C0EFEDC" w:rsidR="00141204" w:rsidRPr="00141204" w:rsidRDefault="00141204" w:rsidP="00F713A3">
            <w:pPr>
              <w:widowControl w:val="0"/>
              <w:tabs>
                <w:tab w:val="left" w:pos="720"/>
              </w:tabs>
              <w:spacing w:after="0"/>
              <w:jc w:val="both"/>
              <w:rPr>
                <w:rFonts w:ascii="Calibri" w:hAnsi="Calibri"/>
                <w:sz w:val="18"/>
                <w:szCs w:val="18"/>
              </w:rPr>
            </w:pPr>
            <w:r w:rsidRPr="00141204">
              <w:rPr>
                <w:rFonts w:ascii="Calibri" w:hAnsi="Calibri"/>
                <w:sz w:val="18"/>
                <w:szCs w:val="18"/>
              </w:rPr>
              <w:t>“</w:t>
            </w:r>
            <w:r w:rsidRPr="00141204">
              <w:rPr>
                <w:rFonts w:ascii="Calibri" w:hAnsi="Calibri"/>
                <w:b/>
                <w:i/>
                <w:sz w:val="18"/>
                <w:szCs w:val="18"/>
              </w:rPr>
              <w:t>Temporary Resolution</w:t>
            </w:r>
            <w:r w:rsidRPr="00141204">
              <w:rPr>
                <w:rFonts w:ascii="Calibri" w:hAnsi="Calibri"/>
                <w:sz w:val="18"/>
                <w:szCs w:val="18"/>
              </w:rPr>
              <w:t xml:space="preserve">” means a temporary fix or patch to bring </w:t>
            </w:r>
            <w:r w:rsidR="00282C78">
              <w:rPr>
                <w:rFonts w:ascii="Calibri" w:hAnsi="Calibri"/>
                <w:sz w:val="18"/>
                <w:szCs w:val="18"/>
              </w:rPr>
              <w:t>Platform</w:t>
            </w:r>
            <w:r w:rsidRPr="00141204">
              <w:rPr>
                <w:rFonts w:ascii="Calibri" w:hAnsi="Calibri"/>
                <w:sz w:val="18"/>
                <w:szCs w:val="18"/>
              </w:rPr>
              <w:t xml:space="preserve"> functionality back into compliance with the Specifications until a Final Resolution is available.</w:t>
            </w:r>
          </w:p>
        </w:tc>
      </w:tr>
      <w:tr w:rsidR="00141204" w:rsidRPr="00141204" w14:paraId="0BD6360F" w14:textId="77777777" w:rsidTr="00FB2795">
        <w:trPr>
          <w:jc w:val="center"/>
        </w:trPr>
        <w:tc>
          <w:tcPr>
            <w:tcW w:w="265" w:type="dxa"/>
            <w:tcBorders>
              <w:top w:val="nil"/>
              <w:right w:val="nil"/>
            </w:tcBorders>
          </w:tcPr>
          <w:p w14:paraId="43079A89" w14:textId="77777777" w:rsidR="00141204" w:rsidRPr="00141204" w:rsidRDefault="00141204" w:rsidP="00141204">
            <w:pPr>
              <w:widowControl w:val="0"/>
              <w:tabs>
                <w:tab w:val="left" w:pos="720"/>
              </w:tabs>
              <w:spacing w:after="0"/>
              <w:jc w:val="center"/>
              <w:rPr>
                <w:rFonts w:ascii="Calibri" w:hAnsi="Calibri" w:cs="Calibri"/>
                <w:b/>
                <w:bCs/>
                <w:sz w:val="18"/>
                <w:szCs w:val="18"/>
                <w:vertAlign w:val="superscript"/>
              </w:rPr>
            </w:pPr>
            <w:r w:rsidRPr="00141204">
              <w:rPr>
                <w:rFonts w:ascii="Calibri" w:hAnsi="Calibri" w:cs="Calibri"/>
                <w:b/>
                <w:bCs/>
                <w:sz w:val="18"/>
                <w:szCs w:val="18"/>
                <w:vertAlign w:val="superscript"/>
              </w:rPr>
              <w:t>3</w:t>
            </w:r>
          </w:p>
        </w:tc>
        <w:tc>
          <w:tcPr>
            <w:tcW w:w="9239" w:type="dxa"/>
            <w:gridSpan w:val="4"/>
            <w:tcBorders>
              <w:top w:val="nil"/>
              <w:left w:val="nil"/>
            </w:tcBorders>
          </w:tcPr>
          <w:p w14:paraId="15C042FA" w14:textId="25484CAF" w:rsidR="00141204" w:rsidRPr="00141204" w:rsidRDefault="00141204" w:rsidP="00F713A3">
            <w:pPr>
              <w:widowControl w:val="0"/>
              <w:tabs>
                <w:tab w:val="left" w:pos="720"/>
              </w:tabs>
              <w:spacing w:after="0"/>
              <w:jc w:val="both"/>
              <w:rPr>
                <w:rFonts w:ascii="Calibri" w:hAnsi="Calibri"/>
                <w:sz w:val="18"/>
                <w:szCs w:val="18"/>
              </w:rPr>
            </w:pPr>
            <w:r w:rsidRPr="00141204">
              <w:rPr>
                <w:rFonts w:ascii="Calibri" w:hAnsi="Calibri"/>
                <w:sz w:val="18"/>
                <w:szCs w:val="18"/>
              </w:rPr>
              <w:t>“</w:t>
            </w:r>
            <w:r w:rsidRPr="00141204">
              <w:rPr>
                <w:rFonts w:ascii="Calibri" w:hAnsi="Calibri"/>
                <w:b/>
                <w:i/>
                <w:sz w:val="18"/>
                <w:szCs w:val="18"/>
              </w:rPr>
              <w:t>Final Resolution</w:t>
            </w:r>
            <w:r w:rsidRPr="00141204">
              <w:rPr>
                <w:rFonts w:ascii="Calibri" w:hAnsi="Calibri"/>
                <w:sz w:val="18"/>
                <w:szCs w:val="18"/>
              </w:rPr>
              <w:t xml:space="preserve">” means a permanent fix to bring </w:t>
            </w:r>
            <w:r w:rsidR="00282C78">
              <w:rPr>
                <w:rFonts w:ascii="Calibri" w:hAnsi="Calibri"/>
                <w:sz w:val="18"/>
                <w:szCs w:val="18"/>
              </w:rPr>
              <w:t>Platform</w:t>
            </w:r>
            <w:r w:rsidRPr="00141204">
              <w:rPr>
                <w:rFonts w:ascii="Calibri" w:hAnsi="Calibri"/>
                <w:sz w:val="18"/>
                <w:szCs w:val="18"/>
              </w:rPr>
              <w:t xml:space="preserve"> functionality back into compliance with the Specifications.</w:t>
            </w:r>
          </w:p>
        </w:tc>
      </w:tr>
    </w:tbl>
    <w:p w14:paraId="288A16FD" w14:textId="5460A477" w:rsidR="00356FC2" w:rsidRPr="00FB2795" w:rsidRDefault="00356FC2" w:rsidP="008F738F">
      <w:pPr>
        <w:jc w:val="both"/>
        <w:rPr>
          <w:rFonts w:ascii="Calibri" w:eastAsia="Times New Roman" w:hAnsi="Calibri" w:cs="Times New Roman"/>
          <w:b/>
          <w:color w:val="000000" w:themeColor="text1"/>
          <w:sz w:val="20"/>
          <w:szCs w:val="28"/>
          <w:u w:val="single"/>
        </w:rPr>
      </w:pPr>
    </w:p>
    <w:p w14:paraId="1619F774" w14:textId="5C03B1D2" w:rsidR="00FB2795" w:rsidRPr="00FB2795" w:rsidRDefault="005728D7" w:rsidP="00FB2795">
      <w:pPr>
        <w:spacing w:after="200" w:line="240" w:lineRule="auto"/>
        <w:rPr>
          <w:rFonts w:ascii="Arial" w:eastAsia="Calibri" w:hAnsi="Arial" w:cs="Arial"/>
          <w:b/>
          <w:szCs w:val="20"/>
          <w:lang w:bidi="en-US"/>
        </w:rPr>
      </w:pPr>
      <w:r>
        <w:rPr>
          <w:rFonts w:ascii="Arial" w:eastAsia="Calibri" w:hAnsi="Arial" w:cs="Arial"/>
          <w:b/>
          <w:szCs w:val="20"/>
          <w:u w:val="single"/>
          <w:lang w:bidi="en-US"/>
        </w:rPr>
        <w:lastRenderedPageBreak/>
        <w:t xml:space="preserve">Section 2 - </w:t>
      </w:r>
      <w:r w:rsidR="00FB2795">
        <w:rPr>
          <w:rFonts w:ascii="Arial" w:eastAsia="Calibri" w:hAnsi="Arial" w:cs="Arial"/>
          <w:b/>
          <w:szCs w:val="20"/>
          <w:u w:val="single"/>
          <w:lang w:bidi="en-US"/>
        </w:rPr>
        <w:t>Measurement and Reporting</w:t>
      </w:r>
      <w:r w:rsidR="00FB2795" w:rsidRPr="00FB2795">
        <w:rPr>
          <w:rFonts w:ascii="Arial" w:eastAsia="Calibri" w:hAnsi="Arial" w:cs="Arial"/>
          <w:b/>
          <w:szCs w:val="20"/>
          <w:lang w:bidi="en-US"/>
        </w:rPr>
        <w:t>:</w:t>
      </w:r>
    </w:p>
    <w:p w14:paraId="5A97C452" w14:textId="0D685071" w:rsidR="00FB2795" w:rsidRDefault="00FB2795" w:rsidP="00DB187E">
      <w:pPr>
        <w:pStyle w:val="ExhibitClauseLevel2"/>
        <w:widowControl w:val="0"/>
        <w:numPr>
          <w:ilvl w:val="3"/>
          <w:numId w:val="12"/>
        </w:numPr>
        <w:tabs>
          <w:tab w:val="clear" w:pos="504"/>
          <w:tab w:val="num" w:pos="630"/>
        </w:tabs>
        <w:spacing w:before="120" w:after="0"/>
        <w:ind w:left="270"/>
        <w:jc w:val="both"/>
      </w:pPr>
      <w:r>
        <w:rPr>
          <w:b/>
        </w:rPr>
        <w:t>Monthly Reports</w:t>
      </w:r>
      <w:r w:rsidRPr="00FB2795">
        <w:rPr>
          <w:b/>
        </w:rPr>
        <w:t>.</w:t>
      </w:r>
      <w:ins w:id="1720" w:author="Nicholas Harrison" w:date="2019-11-05T15:29:00Z">
        <w:r w:rsidR="00F713A3">
          <w:t xml:space="preserve">  </w:t>
        </w:r>
      </w:ins>
      <w:r w:rsidR="00F713A3">
        <w:t>On a monthly basis</w:t>
      </w:r>
      <w:r w:rsidRPr="00FB2795">
        <w:t xml:space="preserve">, </w:t>
      </w:r>
      <w:proofErr w:type="spellStart"/>
      <w:r w:rsidR="00F713A3">
        <w:t>Tangoe</w:t>
      </w:r>
      <w:proofErr w:type="spellEnd"/>
      <w:r w:rsidR="00F713A3">
        <w:t xml:space="preserve"> will </w:t>
      </w:r>
      <w:r w:rsidRPr="00FB2795">
        <w:t xml:space="preserve">provide </w:t>
      </w:r>
      <w:r w:rsidR="00F713A3">
        <w:t>Customer</w:t>
      </w:r>
      <w:r w:rsidRPr="00FB2795">
        <w:t xml:space="preserve"> a report that includes the previous month’s </w:t>
      </w:r>
      <w:r w:rsidR="00DA50E5">
        <w:t>Availability</w:t>
      </w:r>
      <w:r w:rsidRPr="00FB2795">
        <w:t xml:space="preserve"> metrics under </w:t>
      </w:r>
      <w:r w:rsidRPr="00FB2795">
        <w:fldChar w:fldCharType="begin"/>
      </w:r>
      <w:r w:rsidRPr="00FB2795">
        <w:instrText xml:space="preserve"> REF _Ref416032797 \r \h </w:instrText>
      </w:r>
      <w:r>
        <w:instrText xml:space="preserve"> \* MERGEFORMAT </w:instrText>
      </w:r>
      <w:r w:rsidRPr="00FB2795">
        <w:fldChar w:fldCharType="separate"/>
      </w:r>
      <w:r w:rsidR="00A72EF6">
        <w:t>(a)</w:t>
      </w:r>
      <w:r w:rsidRPr="00FB2795">
        <w:fldChar w:fldCharType="end"/>
      </w:r>
      <w:r w:rsidRPr="00FB2795">
        <w:t xml:space="preserve">, and Incident Response and resolution metrics under </w:t>
      </w:r>
      <w:r w:rsidRPr="00FB2795">
        <w:fldChar w:fldCharType="begin"/>
      </w:r>
      <w:r w:rsidRPr="00FB2795">
        <w:instrText xml:space="preserve"> REF _Ref416033041 \r \h </w:instrText>
      </w:r>
      <w:r>
        <w:instrText xml:space="preserve"> \* MERGEFORMAT </w:instrText>
      </w:r>
      <w:r w:rsidRPr="00FB2795">
        <w:fldChar w:fldCharType="separate"/>
      </w:r>
      <w:r w:rsidR="00A72EF6">
        <w:t>(d)</w:t>
      </w:r>
      <w:r w:rsidRPr="00FB2795">
        <w:fldChar w:fldCharType="end"/>
      </w:r>
      <w:r w:rsidR="005728D7">
        <w:t xml:space="preserve">. </w:t>
      </w:r>
    </w:p>
    <w:p w14:paraId="1A925967" w14:textId="628F0C89" w:rsidR="00FB2795" w:rsidRDefault="00FB2795" w:rsidP="00DB187E">
      <w:pPr>
        <w:pStyle w:val="ExhibitClauseLevel2"/>
        <w:widowControl w:val="0"/>
        <w:numPr>
          <w:ilvl w:val="3"/>
          <w:numId w:val="12"/>
        </w:numPr>
        <w:tabs>
          <w:tab w:val="clear" w:pos="504"/>
          <w:tab w:val="num" w:pos="630"/>
        </w:tabs>
        <w:spacing w:before="120" w:after="0"/>
        <w:ind w:left="270"/>
        <w:jc w:val="both"/>
      </w:pPr>
      <w:r>
        <w:rPr>
          <w:b/>
        </w:rPr>
        <w:t>Reviews</w:t>
      </w:r>
      <w:r w:rsidRPr="00FB2795">
        <w:rPr>
          <w:b/>
        </w:rPr>
        <w:t>.</w:t>
      </w:r>
      <w:r w:rsidRPr="00FB2795">
        <w:t xml:space="preserve"> </w:t>
      </w:r>
      <w:proofErr w:type="spellStart"/>
      <w:r w:rsidR="00282C78">
        <w:t>Tangoe</w:t>
      </w:r>
      <w:proofErr w:type="spellEnd"/>
      <w:r w:rsidRPr="00FB2795">
        <w:t xml:space="preserve"> will engage in regular reviews with </w:t>
      </w:r>
      <w:r w:rsidR="00F713A3">
        <w:t>Customer</w:t>
      </w:r>
      <w:r w:rsidRPr="00FB2795">
        <w:t xml:space="preserve"> to analyze any </w:t>
      </w:r>
      <w:r w:rsidR="00282C78">
        <w:t>Platform</w:t>
      </w:r>
      <w:r w:rsidRPr="00FB2795">
        <w:t xml:space="preserve"> problems (resolved and unresolved) and their root causes, and to explore methods to improve </w:t>
      </w:r>
      <w:r w:rsidR="00282C78">
        <w:t>Platform</w:t>
      </w:r>
      <w:r w:rsidRPr="00FB2795">
        <w:t>.</w:t>
      </w:r>
    </w:p>
    <w:p w14:paraId="250DC1DB" w14:textId="1BD2AEC6" w:rsidR="00FB2795" w:rsidRDefault="00FB2795" w:rsidP="00FB2795">
      <w:pPr>
        <w:pStyle w:val="ExhibitClauseLevel2"/>
        <w:widowControl w:val="0"/>
        <w:numPr>
          <w:ilvl w:val="0"/>
          <w:numId w:val="0"/>
        </w:numPr>
        <w:spacing w:before="120" w:after="0"/>
        <w:jc w:val="both"/>
      </w:pPr>
    </w:p>
    <w:p w14:paraId="7C4FBC5A" w14:textId="4913E9D7" w:rsidR="00FB2795" w:rsidRPr="00FB2795" w:rsidRDefault="005728D7" w:rsidP="00FB2795">
      <w:pPr>
        <w:spacing w:after="200" w:line="240" w:lineRule="auto"/>
        <w:rPr>
          <w:rFonts w:ascii="Arial" w:eastAsia="Calibri" w:hAnsi="Arial" w:cs="Arial"/>
          <w:b/>
          <w:szCs w:val="20"/>
          <w:lang w:bidi="en-US"/>
        </w:rPr>
      </w:pPr>
      <w:r>
        <w:rPr>
          <w:rFonts w:ascii="Arial" w:eastAsia="Calibri" w:hAnsi="Arial" w:cs="Arial"/>
          <w:b/>
          <w:szCs w:val="20"/>
          <w:u w:val="single"/>
          <w:lang w:bidi="en-US"/>
        </w:rPr>
        <w:t xml:space="preserve">Section 3 - </w:t>
      </w:r>
      <w:r w:rsidR="00FB2795">
        <w:rPr>
          <w:rFonts w:ascii="Arial" w:eastAsia="Calibri" w:hAnsi="Arial" w:cs="Arial"/>
          <w:b/>
          <w:szCs w:val="20"/>
          <w:u w:val="single"/>
          <w:lang w:bidi="en-US"/>
        </w:rPr>
        <w:t>Service Credits</w:t>
      </w:r>
      <w:r w:rsidR="00FB2795" w:rsidRPr="00FB2795">
        <w:rPr>
          <w:rFonts w:ascii="Arial" w:eastAsia="Calibri" w:hAnsi="Arial" w:cs="Arial"/>
          <w:b/>
          <w:szCs w:val="20"/>
          <w:lang w:bidi="en-US"/>
        </w:rPr>
        <w:t>:</w:t>
      </w:r>
    </w:p>
    <w:p w14:paraId="7C87AEF4" w14:textId="35DE1059" w:rsidR="00FB2795" w:rsidRDefault="00FB2795" w:rsidP="00DB187E">
      <w:pPr>
        <w:pStyle w:val="ExhibitClauseLevel2"/>
        <w:widowControl w:val="0"/>
        <w:numPr>
          <w:ilvl w:val="0"/>
          <w:numId w:val="13"/>
        </w:numPr>
        <w:spacing w:before="0" w:after="0"/>
        <w:ind w:left="634"/>
        <w:jc w:val="both"/>
      </w:pPr>
      <w:r>
        <w:rPr>
          <w:b/>
        </w:rPr>
        <w:t>Availability</w:t>
      </w:r>
      <w:r w:rsidRPr="00FB2795">
        <w:rPr>
          <w:b/>
        </w:rPr>
        <w:t>.</w:t>
      </w:r>
      <w:r w:rsidRPr="00FB2795">
        <w:t xml:space="preserve"> I</w:t>
      </w:r>
      <w:r>
        <w:t>f</w:t>
      </w:r>
      <w:r w:rsidRPr="00FB2795">
        <w:t xml:space="preserve"> </w:t>
      </w:r>
      <w:proofErr w:type="spellStart"/>
      <w:r w:rsidR="00282C78">
        <w:t>Tangoe</w:t>
      </w:r>
      <w:proofErr w:type="spellEnd"/>
      <w:r w:rsidRPr="00FB2795">
        <w:t xml:space="preserve"> fails to meet its </w:t>
      </w:r>
      <w:r w:rsidR="00DA50E5">
        <w:t>Availability</w:t>
      </w:r>
      <w:r w:rsidRPr="00FB2795">
        <w:t xml:space="preserve"> obligations under </w:t>
      </w:r>
      <w:r w:rsidRPr="00FB2795">
        <w:fldChar w:fldCharType="begin"/>
      </w:r>
      <w:r w:rsidRPr="00FB2795">
        <w:instrText xml:space="preserve"> REF _Ref416032797 \r \h </w:instrText>
      </w:r>
      <w:r w:rsidRPr="00FB2795">
        <w:fldChar w:fldCharType="separate"/>
      </w:r>
      <w:r w:rsidR="00A72EF6">
        <w:t>(a)</w:t>
      </w:r>
      <w:r w:rsidRPr="00FB2795">
        <w:fldChar w:fldCharType="end"/>
      </w:r>
      <w:r w:rsidRPr="00FB2795">
        <w:t xml:space="preserve"> of this </w:t>
      </w:r>
      <w:r w:rsidR="00013D01">
        <w:t xml:space="preserve">Section 3, </w:t>
      </w:r>
      <w:r w:rsidR="00F713A3">
        <w:t>Customer</w:t>
      </w:r>
      <w:r w:rsidRPr="00FB2795">
        <w:t xml:space="preserve"> will receive the credits specified in </w:t>
      </w:r>
      <w:r w:rsidRPr="00FB2795">
        <w:fldChar w:fldCharType="begin"/>
      </w:r>
      <w:r w:rsidRPr="00FB2795">
        <w:instrText xml:space="preserve"> REF _Ref416033962 \r \p \h </w:instrText>
      </w:r>
      <w:r w:rsidRPr="00FB2795">
        <w:fldChar w:fldCharType="separate"/>
      </w:r>
      <w:r w:rsidR="00A72EF6">
        <w:t>0 below</w:t>
      </w:r>
      <w:r w:rsidRPr="00FB2795">
        <w:fldChar w:fldCharType="end"/>
      </w:r>
      <w:r w:rsidRPr="00FB2795">
        <w:t>.</w:t>
      </w:r>
      <w:r w:rsidR="002174F0">
        <w:t xml:space="preserve">  The provisions of this section </w:t>
      </w:r>
      <w:r w:rsidR="002174F0" w:rsidRPr="002174F0">
        <w:t xml:space="preserve">state Customer’s sole and exclusive remedy for any </w:t>
      </w:r>
      <w:r w:rsidR="002174F0">
        <w:t xml:space="preserve">Availability </w:t>
      </w:r>
      <w:r w:rsidR="002174F0" w:rsidRPr="002174F0">
        <w:t>deficiencies of any kind.</w:t>
      </w:r>
    </w:p>
    <w:p w14:paraId="29DD682E" w14:textId="77777777" w:rsidR="00FB2795" w:rsidRDefault="00FB2795" w:rsidP="00F03ADD">
      <w:pPr>
        <w:pStyle w:val="ExhibitClauseLevel2"/>
        <w:widowControl w:val="0"/>
        <w:numPr>
          <w:ilvl w:val="0"/>
          <w:numId w:val="0"/>
        </w:numPr>
        <w:spacing w:before="0" w:after="0"/>
        <w:ind w:left="634"/>
        <w:jc w:val="both"/>
      </w:pPr>
    </w:p>
    <w:tbl>
      <w:tblPr>
        <w:tblStyle w:val="TableGrid"/>
        <w:tblW w:w="0" w:type="auto"/>
        <w:jc w:val="center"/>
        <w:tblCellMar>
          <w:top w:w="14" w:type="dxa"/>
          <w:left w:w="72" w:type="dxa"/>
          <w:bottom w:w="14" w:type="dxa"/>
          <w:right w:w="72" w:type="dxa"/>
        </w:tblCellMar>
        <w:tblLook w:val="04A0" w:firstRow="1" w:lastRow="0" w:firstColumn="1" w:lastColumn="0" w:noHBand="0" w:noVBand="1"/>
      </w:tblPr>
      <w:tblGrid>
        <w:gridCol w:w="2610"/>
        <w:gridCol w:w="6511"/>
      </w:tblGrid>
      <w:tr w:rsidR="00FB2795" w:rsidRPr="00C45ED4" w14:paraId="4C99F46B" w14:textId="77777777" w:rsidTr="00FB2795">
        <w:trPr>
          <w:trHeight w:val="288"/>
          <w:jc w:val="center"/>
        </w:trPr>
        <w:tc>
          <w:tcPr>
            <w:tcW w:w="9121" w:type="dxa"/>
            <w:gridSpan w:val="2"/>
            <w:shd w:val="pct10" w:color="auto" w:fill="auto"/>
          </w:tcPr>
          <w:p w14:paraId="1EE83084" w14:textId="77777777" w:rsidR="00FB2795" w:rsidRPr="00C45ED4" w:rsidRDefault="00FB2795" w:rsidP="00C3602E">
            <w:pPr>
              <w:pStyle w:val="ExhibitTableNumbering"/>
              <w:widowControl w:val="0"/>
              <w:numPr>
                <w:ilvl w:val="0"/>
                <w:numId w:val="0"/>
              </w:numPr>
            </w:pPr>
            <w:r>
              <w:t xml:space="preserve">Table C3 </w:t>
            </w:r>
            <w:bookmarkStart w:id="1721" w:name="_Ref416033962"/>
            <w:r>
              <w:t>– Service Availability Credits</w:t>
            </w:r>
            <w:bookmarkEnd w:id="1721"/>
          </w:p>
        </w:tc>
      </w:tr>
      <w:tr w:rsidR="00FB2795" w:rsidRPr="00C45ED4" w14:paraId="548C5D14" w14:textId="77777777" w:rsidTr="00FB2795">
        <w:trPr>
          <w:jc w:val="center"/>
        </w:trPr>
        <w:tc>
          <w:tcPr>
            <w:tcW w:w="2610" w:type="dxa"/>
            <w:shd w:val="pct10" w:color="auto" w:fill="auto"/>
          </w:tcPr>
          <w:p w14:paraId="49429D1D" w14:textId="77777777" w:rsidR="00FB2795" w:rsidRPr="00C45ED4" w:rsidRDefault="00FB2795" w:rsidP="00C3602E">
            <w:pPr>
              <w:pStyle w:val="UnnumberedBodySection"/>
              <w:widowControl w:val="0"/>
              <w:spacing w:after="0"/>
              <w:jc w:val="center"/>
              <w:rPr>
                <w:b/>
              </w:rPr>
            </w:pPr>
            <w:r w:rsidRPr="00C45ED4">
              <w:rPr>
                <w:rFonts w:asciiTheme="minorHAnsi" w:hAnsiTheme="minorHAnsi" w:cstheme="minorHAnsi"/>
                <w:b/>
              </w:rPr>
              <w:t>Service Availability</w:t>
            </w:r>
          </w:p>
        </w:tc>
        <w:tc>
          <w:tcPr>
            <w:tcW w:w="6511" w:type="dxa"/>
            <w:shd w:val="pct10" w:color="auto" w:fill="auto"/>
          </w:tcPr>
          <w:p w14:paraId="1B923F20" w14:textId="5854F402" w:rsidR="00FB2795" w:rsidRPr="00C45ED4" w:rsidRDefault="00FB2795" w:rsidP="00C3602E">
            <w:pPr>
              <w:pStyle w:val="UnnumberedBodySection"/>
              <w:widowControl w:val="0"/>
              <w:spacing w:after="0"/>
              <w:jc w:val="center"/>
              <w:rPr>
                <w:b/>
              </w:rPr>
            </w:pPr>
            <w:r w:rsidRPr="00C45ED4">
              <w:rPr>
                <w:rFonts w:asciiTheme="minorHAnsi" w:hAnsiTheme="minorHAnsi" w:cstheme="minorHAnsi"/>
                <w:b/>
              </w:rPr>
              <w:t xml:space="preserve">Credit (against monthly fee for affected </w:t>
            </w:r>
            <w:r w:rsidR="00F03ADD">
              <w:rPr>
                <w:rFonts w:asciiTheme="minorHAnsi" w:hAnsiTheme="minorHAnsi" w:cstheme="minorHAnsi"/>
                <w:b/>
              </w:rPr>
              <w:t>Platform Services</w:t>
            </w:r>
            <w:r w:rsidRPr="00C45ED4">
              <w:rPr>
                <w:rFonts w:asciiTheme="minorHAnsi" w:hAnsiTheme="minorHAnsi" w:cstheme="minorHAnsi"/>
                <w:b/>
              </w:rPr>
              <w:t>)</w:t>
            </w:r>
          </w:p>
        </w:tc>
      </w:tr>
      <w:tr w:rsidR="00FB2795" w14:paraId="60047885" w14:textId="77777777" w:rsidTr="00FB2795">
        <w:trPr>
          <w:jc w:val="center"/>
        </w:trPr>
        <w:tc>
          <w:tcPr>
            <w:tcW w:w="2610" w:type="dxa"/>
          </w:tcPr>
          <w:p w14:paraId="27DBB9C9" w14:textId="576B980B" w:rsidR="00FB2795" w:rsidRDefault="00FB2795" w:rsidP="00C3602E">
            <w:pPr>
              <w:pStyle w:val="UnnumberedBodySection"/>
              <w:widowControl w:val="0"/>
              <w:spacing w:after="0"/>
              <w:ind w:left="720"/>
            </w:pPr>
            <w:r>
              <w:rPr>
                <w:rFonts w:asciiTheme="minorHAnsi" w:hAnsiTheme="minorHAnsi" w:cstheme="minorHAnsi"/>
              </w:rPr>
              <w:t>99% or greater</w:t>
            </w:r>
          </w:p>
        </w:tc>
        <w:tc>
          <w:tcPr>
            <w:tcW w:w="6511" w:type="dxa"/>
          </w:tcPr>
          <w:p w14:paraId="33730E9D" w14:textId="77777777" w:rsidR="00FB2795" w:rsidRDefault="00FB2795" w:rsidP="00C3602E">
            <w:pPr>
              <w:pStyle w:val="UnnumberedBodySection"/>
              <w:widowControl w:val="0"/>
              <w:spacing w:after="0"/>
              <w:ind w:right="2880"/>
              <w:jc w:val="right"/>
            </w:pPr>
            <w:r>
              <w:rPr>
                <w:rFonts w:asciiTheme="minorHAnsi" w:hAnsiTheme="minorHAnsi" w:cstheme="minorHAnsi"/>
              </w:rPr>
              <w:t>0%</w:t>
            </w:r>
          </w:p>
        </w:tc>
      </w:tr>
      <w:tr w:rsidR="00FB2795" w14:paraId="7651726F" w14:textId="77777777" w:rsidTr="00FB2795">
        <w:trPr>
          <w:jc w:val="center"/>
        </w:trPr>
        <w:tc>
          <w:tcPr>
            <w:tcW w:w="2610" w:type="dxa"/>
          </w:tcPr>
          <w:p w14:paraId="26907E34" w14:textId="77777777" w:rsidR="00FB2795" w:rsidRPr="00F03ADD" w:rsidRDefault="00FB2795" w:rsidP="00C3602E">
            <w:pPr>
              <w:pStyle w:val="UnnumberedBodySection"/>
              <w:widowControl w:val="0"/>
              <w:spacing w:after="0"/>
              <w:ind w:left="720"/>
              <w:rPr>
                <w:rFonts w:asciiTheme="minorHAnsi" w:hAnsiTheme="minorHAnsi" w:cstheme="minorHAnsi"/>
                <w:highlight w:val="yellow"/>
              </w:rPr>
            </w:pPr>
            <w:r w:rsidRPr="00F03ADD">
              <w:rPr>
                <w:rFonts w:asciiTheme="minorHAnsi" w:hAnsiTheme="minorHAnsi" w:cstheme="minorHAnsi"/>
                <w:highlight w:val="yellow"/>
              </w:rPr>
              <w:t>99.5% – 99.8%</w:t>
            </w:r>
          </w:p>
        </w:tc>
        <w:tc>
          <w:tcPr>
            <w:tcW w:w="6511" w:type="dxa"/>
          </w:tcPr>
          <w:p w14:paraId="10465C59" w14:textId="77777777" w:rsidR="00FB2795" w:rsidRPr="00F03ADD" w:rsidRDefault="00FB2795" w:rsidP="00C3602E">
            <w:pPr>
              <w:pStyle w:val="UnnumberedBodySection"/>
              <w:widowControl w:val="0"/>
              <w:spacing w:after="0"/>
              <w:ind w:right="2880"/>
              <w:jc w:val="right"/>
              <w:rPr>
                <w:rFonts w:asciiTheme="minorHAnsi" w:hAnsiTheme="minorHAnsi" w:cstheme="minorHAnsi"/>
                <w:highlight w:val="yellow"/>
              </w:rPr>
            </w:pPr>
            <w:r w:rsidRPr="00F03ADD">
              <w:rPr>
                <w:rFonts w:asciiTheme="minorHAnsi" w:hAnsiTheme="minorHAnsi" w:cstheme="minorHAnsi"/>
                <w:highlight w:val="yellow"/>
              </w:rPr>
              <w:t>5%</w:t>
            </w:r>
          </w:p>
        </w:tc>
      </w:tr>
      <w:tr w:rsidR="00FB2795" w14:paraId="03040765" w14:textId="77777777" w:rsidTr="00FB2795">
        <w:trPr>
          <w:jc w:val="center"/>
        </w:trPr>
        <w:tc>
          <w:tcPr>
            <w:tcW w:w="2610" w:type="dxa"/>
          </w:tcPr>
          <w:p w14:paraId="2D9FFDB1" w14:textId="77777777" w:rsidR="00FB2795" w:rsidRPr="00F03ADD" w:rsidRDefault="00FB2795" w:rsidP="00C3602E">
            <w:pPr>
              <w:pStyle w:val="UnnumberedBodySection"/>
              <w:widowControl w:val="0"/>
              <w:spacing w:after="0"/>
              <w:ind w:left="720"/>
              <w:rPr>
                <w:rFonts w:asciiTheme="minorHAnsi" w:hAnsiTheme="minorHAnsi" w:cstheme="minorHAnsi"/>
                <w:highlight w:val="yellow"/>
              </w:rPr>
            </w:pPr>
            <w:r w:rsidRPr="00F03ADD">
              <w:rPr>
                <w:rFonts w:asciiTheme="minorHAnsi" w:hAnsiTheme="minorHAnsi" w:cstheme="minorHAnsi"/>
                <w:highlight w:val="yellow"/>
              </w:rPr>
              <w:t>99% – 99.4%</w:t>
            </w:r>
          </w:p>
        </w:tc>
        <w:tc>
          <w:tcPr>
            <w:tcW w:w="6511" w:type="dxa"/>
          </w:tcPr>
          <w:p w14:paraId="6DD44265" w14:textId="77777777" w:rsidR="00FB2795" w:rsidRPr="00F03ADD" w:rsidRDefault="00FB2795" w:rsidP="00C3602E">
            <w:pPr>
              <w:pStyle w:val="UnnumberedBodySection"/>
              <w:widowControl w:val="0"/>
              <w:spacing w:after="0"/>
              <w:ind w:right="2880"/>
              <w:jc w:val="right"/>
              <w:rPr>
                <w:rFonts w:asciiTheme="minorHAnsi" w:hAnsiTheme="minorHAnsi" w:cstheme="minorHAnsi"/>
                <w:highlight w:val="yellow"/>
              </w:rPr>
            </w:pPr>
            <w:r w:rsidRPr="00F03ADD">
              <w:rPr>
                <w:rFonts w:asciiTheme="minorHAnsi" w:hAnsiTheme="minorHAnsi" w:cstheme="minorHAnsi"/>
                <w:highlight w:val="yellow"/>
              </w:rPr>
              <w:t>10%</w:t>
            </w:r>
          </w:p>
        </w:tc>
      </w:tr>
      <w:tr w:rsidR="00FB2795" w14:paraId="7605E0E1" w14:textId="77777777" w:rsidTr="00FB2795">
        <w:trPr>
          <w:jc w:val="center"/>
        </w:trPr>
        <w:tc>
          <w:tcPr>
            <w:tcW w:w="2610" w:type="dxa"/>
          </w:tcPr>
          <w:p w14:paraId="4C9C53FB" w14:textId="77777777" w:rsidR="00FB2795" w:rsidRPr="00F03ADD" w:rsidRDefault="00FB2795" w:rsidP="00C3602E">
            <w:pPr>
              <w:pStyle w:val="UnnumberedBodySection"/>
              <w:widowControl w:val="0"/>
              <w:spacing w:after="0"/>
              <w:ind w:left="720"/>
              <w:rPr>
                <w:rFonts w:asciiTheme="minorHAnsi" w:hAnsiTheme="minorHAnsi" w:cstheme="minorHAnsi"/>
                <w:highlight w:val="yellow"/>
              </w:rPr>
            </w:pPr>
            <w:r w:rsidRPr="00F03ADD">
              <w:rPr>
                <w:rFonts w:asciiTheme="minorHAnsi" w:hAnsiTheme="minorHAnsi" w:cstheme="minorHAnsi"/>
                <w:highlight w:val="yellow"/>
              </w:rPr>
              <w:t>98% – 98.9%</w:t>
            </w:r>
          </w:p>
        </w:tc>
        <w:tc>
          <w:tcPr>
            <w:tcW w:w="6511" w:type="dxa"/>
          </w:tcPr>
          <w:p w14:paraId="244E970F" w14:textId="77777777" w:rsidR="00FB2795" w:rsidRPr="00F03ADD" w:rsidRDefault="00FB2795" w:rsidP="00C3602E">
            <w:pPr>
              <w:pStyle w:val="UnnumberedBodySection"/>
              <w:widowControl w:val="0"/>
              <w:spacing w:after="0"/>
              <w:ind w:right="2880"/>
              <w:jc w:val="right"/>
              <w:rPr>
                <w:rFonts w:asciiTheme="minorHAnsi" w:hAnsiTheme="minorHAnsi" w:cstheme="minorHAnsi"/>
                <w:highlight w:val="yellow"/>
              </w:rPr>
            </w:pPr>
            <w:r w:rsidRPr="00F03ADD">
              <w:rPr>
                <w:rFonts w:asciiTheme="minorHAnsi" w:hAnsiTheme="minorHAnsi" w:cstheme="minorHAnsi"/>
                <w:highlight w:val="yellow"/>
              </w:rPr>
              <w:t>15%</w:t>
            </w:r>
          </w:p>
        </w:tc>
      </w:tr>
      <w:tr w:rsidR="00FB2795" w14:paraId="45F08C66" w14:textId="77777777" w:rsidTr="00FB2795">
        <w:trPr>
          <w:jc w:val="center"/>
        </w:trPr>
        <w:tc>
          <w:tcPr>
            <w:tcW w:w="2610" w:type="dxa"/>
          </w:tcPr>
          <w:p w14:paraId="5A910E0C" w14:textId="77777777" w:rsidR="00FB2795" w:rsidRPr="00F03ADD" w:rsidRDefault="00FB2795" w:rsidP="00C3602E">
            <w:pPr>
              <w:pStyle w:val="UnnumberedBodySection"/>
              <w:widowControl w:val="0"/>
              <w:spacing w:after="0"/>
              <w:ind w:left="720"/>
              <w:rPr>
                <w:rFonts w:asciiTheme="minorHAnsi" w:hAnsiTheme="minorHAnsi" w:cstheme="minorHAnsi"/>
                <w:highlight w:val="yellow"/>
              </w:rPr>
            </w:pPr>
            <w:r w:rsidRPr="00F03ADD">
              <w:rPr>
                <w:rFonts w:asciiTheme="minorHAnsi" w:hAnsiTheme="minorHAnsi" w:cstheme="minorHAnsi"/>
                <w:highlight w:val="yellow"/>
              </w:rPr>
              <w:t>95% – 97.9%</w:t>
            </w:r>
          </w:p>
        </w:tc>
        <w:tc>
          <w:tcPr>
            <w:tcW w:w="6511" w:type="dxa"/>
          </w:tcPr>
          <w:p w14:paraId="09D4DB5F" w14:textId="77777777" w:rsidR="00FB2795" w:rsidRPr="00F03ADD" w:rsidRDefault="00FB2795" w:rsidP="00C3602E">
            <w:pPr>
              <w:pStyle w:val="UnnumberedBodySection"/>
              <w:widowControl w:val="0"/>
              <w:spacing w:after="0"/>
              <w:ind w:right="2880"/>
              <w:jc w:val="right"/>
              <w:rPr>
                <w:rFonts w:asciiTheme="minorHAnsi" w:hAnsiTheme="minorHAnsi" w:cstheme="minorHAnsi"/>
                <w:highlight w:val="yellow"/>
              </w:rPr>
            </w:pPr>
            <w:r w:rsidRPr="00F03ADD">
              <w:rPr>
                <w:rFonts w:asciiTheme="minorHAnsi" w:hAnsiTheme="minorHAnsi" w:cstheme="minorHAnsi"/>
                <w:highlight w:val="yellow"/>
              </w:rPr>
              <w:t>30%</w:t>
            </w:r>
          </w:p>
        </w:tc>
      </w:tr>
      <w:tr w:rsidR="00FB2795" w14:paraId="6BF872D6" w14:textId="77777777" w:rsidTr="00FB2795">
        <w:trPr>
          <w:jc w:val="center"/>
        </w:trPr>
        <w:tc>
          <w:tcPr>
            <w:tcW w:w="2610" w:type="dxa"/>
          </w:tcPr>
          <w:p w14:paraId="38470A6F" w14:textId="77777777" w:rsidR="00FB2795" w:rsidRPr="00F03ADD" w:rsidRDefault="00FB2795" w:rsidP="00C3602E">
            <w:pPr>
              <w:pStyle w:val="UnnumberedBodySection"/>
              <w:widowControl w:val="0"/>
              <w:spacing w:after="0"/>
              <w:ind w:left="720"/>
              <w:rPr>
                <w:rFonts w:asciiTheme="minorHAnsi" w:hAnsiTheme="minorHAnsi" w:cstheme="minorHAnsi"/>
                <w:highlight w:val="yellow"/>
              </w:rPr>
            </w:pPr>
            <w:r w:rsidRPr="00F03ADD">
              <w:rPr>
                <w:rFonts w:asciiTheme="minorHAnsi" w:hAnsiTheme="minorHAnsi" w:cstheme="minorHAnsi"/>
                <w:highlight w:val="yellow"/>
              </w:rPr>
              <w:t>Less than 95%</w:t>
            </w:r>
          </w:p>
        </w:tc>
        <w:tc>
          <w:tcPr>
            <w:tcW w:w="6511" w:type="dxa"/>
          </w:tcPr>
          <w:p w14:paraId="186814F3" w14:textId="77777777" w:rsidR="00FB2795" w:rsidRPr="00F03ADD" w:rsidRDefault="00FB2795" w:rsidP="00C3602E">
            <w:pPr>
              <w:pStyle w:val="UnnumberedBodySection"/>
              <w:widowControl w:val="0"/>
              <w:spacing w:after="0"/>
              <w:ind w:right="2880"/>
              <w:jc w:val="right"/>
              <w:rPr>
                <w:rFonts w:asciiTheme="minorHAnsi" w:hAnsiTheme="minorHAnsi" w:cstheme="minorHAnsi"/>
                <w:highlight w:val="yellow"/>
              </w:rPr>
            </w:pPr>
            <w:r w:rsidRPr="00F03ADD">
              <w:rPr>
                <w:rFonts w:asciiTheme="minorHAnsi" w:hAnsiTheme="minorHAnsi" w:cstheme="minorHAnsi"/>
                <w:highlight w:val="yellow"/>
              </w:rPr>
              <w:t>100%</w:t>
            </w:r>
          </w:p>
        </w:tc>
      </w:tr>
    </w:tbl>
    <w:p w14:paraId="706CF461" w14:textId="66BA19A1" w:rsidR="00FB2795" w:rsidRDefault="00FB2795" w:rsidP="00F03ADD">
      <w:pPr>
        <w:pStyle w:val="ExhibitClauseLevel2"/>
        <w:widowControl w:val="0"/>
        <w:numPr>
          <w:ilvl w:val="0"/>
          <w:numId w:val="0"/>
        </w:numPr>
        <w:spacing w:before="0" w:after="0"/>
        <w:jc w:val="both"/>
      </w:pPr>
    </w:p>
    <w:p w14:paraId="69B72521" w14:textId="02603AFD" w:rsidR="00FB2795" w:rsidRDefault="00FB2795" w:rsidP="00DB187E">
      <w:pPr>
        <w:pStyle w:val="ExhibitClauseLevel2"/>
        <w:widowControl w:val="0"/>
        <w:numPr>
          <w:ilvl w:val="0"/>
          <w:numId w:val="13"/>
        </w:numPr>
        <w:spacing w:before="0" w:after="0"/>
        <w:jc w:val="both"/>
      </w:pPr>
      <w:r w:rsidRPr="001B4B15">
        <w:rPr>
          <w:b/>
        </w:rPr>
        <w:t xml:space="preserve">Incident </w:t>
      </w:r>
      <w:r>
        <w:rPr>
          <w:b/>
        </w:rPr>
        <w:t>r</w:t>
      </w:r>
      <w:r w:rsidRPr="001B4B15">
        <w:rPr>
          <w:b/>
        </w:rPr>
        <w:t>esponse.</w:t>
      </w:r>
      <w:r w:rsidRPr="001B4B15">
        <w:t xml:space="preserve"> If </w:t>
      </w:r>
      <w:proofErr w:type="spellStart"/>
      <w:r w:rsidR="00282C78">
        <w:t>Tangoe</w:t>
      </w:r>
      <w:proofErr w:type="spellEnd"/>
      <w:r w:rsidRPr="00FB2795">
        <w:t xml:space="preserve"> fails to meet </w:t>
      </w:r>
      <w:r w:rsidR="002174F0">
        <w:t xml:space="preserve">the Incident Response </w:t>
      </w:r>
      <w:r w:rsidRPr="00FB2795">
        <w:t xml:space="preserve">obligations under </w:t>
      </w:r>
      <w:r w:rsidRPr="00FB2795">
        <w:fldChar w:fldCharType="begin"/>
      </w:r>
      <w:r w:rsidRPr="00FB2795">
        <w:instrText xml:space="preserve"> REF _Ref416033041 \r \h  \* MERGEFORMAT </w:instrText>
      </w:r>
      <w:r w:rsidRPr="00FB2795">
        <w:fldChar w:fldCharType="separate"/>
      </w:r>
      <w:r w:rsidR="00A72EF6">
        <w:t>(d)</w:t>
      </w:r>
      <w:r w:rsidRPr="00FB2795">
        <w:fldChar w:fldCharType="end"/>
      </w:r>
      <w:r w:rsidRPr="00FB2795">
        <w:t xml:space="preserve"> of this</w:t>
      </w:r>
      <w:r w:rsidR="00013D01">
        <w:t xml:space="preserve"> Section 1</w:t>
      </w:r>
      <w:r w:rsidRPr="00FB2795">
        <w:t xml:space="preserve">, </w:t>
      </w:r>
      <w:r w:rsidR="00F713A3">
        <w:t>Customer</w:t>
      </w:r>
      <w:r w:rsidRPr="00FB2795">
        <w:t xml:space="preserve"> will receive a credit of </w:t>
      </w:r>
      <w:r w:rsidRPr="002174F0">
        <w:rPr>
          <w:highlight w:val="yellow"/>
        </w:rPr>
        <w:t>1%</w:t>
      </w:r>
      <w:r w:rsidRPr="00FB2795">
        <w:t xml:space="preserve"> of the total </w:t>
      </w:r>
      <w:proofErr w:type="spellStart"/>
      <w:r w:rsidR="00282C78">
        <w:t>Tangoe</w:t>
      </w:r>
      <w:proofErr w:type="spellEnd"/>
      <w:r w:rsidRPr="00FB2795">
        <w:t xml:space="preserve"> fees charged to </w:t>
      </w:r>
      <w:r w:rsidR="00F713A3">
        <w:t>Customer</w:t>
      </w:r>
      <w:r w:rsidRPr="00FB2795">
        <w:t xml:space="preserve"> for the affected </w:t>
      </w:r>
      <w:r w:rsidR="002174F0">
        <w:t xml:space="preserve">Platform </w:t>
      </w:r>
      <w:r w:rsidRPr="00FB2795">
        <w:t xml:space="preserve">Service for the month in which the failure occurred, with a maximum credit of </w:t>
      </w:r>
      <w:r w:rsidR="002174F0">
        <w:rPr>
          <w:highlight w:val="yellow"/>
        </w:rPr>
        <w:t>1</w:t>
      </w:r>
      <w:r w:rsidRPr="002174F0">
        <w:rPr>
          <w:highlight w:val="yellow"/>
        </w:rPr>
        <w:t>0%</w:t>
      </w:r>
      <w:r w:rsidRPr="00FB2795">
        <w:t xml:space="preserve"> for any given month.</w:t>
      </w:r>
      <w:r w:rsidR="002174F0">
        <w:t xml:space="preserve">  The provisions of this section </w:t>
      </w:r>
      <w:r w:rsidR="002174F0" w:rsidRPr="002174F0">
        <w:t xml:space="preserve">state Customer’s sole and exclusive remedy for any </w:t>
      </w:r>
      <w:r w:rsidR="002174F0">
        <w:t xml:space="preserve">Incident Response </w:t>
      </w:r>
      <w:r w:rsidR="002174F0" w:rsidRPr="002174F0">
        <w:t>deficiencies of any kind</w:t>
      </w:r>
    </w:p>
    <w:p w14:paraId="0F625B64" w14:textId="0080D031" w:rsidR="00C3602E" w:rsidRDefault="00FB2795" w:rsidP="00DB187E">
      <w:pPr>
        <w:pStyle w:val="ExhibitClauseLevel2"/>
        <w:widowControl w:val="0"/>
        <w:numPr>
          <w:ilvl w:val="0"/>
          <w:numId w:val="13"/>
        </w:numPr>
        <w:spacing w:before="120" w:after="0"/>
        <w:jc w:val="both"/>
      </w:pPr>
      <w:r w:rsidRPr="001E524C">
        <w:rPr>
          <w:b/>
        </w:rPr>
        <w:t>Chronic failures.</w:t>
      </w:r>
      <w:r w:rsidRPr="00C45ED4">
        <w:t xml:space="preserve"> </w:t>
      </w:r>
      <w:proofErr w:type="spellStart"/>
      <w:r w:rsidR="00282C78">
        <w:t>Tangoe</w:t>
      </w:r>
      <w:r w:rsidRPr="00FB2795">
        <w:t>’s</w:t>
      </w:r>
      <w:proofErr w:type="spellEnd"/>
      <w:r w:rsidRPr="00FB2795">
        <w:t xml:space="preserve"> failure to meet its </w:t>
      </w:r>
      <w:r w:rsidR="00DA50E5">
        <w:t>Availability</w:t>
      </w:r>
      <w:r w:rsidRPr="00FB2795">
        <w:t xml:space="preserve"> obligations or Incident Response or resolution obligations for any </w:t>
      </w:r>
      <w:r w:rsidR="002174F0">
        <w:t>three</w:t>
      </w:r>
      <w:r w:rsidRPr="00FB2795">
        <w:t xml:space="preserve"> consecutive</w:t>
      </w:r>
      <w:r w:rsidR="002174F0">
        <w:t xml:space="preserve"> </w:t>
      </w:r>
      <w:r w:rsidRPr="00FB2795">
        <w:t xml:space="preserve">months </w:t>
      </w:r>
      <w:r w:rsidR="002174F0" w:rsidRPr="002174F0">
        <w:t xml:space="preserve">shall constitute a material breach of this Schedule and Customer may terminate this Schedule within 30 days following such failure by providing </w:t>
      </w:r>
      <w:proofErr w:type="spellStart"/>
      <w:r w:rsidR="002174F0" w:rsidRPr="002174F0">
        <w:t>Tangoe</w:t>
      </w:r>
      <w:proofErr w:type="spellEnd"/>
      <w:r w:rsidR="002174F0" w:rsidRPr="002174F0">
        <w:t xml:space="preserve"> with at least ten (10) days prior written notice of termination. Upon such termination, Customer shall pay </w:t>
      </w:r>
      <w:proofErr w:type="spellStart"/>
      <w:r w:rsidR="002174F0" w:rsidRPr="002174F0">
        <w:t>Tangoe</w:t>
      </w:r>
      <w:proofErr w:type="spellEnd"/>
      <w:r w:rsidR="002174F0" w:rsidRPr="002174F0">
        <w:t xml:space="preserve"> for its fees for the Services through the date of termination and then Customer shall have no further financial obligation to </w:t>
      </w:r>
      <w:proofErr w:type="spellStart"/>
      <w:r w:rsidR="002174F0" w:rsidRPr="002174F0">
        <w:t>Tangoe</w:t>
      </w:r>
      <w:proofErr w:type="spellEnd"/>
      <w:r w:rsidR="002174F0" w:rsidRPr="002174F0">
        <w:t>.</w:t>
      </w:r>
    </w:p>
    <w:p w14:paraId="68BFA7DD" w14:textId="77777777" w:rsidR="00C3602E" w:rsidRDefault="00C3602E">
      <w:pPr>
        <w:rPr>
          <w:rFonts w:ascii="Calibri" w:eastAsia="MS Mincho" w:hAnsi="Calibri" w:cs="Times New Roman"/>
          <w:spacing w:val="-3"/>
        </w:rPr>
      </w:pPr>
      <w:r>
        <w:br w:type="page"/>
      </w:r>
    </w:p>
    <w:p w14:paraId="432EC671" w14:textId="7D605218" w:rsidR="00C3602E" w:rsidRPr="007460C1" w:rsidRDefault="007460C1" w:rsidP="007460C1">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bookmarkStart w:id="1722" w:name="Logistics"/>
      <w:r>
        <w:rPr>
          <w:rFonts w:ascii="Arial" w:eastAsia="MS Gothic" w:hAnsi="Arial" w:cs="Times New Roman"/>
          <w:b/>
          <w:caps/>
          <w:color w:val="191919"/>
          <w:sz w:val="40"/>
          <w:szCs w:val="52"/>
        </w:rPr>
        <w:lastRenderedPageBreak/>
        <w:t>Tangoe Logistics</w:t>
      </w:r>
      <w:bookmarkEnd w:id="1722"/>
    </w:p>
    <w:p w14:paraId="747FB431" w14:textId="77777777" w:rsidR="00C3602E" w:rsidRPr="00C3602E" w:rsidRDefault="00C3602E" w:rsidP="00C3602E">
      <w:pPr>
        <w:spacing w:after="0" w:line="240" w:lineRule="auto"/>
        <w:jc w:val="both"/>
        <w:rPr>
          <w:rFonts w:ascii="Arial" w:eastAsia="Calibri" w:hAnsi="Arial" w:cs="Arial"/>
          <w:sz w:val="20"/>
          <w:szCs w:val="20"/>
        </w:rPr>
      </w:pPr>
      <w:r w:rsidRPr="00C3602E">
        <w:rPr>
          <w:rFonts w:ascii="Arial" w:eastAsia="Calibri" w:hAnsi="Arial" w:cs="Arial"/>
          <w:b/>
          <w:bCs/>
          <w:caps/>
          <w:spacing w:val="10"/>
          <w:sz w:val="20"/>
          <w:szCs w:val="20"/>
        </w:rPr>
        <w:t xml:space="preserve">1. </w:t>
      </w:r>
      <w:proofErr w:type="spellStart"/>
      <w:r w:rsidRPr="00C3602E">
        <w:rPr>
          <w:rFonts w:ascii="Arial" w:eastAsia="Calibri" w:hAnsi="Arial" w:cs="Arial"/>
          <w:sz w:val="20"/>
          <w:szCs w:val="20"/>
        </w:rPr>
        <w:t>Tangoe</w:t>
      </w:r>
      <w:proofErr w:type="spellEnd"/>
      <w:r w:rsidRPr="00C3602E">
        <w:rPr>
          <w:rFonts w:ascii="Arial" w:eastAsia="Calibri" w:hAnsi="Arial" w:cs="Arial"/>
          <w:sz w:val="20"/>
          <w:szCs w:val="20"/>
        </w:rPr>
        <w:t xml:space="preserve"> will:</w:t>
      </w:r>
    </w:p>
    <w:p w14:paraId="62309F27" w14:textId="77777777" w:rsidR="00C3602E" w:rsidRPr="00C3602E" w:rsidRDefault="00C3602E" w:rsidP="00C3602E">
      <w:pPr>
        <w:spacing w:after="0" w:line="240" w:lineRule="auto"/>
        <w:jc w:val="both"/>
        <w:rPr>
          <w:rFonts w:ascii="Arial" w:eastAsia="Calibri" w:hAnsi="Arial" w:cs="Arial"/>
          <w:sz w:val="20"/>
          <w:szCs w:val="20"/>
        </w:rPr>
      </w:pPr>
      <w:r w:rsidRPr="00C3602E">
        <w:rPr>
          <w:rFonts w:ascii="Arial" w:eastAsia="Calibri" w:hAnsi="Arial" w:cs="Arial"/>
          <w:b/>
          <w:bCs/>
          <w:caps/>
          <w:spacing w:val="10"/>
          <w:sz w:val="20"/>
          <w:szCs w:val="20"/>
        </w:rPr>
        <w:t>Fulfill: Shipment of orders using Customer owned inventory</w:t>
      </w:r>
    </w:p>
    <w:p w14:paraId="7E5695F9"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Receive and audit assets against packing slip and facilitate Customer’s freight claim as needed.</w:t>
      </w:r>
    </w:p>
    <w:p w14:paraId="5AC4667E"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Track and record device information including: IMEI, ESN or SIM  </w:t>
      </w:r>
    </w:p>
    <w:p w14:paraId="3B9CE57D"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Provide warehousing of Customer assets in a secure facility. </w:t>
      </w:r>
    </w:p>
    <w:p w14:paraId="0D1CAD9A"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Maintain an accurate and up-to-date record of all inventory assets stored with a quarterly cycle count </w:t>
      </w:r>
    </w:p>
    <w:p w14:paraId="203CA179"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Maintain inventory system and reporting for quantity on-hand and Customer approved re-order points.</w:t>
      </w:r>
    </w:p>
    <w:p w14:paraId="510B5F18"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Activate, Pair, Configure and Provision device prior to shipment. </w:t>
      </w:r>
    </w:p>
    <w:p w14:paraId="3C4C0824"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Provide all standard materials to package kits for shipment such as box, dunnage, tape and labels.  </w:t>
      </w:r>
    </w:p>
    <w:p w14:paraId="4BE1208C"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Bundle accessories (cases, screen protectors, chargers, collateral, etc.) with device shipment.</w:t>
      </w:r>
    </w:p>
    <w:p w14:paraId="16AA820A" w14:textId="77777777" w:rsidR="00C3602E" w:rsidRPr="00C3602E" w:rsidRDefault="00C3602E" w:rsidP="00DB187E">
      <w:pPr>
        <w:numPr>
          <w:ilvl w:val="0"/>
          <w:numId w:val="16"/>
        </w:numPr>
        <w:spacing w:after="180" w:line="274" w:lineRule="auto"/>
        <w:contextualSpacing/>
        <w:jc w:val="both"/>
        <w:rPr>
          <w:rFonts w:ascii="Arial" w:eastAsia="Calibri" w:hAnsi="Arial" w:cs="Arial"/>
          <w:color w:val="000000"/>
          <w:sz w:val="20"/>
          <w:szCs w:val="20"/>
        </w:rPr>
      </w:pPr>
      <w:r w:rsidRPr="00C3602E">
        <w:rPr>
          <w:rFonts w:ascii="Arial" w:eastAsia="Calibri" w:hAnsi="Arial" w:cs="Arial"/>
          <w:sz w:val="20"/>
          <w:szCs w:val="20"/>
        </w:rPr>
        <w:t>Print and apply labels or asset tags to assets and packages then present to Carrier for shipment.</w:t>
      </w:r>
    </w:p>
    <w:p w14:paraId="264B71AE" w14:textId="77777777" w:rsidR="00C3602E" w:rsidRPr="00C3602E" w:rsidRDefault="00C3602E" w:rsidP="00DB187E">
      <w:pPr>
        <w:numPr>
          <w:ilvl w:val="0"/>
          <w:numId w:val="16"/>
        </w:numPr>
        <w:spacing w:after="180" w:line="274" w:lineRule="auto"/>
        <w:contextualSpacing/>
        <w:jc w:val="both"/>
        <w:rPr>
          <w:rFonts w:ascii="Arial" w:eastAsia="Calibri" w:hAnsi="Arial" w:cs="Arial"/>
          <w:color w:val="000000"/>
          <w:sz w:val="20"/>
          <w:szCs w:val="20"/>
        </w:rPr>
      </w:pPr>
      <w:r w:rsidRPr="00C3602E">
        <w:rPr>
          <w:rFonts w:ascii="Arial" w:eastAsia="Calibri" w:hAnsi="Arial" w:cs="Arial"/>
          <w:sz w:val="20"/>
          <w:szCs w:val="20"/>
        </w:rPr>
        <w:t>Ship Client owned device to a User, activate/move line and email a Prepay &amp; Bill return label via the MMS.</w:t>
      </w:r>
    </w:p>
    <w:p w14:paraId="3754F4F5" w14:textId="77777777" w:rsidR="00C3602E" w:rsidRPr="00C3602E" w:rsidRDefault="00C3602E" w:rsidP="00C3602E">
      <w:pPr>
        <w:widowControl w:val="0"/>
        <w:tabs>
          <w:tab w:val="left" w:pos="1541"/>
        </w:tabs>
        <w:spacing w:after="0" w:line="240" w:lineRule="auto"/>
        <w:ind w:right="276"/>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 xml:space="preserve">Recover: Process field returned devices from User back to inventory </w:t>
      </w:r>
    </w:p>
    <w:p w14:paraId="51461F30"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Email pre-paid return labels to terminated employees to retrieve corporate liable devices/accessories</w:t>
      </w:r>
    </w:p>
    <w:p w14:paraId="0A275985"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Receive returned device </w:t>
      </w:r>
      <w:r w:rsidRPr="00C3602E">
        <w:rPr>
          <w:rFonts w:ascii="Arial" w:eastAsia="Calibri" w:hAnsi="Arial" w:cs="Arial"/>
          <w:color w:val="000000"/>
          <w:sz w:val="20"/>
          <w:szCs w:val="20"/>
        </w:rPr>
        <w:t>and perform the following steps; Visual inspection, Power Cycle, Wipe device</w:t>
      </w:r>
    </w:p>
    <w:p w14:paraId="22A1F811"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Assess received devices for replacement or repair then return approved devices back into inventory</w:t>
      </w:r>
    </w:p>
    <w:p w14:paraId="3AB67938" w14:textId="77777777" w:rsidR="00C3602E" w:rsidRPr="00C3602E" w:rsidRDefault="00C3602E" w:rsidP="00C3602E">
      <w:pPr>
        <w:spacing w:after="0" w:line="240" w:lineRule="auto"/>
        <w:jc w:val="both"/>
        <w:rPr>
          <w:rFonts w:ascii="Arial" w:eastAsia="Calibri" w:hAnsi="Arial" w:cs="Arial"/>
          <w:sz w:val="20"/>
          <w:szCs w:val="20"/>
        </w:rPr>
      </w:pPr>
      <w:r w:rsidRPr="00C3602E">
        <w:rPr>
          <w:rFonts w:ascii="Arial" w:eastAsia="Calibri" w:hAnsi="Arial" w:cs="Arial"/>
          <w:b/>
          <w:bCs/>
          <w:caps/>
          <w:spacing w:val="10"/>
          <w:sz w:val="20"/>
          <w:szCs w:val="20"/>
        </w:rPr>
        <w:t>Repair: Process defective devices from repair back to inventory</w:t>
      </w:r>
    </w:p>
    <w:p w14:paraId="05553968"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Understand and incorporate manufacturer warranty parameters into replacement workflows</w:t>
      </w:r>
    </w:p>
    <w:p w14:paraId="3187F903"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Track and monitor the process of receiving back corporate liable devices/accessories</w:t>
      </w:r>
    </w:p>
    <w:p w14:paraId="4868C4B3" w14:textId="77777777" w:rsidR="00C3602E" w:rsidRPr="00C3602E" w:rsidRDefault="00C3602E" w:rsidP="00C3602E">
      <w:pPr>
        <w:spacing w:after="0" w:line="240" w:lineRule="auto"/>
        <w:jc w:val="both"/>
        <w:rPr>
          <w:rFonts w:ascii="Arial" w:eastAsia="Calibri" w:hAnsi="Arial" w:cs="Arial"/>
          <w:sz w:val="20"/>
          <w:szCs w:val="20"/>
        </w:rPr>
      </w:pPr>
      <w:r w:rsidRPr="00C3602E">
        <w:rPr>
          <w:rFonts w:ascii="Arial" w:eastAsia="Calibri" w:hAnsi="Arial" w:cs="Arial"/>
          <w:b/>
          <w:bCs/>
          <w:caps/>
          <w:spacing w:val="10"/>
          <w:sz w:val="20"/>
          <w:szCs w:val="20"/>
        </w:rPr>
        <w:t>Renew: Process unusable devices via recycle to recovered value.</w:t>
      </w:r>
    </w:p>
    <w:p w14:paraId="764EF458"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Shred and recycle devices which cannot be reused via certifications: R2, e-Stewards, NAID, and ISO 14001</w:t>
      </w:r>
    </w:p>
    <w:p w14:paraId="4E00D4B2"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Recycling funds will be split between </w:t>
      </w:r>
      <w:proofErr w:type="spellStart"/>
      <w:r w:rsidRPr="00C3602E">
        <w:rPr>
          <w:rFonts w:ascii="Arial" w:eastAsia="Calibri" w:hAnsi="Arial" w:cs="Arial"/>
          <w:sz w:val="20"/>
          <w:szCs w:val="20"/>
        </w:rPr>
        <w:t>Tangoe</w:t>
      </w:r>
      <w:proofErr w:type="spellEnd"/>
      <w:r w:rsidRPr="00C3602E">
        <w:rPr>
          <w:rFonts w:ascii="Arial" w:eastAsia="Calibri" w:hAnsi="Arial" w:cs="Arial"/>
          <w:sz w:val="20"/>
          <w:szCs w:val="20"/>
        </w:rPr>
        <w:t xml:space="preserve"> and customer 75/25 (Customer/</w:t>
      </w:r>
      <w:proofErr w:type="spellStart"/>
      <w:r w:rsidRPr="00C3602E">
        <w:rPr>
          <w:rFonts w:ascii="Arial" w:eastAsia="Calibri" w:hAnsi="Arial" w:cs="Arial"/>
          <w:sz w:val="20"/>
          <w:szCs w:val="20"/>
        </w:rPr>
        <w:t>Tangoe</w:t>
      </w:r>
      <w:proofErr w:type="spellEnd"/>
      <w:r w:rsidRPr="00C3602E">
        <w:rPr>
          <w:rFonts w:ascii="Arial" w:eastAsia="Calibri" w:hAnsi="Arial" w:cs="Arial"/>
          <w:sz w:val="20"/>
          <w:szCs w:val="20"/>
        </w:rPr>
        <w:t>) by default.</w:t>
      </w:r>
    </w:p>
    <w:p w14:paraId="10EC8CE7" w14:textId="77777777" w:rsidR="00C3602E" w:rsidRPr="00C3602E" w:rsidRDefault="00C3602E" w:rsidP="00C3602E">
      <w:pPr>
        <w:widowControl w:val="0"/>
        <w:tabs>
          <w:tab w:val="left" w:pos="1541"/>
        </w:tabs>
        <w:spacing w:after="0" w:line="240" w:lineRule="auto"/>
        <w:ind w:right="276"/>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Replenish: Purchase replacements for lost or unrepairable devices.</w:t>
      </w:r>
    </w:p>
    <w:p w14:paraId="5DE64465"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 xml:space="preserve">Purchase replacement devices per depot stock policy from certified sources at cost +5% </w:t>
      </w:r>
    </w:p>
    <w:p w14:paraId="65DAC5A9" w14:textId="77777777" w:rsidR="00C3602E" w:rsidRPr="00C3602E" w:rsidRDefault="00C3602E" w:rsidP="00C3602E">
      <w:pPr>
        <w:widowControl w:val="0"/>
        <w:tabs>
          <w:tab w:val="left" w:pos="1541"/>
        </w:tabs>
        <w:spacing w:after="0" w:line="240" w:lineRule="auto"/>
        <w:ind w:right="276"/>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VAR (HW &amp;Svc)</w:t>
      </w:r>
      <w:r w:rsidRPr="00C3602E">
        <w:rPr>
          <w:rFonts w:ascii="Arial" w:eastAsia="Calibri" w:hAnsi="Arial" w:cs="Arial"/>
          <w:b/>
          <w:bCs/>
          <w:caps/>
          <w:spacing w:val="10"/>
          <w:sz w:val="20"/>
          <w:szCs w:val="20"/>
        </w:rPr>
        <w:tab/>
        <w:t>Resell 3rd party hardware and device support agreements</w:t>
      </w:r>
    </w:p>
    <w:p w14:paraId="14DDBE9C" w14:textId="77777777" w:rsidR="00C3602E" w:rsidRPr="00C3602E" w:rsidRDefault="00C3602E" w:rsidP="00DB187E">
      <w:pPr>
        <w:numPr>
          <w:ilvl w:val="0"/>
          <w:numId w:val="16"/>
        </w:numPr>
        <w:spacing w:after="200" w:line="276" w:lineRule="auto"/>
        <w:contextualSpacing/>
        <w:jc w:val="both"/>
        <w:rPr>
          <w:rFonts w:ascii="Arial" w:eastAsia="Calibri" w:hAnsi="Arial" w:cs="Arial"/>
          <w:sz w:val="20"/>
          <w:szCs w:val="20"/>
        </w:rPr>
      </w:pPr>
      <w:r w:rsidRPr="00C3602E">
        <w:rPr>
          <w:rFonts w:ascii="Arial" w:eastAsia="Calibri" w:hAnsi="Arial" w:cs="Arial"/>
          <w:sz w:val="20"/>
          <w:szCs w:val="20"/>
        </w:rPr>
        <w:t>Purchase and resell Apple Products in accordance with all Reseller Apple Terms and Conditions</w:t>
      </w:r>
    </w:p>
    <w:p w14:paraId="19E634D3" w14:textId="77777777" w:rsidR="00C3602E" w:rsidRPr="00C3602E" w:rsidRDefault="00C3602E" w:rsidP="00C3602E">
      <w:pPr>
        <w:spacing w:after="180" w:line="274" w:lineRule="auto"/>
        <w:contextualSpacing/>
        <w:jc w:val="both"/>
        <w:rPr>
          <w:rFonts w:ascii="Arial" w:eastAsia="Calibri" w:hAnsi="Arial" w:cs="Arial"/>
          <w:sz w:val="20"/>
          <w:szCs w:val="20"/>
        </w:rPr>
      </w:pPr>
      <w:r w:rsidRPr="00C3602E">
        <w:rPr>
          <w:rFonts w:ascii="Arial" w:eastAsia="Calibri" w:hAnsi="Arial" w:cs="Arial"/>
          <w:b/>
          <w:sz w:val="20"/>
          <w:szCs w:val="20"/>
        </w:rPr>
        <w:t>2</w:t>
      </w:r>
      <w:r w:rsidRPr="00C3602E">
        <w:rPr>
          <w:rFonts w:ascii="Arial" w:eastAsia="Calibri" w:hAnsi="Arial" w:cs="Arial"/>
          <w:sz w:val="20"/>
          <w:szCs w:val="20"/>
        </w:rPr>
        <w:t>. Customer will:</w:t>
      </w:r>
    </w:p>
    <w:p w14:paraId="2F854770"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Determine minimum stock levels and reorder points for each unique Item and Kit (SKU)</w:t>
      </w:r>
    </w:p>
    <w:p w14:paraId="271263CA"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 xml:space="preserve">Retain title and risk of loss to Products held at the </w:t>
      </w:r>
      <w:proofErr w:type="spellStart"/>
      <w:r w:rsidRPr="00C3602E">
        <w:rPr>
          <w:rFonts w:ascii="Arial" w:eastAsia="Calibri" w:hAnsi="Arial" w:cs="Arial"/>
          <w:sz w:val="20"/>
          <w:szCs w:val="20"/>
        </w:rPr>
        <w:t>Tangoe</w:t>
      </w:r>
      <w:proofErr w:type="spellEnd"/>
      <w:r w:rsidRPr="00C3602E">
        <w:rPr>
          <w:rFonts w:ascii="Arial" w:eastAsia="Calibri" w:hAnsi="Arial" w:cs="Arial"/>
          <w:sz w:val="20"/>
          <w:szCs w:val="20"/>
        </w:rPr>
        <w:t xml:space="preserve"> or in transit to and from </w:t>
      </w:r>
      <w:proofErr w:type="spellStart"/>
      <w:r w:rsidRPr="00C3602E">
        <w:rPr>
          <w:rFonts w:ascii="Arial" w:eastAsia="Calibri" w:hAnsi="Arial" w:cs="Arial"/>
          <w:sz w:val="20"/>
          <w:szCs w:val="20"/>
        </w:rPr>
        <w:t>Tangoe</w:t>
      </w:r>
      <w:proofErr w:type="spellEnd"/>
      <w:r w:rsidRPr="00C3602E">
        <w:rPr>
          <w:rFonts w:ascii="Arial" w:eastAsia="Calibri" w:hAnsi="Arial" w:cs="Arial"/>
          <w:sz w:val="20"/>
          <w:szCs w:val="20"/>
        </w:rPr>
        <w:t>.</w:t>
      </w:r>
    </w:p>
    <w:p w14:paraId="078AF688"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Define the exact steps for kitting, configuring, and provisioning devices (Subject to Price Change)</w:t>
      </w:r>
    </w:p>
    <w:p w14:paraId="79207115"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 xml:space="preserve">Provide </w:t>
      </w:r>
      <w:proofErr w:type="spellStart"/>
      <w:r w:rsidRPr="00C3602E">
        <w:rPr>
          <w:rFonts w:ascii="Arial" w:eastAsia="Calibri" w:hAnsi="Arial" w:cs="Arial"/>
          <w:sz w:val="20"/>
          <w:szCs w:val="20"/>
        </w:rPr>
        <w:t>Tangoe</w:t>
      </w:r>
      <w:proofErr w:type="spellEnd"/>
      <w:r w:rsidRPr="00C3602E">
        <w:rPr>
          <w:rFonts w:ascii="Arial" w:eastAsia="Calibri" w:hAnsi="Arial" w:cs="Arial"/>
          <w:sz w:val="20"/>
          <w:szCs w:val="20"/>
        </w:rPr>
        <w:t xml:space="preserve"> with 3-day notice for all Change Orders to accept and 5 days to implement</w:t>
      </w:r>
    </w:p>
    <w:p w14:paraId="6C9F1CE0"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 xml:space="preserve">Send, at minimum, one device to </w:t>
      </w:r>
      <w:proofErr w:type="spellStart"/>
      <w:r w:rsidRPr="00C3602E">
        <w:rPr>
          <w:rFonts w:ascii="Arial" w:eastAsia="Calibri" w:hAnsi="Arial" w:cs="Arial"/>
          <w:sz w:val="20"/>
          <w:szCs w:val="20"/>
        </w:rPr>
        <w:t>Tangoe</w:t>
      </w:r>
      <w:proofErr w:type="spellEnd"/>
      <w:r w:rsidRPr="00C3602E">
        <w:rPr>
          <w:rFonts w:ascii="Arial" w:eastAsia="Calibri" w:hAnsi="Arial" w:cs="Arial"/>
          <w:sz w:val="20"/>
          <w:szCs w:val="20"/>
        </w:rPr>
        <w:t xml:space="preserve"> to be tested and vetted before program launch</w:t>
      </w:r>
    </w:p>
    <w:p w14:paraId="2F23AD18"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Provide devices, data and systems needed to configure devices during testing and actual deployments</w:t>
      </w:r>
    </w:p>
    <w:p w14:paraId="06B444F8" w14:textId="77777777" w:rsidR="00C3602E" w:rsidRPr="00C3602E" w:rsidRDefault="00C3602E" w:rsidP="00DB187E">
      <w:pPr>
        <w:numPr>
          <w:ilvl w:val="1"/>
          <w:numId w:val="15"/>
        </w:numPr>
        <w:spacing w:after="180" w:line="274" w:lineRule="auto"/>
        <w:contextualSpacing/>
        <w:jc w:val="both"/>
        <w:rPr>
          <w:rFonts w:ascii="Arial" w:eastAsia="Calibri" w:hAnsi="Arial" w:cs="Arial"/>
          <w:color w:val="000000"/>
          <w:sz w:val="20"/>
          <w:szCs w:val="20"/>
        </w:rPr>
      </w:pPr>
      <w:r w:rsidRPr="00C3602E">
        <w:rPr>
          <w:rFonts w:ascii="Arial" w:eastAsia="Calibri" w:hAnsi="Arial" w:cs="Arial"/>
          <w:color w:val="000000"/>
          <w:sz w:val="20"/>
          <w:szCs w:val="20"/>
        </w:rPr>
        <w:t xml:space="preserve">Bad data, addresses or UEM config’s resulting in failed kits will be assessed a full kit or change of address fee </w:t>
      </w:r>
    </w:p>
    <w:p w14:paraId="4CC68A00" w14:textId="77777777" w:rsidR="00C3602E" w:rsidRPr="00C3602E" w:rsidRDefault="00C3602E" w:rsidP="00DB187E">
      <w:pPr>
        <w:numPr>
          <w:ilvl w:val="1"/>
          <w:numId w:val="15"/>
        </w:numPr>
        <w:spacing w:after="180" w:line="274" w:lineRule="auto"/>
        <w:contextualSpacing/>
        <w:jc w:val="both"/>
        <w:rPr>
          <w:rFonts w:ascii="Arial" w:eastAsia="Calibri" w:hAnsi="Arial" w:cs="Arial"/>
          <w:color w:val="000000"/>
          <w:sz w:val="20"/>
          <w:szCs w:val="20"/>
        </w:rPr>
      </w:pPr>
      <w:r w:rsidRPr="00C3602E">
        <w:rPr>
          <w:rFonts w:ascii="Arial" w:eastAsia="Calibri" w:hAnsi="Arial" w:cs="Arial"/>
          <w:color w:val="000000"/>
          <w:sz w:val="20"/>
          <w:szCs w:val="20"/>
        </w:rPr>
        <w:t xml:space="preserve">For Android device kitting and app updates, provide APK files for download to the devices. </w:t>
      </w:r>
    </w:p>
    <w:p w14:paraId="77A90CC5"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For iOS devices, ensure DEP &amp; VPP is set up and available in the case of required MDM enrollment for kitting</w:t>
      </w:r>
    </w:p>
    <w:p w14:paraId="2B5BDB8D"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 xml:space="preserve">Use Incoterm EXW and </w:t>
      </w:r>
      <w:proofErr w:type="spellStart"/>
      <w:r w:rsidRPr="00C3602E">
        <w:rPr>
          <w:rFonts w:ascii="Arial" w:eastAsia="Calibri" w:hAnsi="Arial" w:cs="Arial"/>
          <w:sz w:val="20"/>
          <w:szCs w:val="20"/>
        </w:rPr>
        <w:t>Tangoe</w:t>
      </w:r>
      <w:proofErr w:type="spellEnd"/>
      <w:r w:rsidRPr="00C3602E">
        <w:rPr>
          <w:rFonts w:ascii="Arial" w:eastAsia="Calibri" w:hAnsi="Arial" w:cs="Arial"/>
          <w:sz w:val="20"/>
          <w:szCs w:val="20"/>
        </w:rPr>
        <w:t xml:space="preserve"> Prepay &amp; Bill or own shipping account and pick service type (Priority, </w:t>
      </w:r>
      <w:proofErr w:type="spellStart"/>
      <w:r w:rsidRPr="00C3602E">
        <w:rPr>
          <w:rFonts w:ascii="Arial" w:eastAsia="Calibri" w:hAnsi="Arial" w:cs="Arial"/>
          <w:sz w:val="20"/>
          <w:szCs w:val="20"/>
        </w:rPr>
        <w:t>Grnd</w:t>
      </w:r>
      <w:proofErr w:type="spellEnd"/>
      <w:r w:rsidRPr="00C3602E">
        <w:rPr>
          <w:rFonts w:ascii="Arial" w:eastAsia="Calibri" w:hAnsi="Arial" w:cs="Arial"/>
          <w:sz w:val="20"/>
          <w:szCs w:val="20"/>
        </w:rPr>
        <w:t xml:space="preserve">, Etc.) </w:t>
      </w:r>
    </w:p>
    <w:p w14:paraId="7E027EF8"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 xml:space="preserve">Use </w:t>
      </w:r>
      <w:proofErr w:type="spellStart"/>
      <w:r w:rsidRPr="00C3602E">
        <w:rPr>
          <w:rFonts w:ascii="Arial" w:eastAsia="Calibri" w:hAnsi="Arial" w:cs="Arial"/>
          <w:sz w:val="20"/>
          <w:szCs w:val="20"/>
        </w:rPr>
        <w:t>Tangoe</w:t>
      </w:r>
      <w:proofErr w:type="spellEnd"/>
      <w:r w:rsidRPr="00C3602E">
        <w:rPr>
          <w:rFonts w:ascii="Arial" w:eastAsia="Calibri" w:hAnsi="Arial" w:cs="Arial"/>
          <w:sz w:val="20"/>
          <w:szCs w:val="20"/>
        </w:rPr>
        <w:t xml:space="preserve"> Mobile activity ID for all purchases including company name and end user name as required.</w:t>
      </w:r>
    </w:p>
    <w:p w14:paraId="40CDECA0" w14:textId="77777777" w:rsidR="00C3602E" w:rsidRPr="00C3602E" w:rsidRDefault="00C3602E" w:rsidP="00DB187E">
      <w:pPr>
        <w:numPr>
          <w:ilvl w:val="1"/>
          <w:numId w:val="15"/>
        </w:numPr>
        <w:spacing w:after="180" w:line="274" w:lineRule="auto"/>
        <w:contextualSpacing/>
        <w:jc w:val="both"/>
        <w:rPr>
          <w:rFonts w:ascii="Arial" w:eastAsia="Calibri" w:hAnsi="Arial" w:cs="Arial"/>
          <w:sz w:val="20"/>
          <w:szCs w:val="20"/>
        </w:rPr>
      </w:pPr>
      <w:r w:rsidRPr="00C3602E">
        <w:rPr>
          <w:rFonts w:ascii="Arial" w:eastAsia="Calibri" w:hAnsi="Arial" w:cs="Arial"/>
          <w:sz w:val="20"/>
          <w:szCs w:val="20"/>
        </w:rPr>
        <w:t xml:space="preserve">Define all business rules, policies, and repair cost thresholds for devices that are to be returned to </w:t>
      </w:r>
      <w:proofErr w:type="spellStart"/>
      <w:r w:rsidRPr="00C3602E">
        <w:rPr>
          <w:rFonts w:ascii="Arial" w:eastAsia="Calibri" w:hAnsi="Arial" w:cs="Arial"/>
          <w:sz w:val="20"/>
          <w:szCs w:val="20"/>
        </w:rPr>
        <w:t>Tangoe</w:t>
      </w:r>
      <w:proofErr w:type="spellEnd"/>
    </w:p>
    <w:p w14:paraId="36FB8BC5" w14:textId="77777777" w:rsidR="00C3602E" w:rsidRPr="00C3602E" w:rsidRDefault="00C3602E" w:rsidP="00C3602E">
      <w:pPr>
        <w:spacing w:after="180" w:line="274" w:lineRule="auto"/>
        <w:ind w:left="720"/>
        <w:contextualSpacing/>
        <w:jc w:val="both"/>
        <w:rPr>
          <w:rFonts w:ascii="Arial" w:eastAsia="Calibri" w:hAnsi="Arial" w:cs="Arial"/>
          <w:sz w:val="20"/>
          <w:szCs w:val="20"/>
        </w:rPr>
      </w:pPr>
    </w:p>
    <w:p w14:paraId="7C25FD55" w14:textId="77777777" w:rsidR="00C3602E" w:rsidRDefault="00C3602E">
      <w:pPr>
        <w:rPr>
          <w:rFonts w:ascii="Arial" w:eastAsia="MS Gothic" w:hAnsi="Arial" w:cs="Arial"/>
          <w:b/>
          <w:sz w:val="20"/>
          <w:szCs w:val="20"/>
        </w:rPr>
      </w:pPr>
      <w:r>
        <w:rPr>
          <w:rFonts w:ascii="Arial" w:eastAsia="MS Gothic" w:hAnsi="Arial" w:cs="Arial"/>
          <w:b/>
          <w:sz w:val="20"/>
          <w:szCs w:val="20"/>
        </w:rPr>
        <w:br w:type="page"/>
      </w:r>
    </w:p>
    <w:p w14:paraId="6B2DCFA4" w14:textId="32DA4F6E" w:rsidR="00C3602E" w:rsidRPr="00C3602E" w:rsidRDefault="00C3602E" w:rsidP="00C3602E">
      <w:pPr>
        <w:keepNext/>
        <w:keepLines/>
        <w:spacing w:after="0" w:line="240" w:lineRule="auto"/>
        <w:outlineLvl w:val="1"/>
        <w:rPr>
          <w:rFonts w:ascii="Arial" w:eastAsia="MS Gothic" w:hAnsi="Arial" w:cs="Arial"/>
          <w:sz w:val="20"/>
          <w:szCs w:val="20"/>
        </w:rPr>
      </w:pPr>
      <w:bookmarkStart w:id="1723" w:name="MobileCustomerSupport"/>
      <w:proofErr w:type="spellStart"/>
      <w:r w:rsidRPr="00C3602E">
        <w:rPr>
          <w:rFonts w:ascii="Arial" w:eastAsia="MS Gothic" w:hAnsi="Arial" w:cs="Arial"/>
          <w:b/>
          <w:sz w:val="20"/>
          <w:szCs w:val="20"/>
        </w:rPr>
        <w:lastRenderedPageBreak/>
        <w:t>Tangoe</w:t>
      </w:r>
      <w:proofErr w:type="spellEnd"/>
      <w:r w:rsidRPr="00C3602E">
        <w:rPr>
          <w:rFonts w:ascii="Arial" w:eastAsia="MS Gothic" w:hAnsi="Arial" w:cs="Arial"/>
          <w:b/>
          <w:sz w:val="20"/>
          <w:szCs w:val="20"/>
        </w:rPr>
        <w:t xml:space="preserve"> Customer Support (Mobile) Addendum</w:t>
      </w:r>
      <w:bookmarkEnd w:id="1723"/>
      <w:r w:rsidRPr="00C3602E">
        <w:rPr>
          <w:rFonts w:ascii="Arial" w:eastAsia="MS Gothic" w:hAnsi="Arial" w:cs="Arial"/>
          <w:b/>
          <w:sz w:val="20"/>
          <w:szCs w:val="20"/>
        </w:rPr>
        <w:br/>
      </w:r>
    </w:p>
    <w:p w14:paraId="5783C6EE" w14:textId="77777777" w:rsidR="00C3602E" w:rsidRPr="00C3602E" w:rsidRDefault="00C3602E" w:rsidP="00C3602E">
      <w:pPr>
        <w:spacing w:after="0" w:line="240" w:lineRule="auto"/>
        <w:jc w:val="both"/>
        <w:rPr>
          <w:rFonts w:ascii="Arial" w:eastAsia="Calibri" w:hAnsi="Arial" w:cs="Arial"/>
          <w:sz w:val="20"/>
          <w:szCs w:val="20"/>
        </w:rPr>
      </w:pPr>
      <w:r w:rsidRPr="00C3602E">
        <w:rPr>
          <w:rFonts w:ascii="Arial" w:eastAsia="Calibri" w:hAnsi="Arial" w:cs="Arial"/>
          <w:b/>
          <w:bCs/>
          <w:caps/>
          <w:spacing w:val="10"/>
          <w:sz w:val="20"/>
          <w:szCs w:val="20"/>
        </w:rPr>
        <w:t xml:space="preserve">1. </w:t>
      </w:r>
      <w:proofErr w:type="spellStart"/>
      <w:r w:rsidRPr="00C3602E">
        <w:rPr>
          <w:rFonts w:ascii="Arial" w:eastAsia="Calibri" w:hAnsi="Arial" w:cs="Arial"/>
          <w:sz w:val="20"/>
          <w:szCs w:val="20"/>
        </w:rPr>
        <w:t>Tangoe</w:t>
      </w:r>
      <w:proofErr w:type="spellEnd"/>
      <w:r w:rsidRPr="00C3602E">
        <w:rPr>
          <w:rFonts w:ascii="Arial" w:eastAsia="Calibri" w:hAnsi="Arial" w:cs="Arial"/>
          <w:sz w:val="20"/>
          <w:szCs w:val="20"/>
        </w:rPr>
        <w:t xml:space="preserve"> will:</w:t>
      </w:r>
    </w:p>
    <w:p w14:paraId="75737824" w14:textId="77777777" w:rsidR="00C3602E" w:rsidRPr="00C3602E" w:rsidRDefault="00C3602E" w:rsidP="00C3602E">
      <w:pPr>
        <w:spacing w:after="0" w:line="240" w:lineRule="auto"/>
        <w:jc w:val="both"/>
        <w:rPr>
          <w:rFonts w:ascii="Arial" w:eastAsia="Calibri" w:hAnsi="Arial" w:cs="Arial"/>
          <w:b/>
          <w:bCs/>
          <w:caps/>
          <w:spacing w:val="10"/>
          <w:sz w:val="20"/>
          <w:szCs w:val="20"/>
        </w:rPr>
      </w:pPr>
    </w:p>
    <w:p w14:paraId="69D4FB8E" w14:textId="77777777" w:rsidR="00C3602E" w:rsidRPr="00C3602E" w:rsidRDefault="00C3602E" w:rsidP="00C3602E">
      <w:pPr>
        <w:spacing w:after="0" w:line="240" w:lineRule="auto"/>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 xml:space="preserve">Help Desk: A complete User and technical knowledge base delivered by live support Professionals, AI and easy access reference MATERIALS WITH defined response times and AVAILABILITY. </w:t>
      </w:r>
    </w:p>
    <w:p w14:paraId="2AC367CE" w14:textId="77777777" w:rsidR="00C3602E" w:rsidRPr="00C3602E" w:rsidRDefault="00C3602E" w:rsidP="00C3602E">
      <w:pPr>
        <w:spacing w:after="0" w:line="240" w:lineRule="auto"/>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ab/>
      </w:r>
    </w:p>
    <w:p w14:paraId="25720EEC" w14:textId="77777777" w:rsidR="00C3602E" w:rsidRPr="00C3602E" w:rsidRDefault="00C3602E" w:rsidP="00DB187E">
      <w:pPr>
        <w:numPr>
          <w:ilvl w:val="0"/>
          <w:numId w:val="18"/>
        </w:numPr>
        <w:spacing w:after="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 xml:space="preserve">Chatbot Level 1: AI responses to user inquiries addressing level 1 issues. (5) Admin provided </w:t>
      </w:r>
      <w:r w:rsidRPr="00C3602E">
        <w:rPr>
          <w:rFonts w:ascii="Arial" w:eastAsia="Times New Roman" w:hAnsi="Arial" w:cs="Arial"/>
          <w:sz w:val="20"/>
          <w:szCs w:val="20"/>
        </w:rPr>
        <w:t>(</w:t>
      </w:r>
      <w:r w:rsidRPr="00C3602E">
        <w:rPr>
          <w:rFonts w:ascii="Arial" w:eastAsia="Times New Roman" w:hAnsi="Arial" w:cs="Arial"/>
          <w:i/>
          <w:sz w:val="20"/>
          <w:szCs w:val="20"/>
        </w:rPr>
        <w:t xml:space="preserve">Included with </w:t>
      </w:r>
      <w:r w:rsidRPr="00C3602E">
        <w:rPr>
          <w:rFonts w:ascii="Arial" w:eastAsia="Times New Roman" w:hAnsi="Arial" w:cs="Arial"/>
          <w:sz w:val="20"/>
          <w:szCs w:val="20"/>
        </w:rPr>
        <w:t>Mobile)</w:t>
      </w:r>
    </w:p>
    <w:p w14:paraId="23B33958" w14:textId="2A6DCC44" w:rsidR="00C3602E" w:rsidRPr="00C3602E" w:rsidRDefault="00C3602E" w:rsidP="00DB187E">
      <w:pPr>
        <w:numPr>
          <w:ilvl w:val="1"/>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 xml:space="preserve">Live Chat Level 1-3: </w:t>
      </w:r>
      <w:sdt>
        <w:sdtPr>
          <w:rPr>
            <w:rFonts w:ascii="Arial" w:eastAsia="ヒラギノ角ゴ Pro W3" w:hAnsi="Arial" w:cs="Arial"/>
            <w:color w:val="000000"/>
            <w:sz w:val="20"/>
            <w:szCs w:val="20"/>
            <w:lang w:bidi="en-US"/>
          </w:rPr>
          <w:id w:val="1495533512"/>
          <w14:checkbox>
            <w14:checked w14:val="0"/>
            <w14:checkedState w14:val="2612" w14:font="MS Gothic"/>
            <w14:uncheckedState w14:val="2610" w14:font="MS Gothic"/>
          </w14:checkbox>
        </w:sdtPr>
        <w:sdtEndPr/>
        <w:sdtContent>
          <w:ins w:id="1724" w:author="Nicholas Harrison" w:date="2019-11-05T17:20:00Z">
            <w:r w:rsidR="006C5DF5">
              <w:rPr>
                <w:rFonts w:ascii="MS Gothic" w:eastAsia="MS Gothic" w:hAnsi="MS Gothic" w:cs="Arial" w:hint="eastAsia"/>
                <w:color w:val="000000"/>
                <w:sz w:val="20"/>
                <w:szCs w:val="20"/>
                <w:lang w:bidi="en-US"/>
              </w:rPr>
              <w:t>☐</w:t>
            </w:r>
          </w:ins>
          <w:del w:id="1725" w:author="Nicholas Harrison" w:date="2019-11-05T17:20:00Z">
            <w:r w:rsidRPr="00C3602E" w:rsidDel="006C5DF5">
              <w:rPr>
                <w:rFonts w:ascii="Arial" w:eastAsia="ヒラギノ角ゴ Pro W3" w:hAnsi="Arial" w:cs="Arial" w:hint="eastAsia"/>
                <w:color w:val="000000"/>
                <w:sz w:val="20"/>
                <w:szCs w:val="20"/>
                <w:lang w:bidi="en-US"/>
              </w:rPr>
              <w:delText>☒</w:delText>
            </w:r>
          </w:del>
        </w:sdtContent>
      </w:sdt>
      <w:r w:rsidRPr="00C3602E">
        <w:rPr>
          <w:rFonts w:ascii="Arial" w:eastAsia="ヒラギノ角ゴ Pro W3" w:hAnsi="Arial" w:cs="Arial"/>
          <w:color w:val="000000"/>
          <w:sz w:val="20"/>
          <w:szCs w:val="20"/>
          <w:lang w:bidi="en-US"/>
        </w:rPr>
        <w:t xml:space="preserve"> 24x7 Monday thru Sunday:  Provide end-user live chat support via English-speaking agents.</w:t>
      </w:r>
    </w:p>
    <w:p w14:paraId="2DABB4FE" w14:textId="6F166562" w:rsidR="00C3602E" w:rsidRPr="00C3602E" w:rsidRDefault="00C3602E" w:rsidP="00DB187E">
      <w:pPr>
        <w:numPr>
          <w:ilvl w:val="1"/>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Live Phone Level 1-3:</w:t>
      </w:r>
      <w:sdt>
        <w:sdtPr>
          <w:rPr>
            <w:rFonts w:ascii="Arial" w:eastAsia="ヒラギノ角ゴ Pro W3" w:hAnsi="Arial" w:cs="Arial"/>
            <w:color w:val="000000"/>
            <w:sz w:val="20"/>
            <w:szCs w:val="20"/>
            <w:lang w:bidi="en-US"/>
          </w:rPr>
          <w:id w:val="367736275"/>
          <w14:checkbox>
            <w14:checked w14:val="0"/>
            <w14:checkedState w14:val="2612" w14:font="MS Gothic"/>
            <w14:uncheckedState w14:val="2610" w14:font="MS Gothic"/>
          </w14:checkbox>
        </w:sdtPr>
        <w:sdtEndPr/>
        <w:sdtContent>
          <w:ins w:id="1726" w:author="Nicholas Harrison" w:date="2019-11-05T17:20:00Z">
            <w:r w:rsidR="006C5DF5">
              <w:rPr>
                <w:rFonts w:ascii="MS Gothic" w:eastAsia="MS Gothic" w:hAnsi="MS Gothic" w:cs="Arial" w:hint="eastAsia"/>
                <w:color w:val="000000"/>
                <w:sz w:val="20"/>
                <w:szCs w:val="20"/>
                <w:lang w:bidi="en-US"/>
              </w:rPr>
              <w:t>☐</w:t>
            </w:r>
          </w:ins>
          <w:del w:id="1727" w:author="Nicholas Harrison" w:date="2019-11-05T17:20:00Z">
            <w:r w:rsidRPr="00C3602E" w:rsidDel="006C5DF5">
              <w:rPr>
                <w:rFonts w:ascii="Arial" w:eastAsia="ヒラギノ角ゴ Pro W3" w:hAnsi="Arial" w:cs="Arial" w:hint="eastAsia"/>
                <w:color w:val="000000"/>
                <w:sz w:val="20"/>
                <w:szCs w:val="20"/>
                <w:lang w:bidi="en-US"/>
              </w:rPr>
              <w:delText>☒</w:delText>
            </w:r>
          </w:del>
        </w:sdtContent>
      </w:sdt>
      <w:r w:rsidRPr="00C3602E">
        <w:rPr>
          <w:rFonts w:ascii="Arial" w:eastAsia="ヒラギノ角ゴ Pro W3" w:hAnsi="Arial" w:cs="Arial"/>
          <w:color w:val="000000"/>
          <w:sz w:val="20"/>
          <w:szCs w:val="20"/>
          <w:lang w:bidi="en-US"/>
        </w:rPr>
        <w:t xml:space="preserve"> 24x7 Monday thru Sunday: Provide end-user live chat support via English-speaking agents.</w:t>
      </w:r>
    </w:p>
    <w:p w14:paraId="2F4B4DD0" w14:textId="77777777" w:rsidR="00C3602E" w:rsidRPr="00C3602E" w:rsidRDefault="00547846" w:rsidP="00DB187E">
      <w:pPr>
        <w:numPr>
          <w:ilvl w:val="2"/>
          <w:numId w:val="17"/>
        </w:numPr>
        <w:spacing w:after="60" w:line="240" w:lineRule="auto"/>
        <w:jc w:val="both"/>
        <w:rPr>
          <w:rFonts w:ascii="Arial" w:eastAsia="ヒラギノ角ゴ Pro W3" w:hAnsi="Arial" w:cs="Arial"/>
          <w:color w:val="000000"/>
          <w:sz w:val="20"/>
          <w:szCs w:val="20"/>
          <w:lang w:bidi="en-US"/>
        </w:rPr>
      </w:pPr>
      <w:sdt>
        <w:sdtPr>
          <w:rPr>
            <w:rFonts w:ascii="Arial" w:eastAsia="MS Gothic" w:hAnsi="Arial" w:cs="Arial"/>
            <w:color w:val="000000"/>
            <w:sz w:val="20"/>
            <w:szCs w:val="20"/>
            <w:lang w:bidi="en-US"/>
          </w:rPr>
          <w:id w:val="-927269530"/>
          <w14:checkbox>
            <w14:checked w14:val="1"/>
            <w14:checkedState w14:val="2612" w14:font="MS Gothic"/>
            <w14:uncheckedState w14:val="2610" w14:font="MS Gothic"/>
          </w14:checkbox>
        </w:sdtPr>
        <w:sdtEndPr/>
        <w:sdtContent>
          <w:r w:rsidR="00C3602E" w:rsidRPr="00C3602E">
            <w:rPr>
              <w:rFonts w:ascii="Arial" w:eastAsia="MS Gothic" w:hAnsi="Arial" w:cs="Arial" w:hint="eastAsia"/>
              <w:color w:val="000000"/>
              <w:sz w:val="20"/>
              <w:szCs w:val="20"/>
              <w:lang w:bidi="en-US"/>
            </w:rPr>
            <w:t>☒</w:t>
          </w:r>
        </w:sdtContent>
      </w:sdt>
      <w:r w:rsidR="00C3602E" w:rsidRPr="00C3602E">
        <w:rPr>
          <w:rFonts w:ascii="Arial" w:eastAsia="ヒラギノ角ゴ Pro W3" w:hAnsi="Arial" w:cs="Arial"/>
          <w:color w:val="000000"/>
          <w:sz w:val="20"/>
          <w:szCs w:val="20"/>
          <w:lang w:bidi="en-US"/>
        </w:rPr>
        <w:t>Premium – Smart Phones, SIM Tablets, SIM Laptops, Satellite Phones, Wearables</w:t>
      </w:r>
    </w:p>
    <w:p w14:paraId="76F500B9" w14:textId="77777777" w:rsidR="00C3602E" w:rsidRPr="00C3602E" w:rsidRDefault="00547846" w:rsidP="00DB187E">
      <w:pPr>
        <w:numPr>
          <w:ilvl w:val="2"/>
          <w:numId w:val="17"/>
        </w:numPr>
        <w:spacing w:after="60" w:line="240" w:lineRule="auto"/>
        <w:jc w:val="both"/>
        <w:rPr>
          <w:rFonts w:ascii="Arial" w:eastAsia="ヒラギノ角ゴ Pro W3" w:hAnsi="Arial" w:cs="Arial"/>
          <w:color w:val="000000"/>
          <w:sz w:val="20"/>
          <w:szCs w:val="20"/>
          <w:lang w:bidi="en-US"/>
        </w:rPr>
      </w:pPr>
      <w:sdt>
        <w:sdtPr>
          <w:rPr>
            <w:rFonts w:ascii="Arial" w:eastAsia="MS Gothic" w:hAnsi="Arial" w:cs="Arial"/>
            <w:color w:val="000000"/>
            <w:sz w:val="20"/>
            <w:szCs w:val="20"/>
            <w:lang w:bidi="en-US"/>
          </w:rPr>
          <w:id w:val="-1751960695"/>
          <w14:checkbox>
            <w14:checked w14:val="0"/>
            <w14:checkedState w14:val="2612" w14:font="MS Gothic"/>
            <w14:uncheckedState w14:val="2610" w14:font="MS Gothic"/>
          </w14:checkbox>
        </w:sdtPr>
        <w:sdtEndPr/>
        <w:sdtContent>
          <w:r w:rsidR="00C3602E" w:rsidRPr="00C3602E">
            <w:rPr>
              <w:rFonts w:ascii="Arial" w:eastAsia="MS Gothic" w:hAnsi="Arial" w:cs="Arial" w:hint="eastAsia"/>
              <w:color w:val="000000"/>
              <w:sz w:val="20"/>
              <w:szCs w:val="20"/>
              <w:lang w:bidi="en-US"/>
            </w:rPr>
            <w:t>☐</w:t>
          </w:r>
        </w:sdtContent>
      </w:sdt>
      <w:r w:rsidR="00C3602E" w:rsidRPr="00C3602E">
        <w:rPr>
          <w:rFonts w:ascii="Arial" w:eastAsia="ヒラギノ角ゴ Pro W3" w:hAnsi="Arial" w:cs="Arial"/>
          <w:color w:val="000000"/>
          <w:sz w:val="20"/>
          <w:szCs w:val="20"/>
          <w:lang w:bidi="en-US"/>
        </w:rPr>
        <w:t xml:space="preserve"> Standard – Feature Phones, WIFI Tablet, WIFI Laptop, BYOD, Non-Carrier IoT, Data Cards, Hotspot, MiFi, Routers, Signal Boosters, Carrier Connected IoT, Pagers, Line Only, Desktop</w:t>
      </w:r>
    </w:p>
    <w:p w14:paraId="3029A315" w14:textId="77777777" w:rsidR="00C3602E" w:rsidRPr="00C3602E" w:rsidRDefault="00547846" w:rsidP="00DB187E">
      <w:pPr>
        <w:numPr>
          <w:ilvl w:val="2"/>
          <w:numId w:val="17"/>
        </w:numPr>
        <w:spacing w:after="60" w:line="240" w:lineRule="auto"/>
        <w:jc w:val="both"/>
        <w:rPr>
          <w:rFonts w:ascii="Arial" w:eastAsia="ヒラギノ角ゴ Pro W3" w:hAnsi="Arial" w:cs="Arial"/>
          <w:color w:val="000000"/>
          <w:sz w:val="20"/>
          <w:szCs w:val="20"/>
          <w:lang w:bidi="en-US"/>
        </w:rPr>
      </w:pPr>
      <w:sdt>
        <w:sdtPr>
          <w:rPr>
            <w:rFonts w:ascii="Arial" w:eastAsia="ヒラギノ角ゴ Pro W3" w:hAnsi="Arial" w:cs="Arial"/>
            <w:color w:val="000000"/>
            <w:sz w:val="20"/>
            <w:szCs w:val="20"/>
            <w:lang w:bidi="en-US"/>
          </w:rPr>
          <w:id w:val="1736201241"/>
          <w14:checkbox>
            <w14:checked w14:val="0"/>
            <w14:checkedState w14:val="2612" w14:font="MS Gothic"/>
            <w14:uncheckedState w14:val="2610" w14:font="MS Gothic"/>
          </w14:checkbox>
        </w:sdtPr>
        <w:sdtEndPr/>
        <w:sdtContent>
          <w:r w:rsidR="00C3602E" w:rsidRPr="00C3602E">
            <w:rPr>
              <w:rFonts w:ascii="Arial" w:eastAsia="ヒラギノ角ゴ Pro W3" w:hAnsi="Arial" w:cs="Arial" w:hint="eastAsia"/>
              <w:color w:val="000000"/>
              <w:sz w:val="20"/>
              <w:szCs w:val="20"/>
              <w:lang w:bidi="en-US"/>
            </w:rPr>
            <w:t>☐</w:t>
          </w:r>
        </w:sdtContent>
      </w:sdt>
      <w:r w:rsidR="00C3602E" w:rsidRPr="00C3602E">
        <w:rPr>
          <w:rFonts w:ascii="Arial" w:eastAsia="ヒラギノ角ゴ Pro W3" w:hAnsi="Arial" w:cs="Arial"/>
          <w:color w:val="000000"/>
          <w:sz w:val="20"/>
          <w:szCs w:val="20"/>
          <w:lang w:bidi="en-US"/>
        </w:rPr>
        <w:t xml:space="preserve"> M2M or </w:t>
      </w:r>
      <w:proofErr w:type="spellStart"/>
      <w:r w:rsidR="00C3602E" w:rsidRPr="00C3602E">
        <w:rPr>
          <w:rFonts w:ascii="Arial" w:eastAsia="ヒラギノ角ゴ Pro W3" w:hAnsi="Arial" w:cs="Arial"/>
          <w:color w:val="000000"/>
          <w:sz w:val="20"/>
          <w:szCs w:val="20"/>
          <w:lang w:bidi="en-US"/>
        </w:rPr>
        <w:t>iOT</w:t>
      </w:r>
      <w:proofErr w:type="spellEnd"/>
      <w:r w:rsidR="00C3602E" w:rsidRPr="00C3602E">
        <w:rPr>
          <w:rFonts w:ascii="Arial" w:eastAsia="ヒラギノ角ゴ Pro W3" w:hAnsi="Arial" w:cs="Arial"/>
          <w:color w:val="000000"/>
          <w:sz w:val="20"/>
          <w:szCs w:val="20"/>
          <w:lang w:bidi="en-US"/>
        </w:rPr>
        <w:t xml:space="preserve"> – </w:t>
      </w:r>
      <w:proofErr w:type="spellStart"/>
      <w:r w:rsidR="00C3602E" w:rsidRPr="00C3602E">
        <w:rPr>
          <w:rFonts w:ascii="Arial" w:eastAsia="ヒラギノ角ゴ Pro W3" w:hAnsi="Arial" w:cs="Arial"/>
          <w:color w:val="000000"/>
          <w:sz w:val="20"/>
          <w:szCs w:val="20"/>
          <w:lang w:bidi="en-US"/>
        </w:rPr>
        <w:t>iOT</w:t>
      </w:r>
      <w:proofErr w:type="spellEnd"/>
      <w:r w:rsidR="00C3602E" w:rsidRPr="00C3602E">
        <w:rPr>
          <w:rFonts w:ascii="Arial" w:eastAsia="ヒラギノ角ゴ Pro W3" w:hAnsi="Arial" w:cs="Arial"/>
          <w:color w:val="000000"/>
          <w:sz w:val="20"/>
          <w:szCs w:val="20"/>
          <w:lang w:bidi="en-US"/>
        </w:rPr>
        <w:t xml:space="preserve"> and M2M</w:t>
      </w:r>
    </w:p>
    <w:p w14:paraId="4862296E" w14:textId="77777777" w:rsidR="00C3602E" w:rsidRPr="00C3602E" w:rsidRDefault="00C3602E" w:rsidP="00DB187E">
      <w:pPr>
        <w:numPr>
          <w:ilvl w:val="3"/>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 xml:space="preserve">Level 1 Support consists of </w:t>
      </w:r>
      <w:proofErr w:type="spellStart"/>
      <w:r w:rsidRPr="00C3602E">
        <w:rPr>
          <w:rFonts w:ascii="Arial" w:eastAsia="ヒラギノ角ゴ Pro W3" w:hAnsi="Arial" w:cs="Arial"/>
          <w:color w:val="000000"/>
          <w:sz w:val="20"/>
          <w:szCs w:val="20"/>
          <w:lang w:bidi="en-US"/>
        </w:rPr>
        <w:t>Tangoe</w:t>
      </w:r>
      <w:proofErr w:type="spellEnd"/>
      <w:r w:rsidRPr="00C3602E">
        <w:rPr>
          <w:rFonts w:ascii="Arial" w:eastAsia="ヒラギノ角ゴ Pro W3" w:hAnsi="Arial" w:cs="Arial"/>
          <w:color w:val="000000"/>
          <w:sz w:val="20"/>
          <w:szCs w:val="20"/>
          <w:lang w:bidi="en-US"/>
        </w:rPr>
        <w:t xml:space="preserve"> Services Team providing </w:t>
      </w:r>
      <w:proofErr w:type="spellStart"/>
      <w:r w:rsidRPr="00C3602E">
        <w:rPr>
          <w:rFonts w:ascii="Arial" w:eastAsia="ヒラギノ角ゴ Pro W3" w:hAnsi="Arial" w:cs="Arial"/>
          <w:color w:val="000000"/>
          <w:sz w:val="20"/>
          <w:szCs w:val="20"/>
          <w:lang w:bidi="en-US"/>
        </w:rPr>
        <w:t>Tangoe</w:t>
      </w:r>
      <w:proofErr w:type="spellEnd"/>
      <w:r w:rsidRPr="00C3602E">
        <w:rPr>
          <w:rFonts w:ascii="Arial" w:eastAsia="ヒラギノ角ゴ Pro W3" w:hAnsi="Arial" w:cs="Arial"/>
          <w:color w:val="000000"/>
          <w:sz w:val="20"/>
          <w:szCs w:val="20"/>
          <w:lang w:bidi="en-US"/>
        </w:rPr>
        <w:t xml:space="preserve"> System assistance such as; Self-Service portal assistance, assist users’ activity requests, help documentation, assist in understanding company policies and procedures, assist in understanding details of assigned devices, lines, and memberships, reports and bulk activity creation for administrators</w:t>
      </w:r>
    </w:p>
    <w:p w14:paraId="78DC41C4" w14:textId="77777777" w:rsidR="00C3602E" w:rsidRPr="00C3602E" w:rsidRDefault="00C3602E" w:rsidP="00DB187E">
      <w:pPr>
        <w:numPr>
          <w:ilvl w:val="3"/>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 xml:space="preserve">Level 2 Support provides further assistance </w:t>
      </w:r>
      <w:proofErr w:type="gramStart"/>
      <w:r w:rsidRPr="00C3602E">
        <w:rPr>
          <w:rFonts w:ascii="Arial" w:eastAsia="ヒラギノ角ゴ Pro W3" w:hAnsi="Arial" w:cs="Arial"/>
          <w:color w:val="000000"/>
          <w:sz w:val="20"/>
          <w:szCs w:val="20"/>
          <w:lang w:bidi="en-US"/>
        </w:rPr>
        <w:t>in regard to</w:t>
      </w:r>
      <w:proofErr w:type="gramEnd"/>
      <w:r w:rsidRPr="00C3602E">
        <w:rPr>
          <w:rFonts w:ascii="Arial" w:eastAsia="ヒラギノ角ゴ Pro W3" w:hAnsi="Arial" w:cs="Arial"/>
          <w:color w:val="000000"/>
          <w:sz w:val="20"/>
          <w:szCs w:val="20"/>
          <w:lang w:bidi="en-US"/>
        </w:rPr>
        <w:t xml:space="preserve"> carrier requests for items required to be completed outside of the </w:t>
      </w:r>
      <w:proofErr w:type="spellStart"/>
      <w:r w:rsidRPr="00C3602E">
        <w:rPr>
          <w:rFonts w:ascii="Arial" w:eastAsia="ヒラギノ角ゴ Pro W3" w:hAnsi="Arial" w:cs="Arial"/>
          <w:color w:val="000000"/>
          <w:sz w:val="20"/>
          <w:szCs w:val="20"/>
          <w:lang w:bidi="en-US"/>
        </w:rPr>
        <w:t>Tangoe</w:t>
      </w:r>
      <w:proofErr w:type="spellEnd"/>
      <w:r w:rsidRPr="00C3602E">
        <w:rPr>
          <w:rFonts w:ascii="Arial" w:eastAsia="ヒラギノ角ゴ Pro W3" w:hAnsi="Arial" w:cs="Arial"/>
          <w:color w:val="000000"/>
          <w:sz w:val="20"/>
          <w:szCs w:val="20"/>
          <w:lang w:bidi="en-US"/>
        </w:rPr>
        <w:t xml:space="preserve"> system such as; outbound support calls to carrier, lost/stolen device requests, device replacement, transfer of liability checks with carrier, back-date carrier plans/features, service line cancellations, billing queries, additional portal-generated reporting assistance.</w:t>
      </w:r>
    </w:p>
    <w:p w14:paraId="34D3F01E" w14:textId="77777777" w:rsidR="00C3602E" w:rsidRPr="00C3602E" w:rsidRDefault="00C3602E" w:rsidP="00DB187E">
      <w:pPr>
        <w:numPr>
          <w:ilvl w:val="3"/>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 xml:space="preserve">Level 3 Support consists of </w:t>
      </w:r>
      <w:proofErr w:type="spellStart"/>
      <w:r w:rsidRPr="00C3602E">
        <w:rPr>
          <w:rFonts w:ascii="Arial" w:eastAsia="ヒラギノ角ゴ Pro W3" w:hAnsi="Arial" w:cs="Arial"/>
          <w:color w:val="000000"/>
          <w:sz w:val="20"/>
          <w:szCs w:val="20"/>
          <w:lang w:bidi="en-US"/>
        </w:rPr>
        <w:t>Tangoe’s</w:t>
      </w:r>
      <w:proofErr w:type="spellEnd"/>
      <w:r w:rsidRPr="00C3602E">
        <w:rPr>
          <w:rFonts w:ascii="Arial" w:eastAsia="ヒラギノ角ゴ Pro W3" w:hAnsi="Arial" w:cs="Arial"/>
          <w:color w:val="000000"/>
          <w:sz w:val="20"/>
          <w:szCs w:val="20"/>
          <w:lang w:bidi="en-US"/>
        </w:rPr>
        <w:t xml:space="preserve"> Services Team providing further assistance related to MDM support functions such as; setting up corporate email on device, logging into MDM/EMM, remote wiping of devices, resetting passwords, troubleshooting corporate email issues, redirect to Customer's internal support desk, additional services are termed EMM, please reference appendix.</w:t>
      </w:r>
    </w:p>
    <w:p w14:paraId="41AF88BD" w14:textId="77777777" w:rsidR="00C3602E" w:rsidRPr="00C3602E" w:rsidRDefault="00C3602E" w:rsidP="00DB187E">
      <w:pPr>
        <w:numPr>
          <w:ilvl w:val="1"/>
          <w:numId w:val="17"/>
        </w:numPr>
        <w:spacing w:after="60" w:line="264"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Interactive Guides – Integrated step by step or descriptive stepson how to complete key tasks within the Mobile platform.</w:t>
      </w:r>
    </w:p>
    <w:p w14:paraId="061D8C56" w14:textId="77777777" w:rsidR="00C3602E" w:rsidRPr="00C3602E" w:rsidRDefault="00C3602E" w:rsidP="00DB187E">
      <w:pPr>
        <w:numPr>
          <w:ilvl w:val="0"/>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b/>
          <w:color w:val="000000"/>
          <w:sz w:val="20"/>
          <w:szCs w:val="20"/>
          <w:u w:val="single"/>
          <w:lang w:bidi="en-US"/>
        </w:rPr>
        <w:t>Customer will</w:t>
      </w:r>
      <w:r w:rsidRPr="00C3602E">
        <w:rPr>
          <w:rFonts w:ascii="Arial" w:eastAsia="ヒラギノ角ゴ Pro W3" w:hAnsi="Arial" w:cs="Arial"/>
          <w:color w:val="000000"/>
          <w:sz w:val="20"/>
          <w:szCs w:val="20"/>
          <w:lang w:bidi="en-US"/>
        </w:rPr>
        <w:t>:</w:t>
      </w:r>
    </w:p>
    <w:p w14:paraId="369D7245" w14:textId="77777777" w:rsidR="00C3602E" w:rsidRPr="00C3602E" w:rsidRDefault="00C3602E" w:rsidP="00DB187E">
      <w:pPr>
        <w:numPr>
          <w:ilvl w:val="1"/>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 xml:space="preserve">Provide </w:t>
      </w:r>
      <w:proofErr w:type="spellStart"/>
      <w:r w:rsidRPr="00C3602E">
        <w:rPr>
          <w:rFonts w:ascii="Arial" w:eastAsia="ヒラギノ角ゴ Pro W3" w:hAnsi="Arial" w:cs="Arial"/>
          <w:color w:val="000000"/>
          <w:sz w:val="20"/>
          <w:szCs w:val="20"/>
          <w:lang w:bidi="en-US"/>
        </w:rPr>
        <w:t>Tangoe</w:t>
      </w:r>
      <w:proofErr w:type="spellEnd"/>
      <w:r w:rsidRPr="00C3602E">
        <w:rPr>
          <w:rFonts w:ascii="Arial" w:eastAsia="ヒラギノ角ゴ Pro W3" w:hAnsi="Arial" w:cs="Arial"/>
          <w:color w:val="000000"/>
          <w:sz w:val="20"/>
          <w:szCs w:val="20"/>
          <w:lang w:bidi="en-US"/>
        </w:rPr>
        <w:t xml:space="preserve"> remote access to the MDM environment</w:t>
      </w:r>
    </w:p>
    <w:p w14:paraId="51358F4A" w14:textId="77777777" w:rsidR="00C3602E" w:rsidRPr="00C3602E" w:rsidRDefault="00C3602E" w:rsidP="00DB187E">
      <w:pPr>
        <w:numPr>
          <w:ilvl w:val="1"/>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Perform level 2/3 technical support for MDM environment, including software patches, fixes, and testing</w:t>
      </w:r>
    </w:p>
    <w:p w14:paraId="0EC6FC00" w14:textId="77777777" w:rsidR="00C3602E" w:rsidRPr="00C3602E" w:rsidRDefault="00C3602E" w:rsidP="00DB187E">
      <w:pPr>
        <w:numPr>
          <w:ilvl w:val="1"/>
          <w:numId w:val="17"/>
        </w:numPr>
        <w:spacing w:after="60" w:line="240" w:lineRule="auto"/>
        <w:jc w:val="both"/>
        <w:rPr>
          <w:rFonts w:ascii="Arial" w:eastAsia="ヒラギノ角ゴ Pro W3" w:hAnsi="Arial" w:cs="Arial"/>
          <w:color w:val="000000"/>
          <w:sz w:val="20"/>
          <w:szCs w:val="20"/>
          <w:lang w:bidi="en-US"/>
        </w:rPr>
      </w:pPr>
      <w:r w:rsidRPr="00C3602E">
        <w:rPr>
          <w:rFonts w:ascii="Arial" w:eastAsia="ヒラギノ角ゴ Pro W3" w:hAnsi="Arial" w:cs="Arial"/>
          <w:color w:val="000000"/>
          <w:sz w:val="20"/>
          <w:szCs w:val="20"/>
          <w:lang w:bidi="en-US"/>
        </w:rPr>
        <w:t>Maintain technical support documentation for the MDM environment.</w:t>
      </w:r>
    </w:p>
    <w:p w14:paraId="02BE57FB" w14:textId="77777777" w:rsidR="00C3602E" w:rsidRPr="00C3602E" w:rsidRDefault="00C3602E" w:rsidP="00C3602E">
      <w:pPr>
        <w:spacing w:after="60" w:line="240" w:lineRule="auto"/>
        <w:jc w:val="both"/>
        <w:rPr>
          <w:rFonts w:ascii="Arial" w:eastAsia="Calibri" w:hAnsi="Arial" w:cs="Arial"/>
          <w:sz w:val="20"/>
          <w:szCs w:val="20"/>
          <w:lang w:bidi="en-US"/>
        </w:rPr>
      </w:pPr>
      <w:r w:rsidRPr="00C3602E">
        <w:rPr>
          <w:rFonts w:ascii="Arial" w:eastAsia="ヒラギノ角ゴ Pro W3" w:hAnsi="Arial" w:cs="Arial"/>
          <w:color w:val="000000"/>
          <w:sz w:val="20"/>
          <w:szCs w:val="20"/>
          <w:lang w:bidi="en-US"/>
        </w:rPr>
        <w:t>Manage self-help administration of devices, including deactivation of devices from the MDM service.</w:t>
      </w:r>
    </w:p>
    <w:p w14:paraId="5B41F2B4" w14:textId="77777777" w:rsidR="00C3602E" w:rsidRPr="00C3602E" w:rsidRDefault="00C3602E" w:rsidP="00C3602E">
      <w:pPr>
        <w:spacing w:after="60" w:line="240" w:lineRule="auto"/>
        <w:jc w:val="both"/>
        <w:rPr>
          <w:rFonts w:ascii="Arial" w:eastAsia="Calibri" w:hAnsi="Arial" w:cs="Arial"/>
          <w:sz w:val="20"/>
          <w:szCs w:val="20"/>
          <w:lang w:bidi="en-US"/>
        </w:rPr>
      </w:pPr>
    </w:p>
    <w:p w14:paraId="0C08B7EA" w14:textId="77777777" w:rsidR="00C3602E" w:rsidRPr="00C3602E" w:rsidRDefault="00C3602E" w:rsidP="00C3602E">
      <w:pPr>
        <w:spacing w:after="60" w:line="240" w:lineRule="auto"/>
        <w:jc w:val="both"/>
        <w:rPr>
          <w:rFonts w:ascii="Arial" w:eastAsia="Calibri" w:hAnsi="Arial" w:cs="Arial"/>
          <w:sz w:val="20"/>
          <w:szCs w:val="20"/>
          <w:lang w:bidi="en-US"/>
        </w:rPr>
      </w:pPr>
    </w:p>
    <w:p w14:paraId="4584524A" w14:textId="77777777" w:rsidR="00C3602E" w:rsidRPr="00C3602E" w:rsidRDefault="00C3602E" w:rsidP="00C3602E">
      <w:pPr>
        <w:spacing w:after="60" w:line="240" w:lineRule="auto"/>
        <w:jc w:val="both"/>
        <w:rPr>
          <w:rFonts w:ascii="Arial" w:eastAsia="Calibri" w:hAnsi="Arial" w:cs="Arial"/>
          <w:sz w:val="20"/>
          <w:szCs w:val="20"/>
          <w:lang w:bidi="en-US"/>
        </w:rPr>
      </w:pPr>
    </w:p>
    <w:p w14:paraId="0055C943" w14:textId="77777777" w:rsidR="00C3602E" w:rsidRPr="00C3602E" w:rsidRDefault="00C3602E" w:rsidP="00C3602E">
      <w:pPr>
        <w:spacing w:after="60" w:line="240" w:lineRule="auto"/>
        <w:jc w:val="both"/>
        <w:rPr>
          <w:rFonts w:ascii="Arial" w:eastAsia="Calibri" w:hAnsi="Arial" w:cs="Arial"/>
          <w:sz w:val="20"/>
          <w:szCs w:val="20"/>
          <w:lang w:bidi="en-US"/>
        </w:rPr>
      </w:pPr>
    </w:p>
    <w:p w14:paraId="7616C3C9" w14:textId="77777777" w:rsidR="00C3602E" w:rsidRPr="00C3602E" w:rsidRDefault="00C3602E" w:rsidP="00C3602E">
      <w:pPr>
        <w:spacing w:after="60" w:line="240" w:lineRule="auto"/>
        <w:jc w:val="both"/>
        <w:rPr>
          <w:rFonts w:ascii="Arial" w:eastAsia="Calibri" w:hAnsi="Arial" w:cs="Arial"/>
          <w:sz w:val="20"/>
          <w:szCs w:val="20"/>
          <w:lang w:bidi="en-US"/>
        </w:rPr>
      </w:pPr>
    </w:p>
    <w:p w14:paraId="6261FBEB" w14:textId="77777777" w:rsidR="00C3602E" w:rsidRPr="00C3602E" w:rsidRDefault="00C3602E" w:rsidP="00C3602E">
      <w:pPr>
        <w:spacing w:after="60" w:line="240" w:lineRule="auto"/>
        <w:jc w:val="both"/>
        <w:rPr>
          <w:rFonts w:ascii="Arial" w:eastAsia="Calibri" w:hAnsi="Arial" w:cs="Arial"/>
          <w:sz w:val="20"/>
          <w:szCs w:val="20"/>
          <w:lang w:bidi="en-US"/>
        </w:rPr>
      </w:pPr>
    </w:p>
    <w:p w14:paraId="640A3F02" w14:textId="77777777" w:rsidR="00C3602E" w:rsidRPr="00C3602E" w:rsidRDefault="00C3602E" w:rsidP="00C3602E">
      <w:pPr>
        <w:spacing w:after="60" w:line="240" w:lineRule="auto"/>
        <w:jc w:val="both"/>
        <w:rPr>
          <w:rFonts w:ascii="Arial" w:eastAsia="Calibri" w:hAnsi="Arial" w:cs="Arial"/>
          <w:sz w:val="20"/>
          <w:szCs w:val="20"/>
          <w:lang w:bidi="en-US"/>
        </w:rPr>
      </w:pPr>
    </w:p>
    <w:p w14:paraId="78202B5B" w14:textId="77777777" w:rsidR="00C3602E" w:rsidRPr="00C3602E" w:rsidRDefault="00C3602E" w:rsidP="00C3602E">
      <w:pPr>
        <w:spacing w:after="60" w:line="240" w:lineRule="auto"/>
        <w:jc w:val="both"/>
        <w:rPr>
          <w:rFonts w:ascii="Arial" w:eastAsia="Calibri" w:hAnsi="Arial" w:cs="Arial"/>
          <w:sz w:val="20"/>
          <w:szCs w:val="20"/>
          <w:lang w:bidi="en-US"/>
        </w:rPr>
      </w:pPr>
    </w:p>
    <w:p w14:paraId="052C3707" w14:textId="77777777" w:rsidR="00C3602E" w:rsidRPr="00C3602E" w:rsidRDefault="00C3602E" w:rsidP="00C3602E">
      <w:pPr>
        <w:spacing w:after="60" w:line="240" w:lineRule="auto"/>
        <w:jc w:val="both"/>
        <w:rPr>
          <w:rFonts w:ascii="Arial" w:eastAsia="Calibri" w:hAnsi="Arial" w:cs="Arial"/>
          <w:sz w:val="20"/>
          <w:szCs w:val="20"/>
          <w:lang w:bidi="en-US"/>
        </w:rPr>
      </w:pPr>
    </w:p>
    <w:p w14:paraId="0C47A97D" w14:textId="77777777" w:rsidR="00C3602E" w:rsidRPr="00C3602E" w:rsidRDefault="00C3602E" w:rsidP="00C3602E">
      <w:pPr>
        <w:spacing w:after="60" w:line="240" w:lineRule="auto"/>
        <w:jc w:val="both"/>
        <w:rPr>
          <w:rFonts w:ascii="Arial" w:eastAsia="Calibri" w:hAnsi="Arial" w:cs="Arial"/>
          <w:sz w:val="20"/>
          <w:szCs w:val="20"/>
          <w:lang w:bidi="en-US"/>
        </w:rPr>
      </w:pPr>
    </w:p>
    <w:p w14:paraId="343DDEC0" w14:textId="77777777" w:rsidR="00C3602E" w:rsidRPr="00C3602E" w:rsidRDefault="00C3602E" w:rsidP="00C3602E">
      <w:pPr>
        <w:spacing w:after="60" w:line="240" w:lineRule="auto"/>
        <w:jc w:val="both"/>
        <w:rPr>
          <w:rFonts w:ascii="Arial" w:eastAsia="Calibri" w:hAnsi="Arial" w:cs="Arial"/>
          <w:sz w:val="20"/>
          <w:szCs w:val="20"/>
          <w:lang w:bidi="en-US"/>
        </w:rPr>
      </w:pPr>
    </w:p>
    <w:p w14:paraId="44974A62" w14:textId="77777777" w:rsidR="00C3602E" w:rsidRPr="00C3602E" w:rsidRDefault="00C3602E" w:rsidP="00C3602E">
      <w:pPr>
        <w:spacing w:after="60" w:line="240" w:lineRule="auto"/>
        <w:jc w:val="both"/>
        <w:rPr>
          <w:rFonts w:ascii="Arial" w:eastAsia="Calibri" w:hAnsi="Arial" w:cs="Arial"/>
          <w:sz w:val="20"/>
          <w:szCs w:val="20"/>
          <w:lang w:bidi="en-US"/>
        </w:rPr>
      </w:pPr>
    </w:p>
    <w:p w14:paraId="7B0D7B3F" w14:textId="77777777" w:rsidR="00C3602E" w:rsidRPr="00C3602E" w:rsidRDefault="00C3602E" w:rsidP="00C3602E">
      <w:pPr>
        <w:spacing w:after="60" w:line="240" w:lineRule="auto"/>
        <w:jc w:val="both"/>
        <w:rPr>
          <w:rFonts w:ascii="Arial" w:eastAsia="Calibri" w:hAnsi="Arial" w:cs="Arial"/>
          <w:sz w:val="20"/>
          <w:szCs w:val="20"/>
          <w:lang w:bidi="en-US"/>
        </w:rPr>
      </w:pPr>
    </w:p>
    <w:p w14:paraId="4F3E246F" w14:textId="77777777" w:rsidR="00C3602E" w:rsidRPr="00C3602E" w:rsidRDefault="00C3602E" w:rsidP="00C3602E">
      <w:pPr>
        <w:spacing w:after="60" w:line="240" w:lineRule="auto"/>
        <w:jc w:val="both"/>
        <w:rPr>
          <w:rFonts w:ascii="Arial" w:eastAsia="Calibri" w:hAnsi="Arial" w:cs="Arial"/>
          <w:sz w:val="20"/>
          <w:szCs w:val="20"/>
          <w:lang w:bidi="en-US"/>
        </w:rPr>
      </w:pPr>
    </w:p>
    <w:p w14:paraId="69A67B6F" w14:textId="77777777" w:rsidR="00C3602E" w:rsidRDefault="00C3602E">
      <w:pPr>
        <w:rPr>
          <w:rFonts w:ascii="Arial" w:eastAsia="Times New Roman" w:hAnsi="Arial" w:cs="Arial"/>
          <w:b/>
          <w:color w:val="000000"/>
          <w:sz w:val="20"/>
          <w:szCs w:val="20"/>
        </w:rPr>
      </w:pPr>
      <w:r>
        <w:rPr>
          <w:rFonts w:ascii="Arial" w:eastAsia="Times New Roman" w:hAnsi="Arial" w:cs="Arial"/>
          <w:b/>
          <w:color w:val="000000"/>
          <w:sz w:val="20"/>
          <w:szCs w:val="20"/>
        </w:rPr>
        <w:br w:type="page"/>
      </w:r>
    </w:p>
    <w:p w14:paraId="3C1A3ABB" w14:textId="1833ADC9" w:rsidR="002E5BC3" w:rsidRPr="007460C1" w:rsidRDefault="002E5BC3" w:rsidP="002E5BC3">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bookmarkStart w:id="1728" w:name="UEM"/>
      <w:r>
        <w:rPr>
          <w:rFonts w:ascii="Arial" w:eastAsia="MS Gothic" w:hAnsi="Arial" w:cs="Times New Roman"/>
          <w:b/>
          <w:caps/>
          <w:color w:val="191919"/>
          <w:sz w:val="40"/>
          <w:szCs w:val="52"/>
        </w:rPr>
        <w:lastRenderedPageBreak/>
        <w:t>Tangoe Endpoint management</w:t>
      </w:r>
    </w:p>
    <w:bookmarkEnd w:id="1728"/>
    <w:p w14:paraId="4B6C9776" w14:textId="77777777" w:rsidR="00C3602E" w:rsidRPr="00C3602E" w:rsidRDefault="00C3602E" w:rsidP="00DB187E">
      <w:pPr>
        <w:numPr>
          <w:ilvl w:val="0"/>
          <w:numId w:val="24"/>
        </w:numPr>
        <w:spacing w:after="0" w:line="240" w:lineRule="auto"/>
        <w:jc w:val="both"/>
        <w:rPr>
          <w:rFonts w:ascii="Arial" w:eastAsia="Calibri" w:hAnsi="Arial" w:cs="Arial"/>
          <w:sz w:val="20"/>
          <w:szCs w:val="20"/>
        </w:rPr>
      </w:pPr>
      <w:proofErr w:type="spellStart"/>
      <w:r w:rsidRPr="00C3602E">
        <w:rPr>
          <w:rFonts w:ascii="Arial" w:eastAsia="Calibri" w:hAnsi="Arial" w:cs="Arial"/>
          <w:sz w:val="20"/>
          <w:szCs w:val="20"/>
        </w:rPr>
        <w:t>Tangoe</w:t>
      </w:r>
      <w:proofErr w:type="spellEnd"/>
      <w:r w:rsidRPr="00C3602E">
        <w:rPr>
          <w:rFonts w:ascii="Arial" w:eastAsia="Calibri" w:hAnsi="Arial" w:cs="Arial"/>
          <w:sz w:val="20"/>
          <w:szCs w:val="20"/>
        </w:rPr>
        <w:t xml:space="preserve"> will:</w:t>
      </w:r>
    </w:p>
    <w:p w14:paraId="1FFB69B4" w14:textId="77777777" w:rsidR="00C3602E" w:rsidRPr="00C3602E" w:rsidRDefault="00C3602E" w:rsidP="00C3602E">
      <w:pPr>
        <w:spacing w:after="0" w:line="240" w:lineRule="auto"/>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Assess: Gap analysis of existing UEM deployment vs. best practice</w:t>
      </w:r>
    </w:p>
    <w:p w14:paraId="0B12DE15" w14:textId="77777777" w:rsidR="00C3602E" w:rsidRPr="00C3602E" w:rsidRDefault="00C3602E" w:rsidP="00DB187E">
      <w:pPr>
        <w:numPr>
          <w:ilvl w:val="1"/>
          <w:numId w:val="20"/>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 xml:space="preserve">Vendor UEM application testing, full range of usability and configure, update, review policies and processes </w:t>
      </w:r>
    </w:p>
    <w:p w14:paraId="6DDE8E3D" w14:textId="77777777" w:rsidR="00C3602E" w:rsidRPr="00C3602E" w:rsidRDefault="00C3602E" w:rsidP="00DB187E">
      <w:pPr>
        <w:numPr>
          <w:ilvl w:val="1"/>
          <w:numId w:val="20"/>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Configure, Update, and Review configuration settings, relationship structures between enterprise systems</w:t>
      </w:r>
    </w:p>
    <w:p w14:paraId="0E03A65C" w14:textId="77777777" w:rsidR="00C3602E" w:rsidRPr="00C3602E" w:rsidRDefault="00C3602E" w:rsidP="00DB187E">
      <w:pPr>
        <w:numPr>
          <w:ilvl w:val="1"/>
          <w:numId w:val="20"/>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Assess overall health of platform vs established policies and perform Vendor Content delivery testing, if needed</w:t>
      </w:r>
    </w:p>
    <w:p w14:paraId="3D11D5FD" w14:textId="77777777" w:rsidR="00C3602E" w:rsidRPr="00C3602E" w:rsidRDefault="00C3602E" w:rsidP="00DB187E">
      <w:pPr>
        <w:numPr>
          <w:ilvl w:val="1"/>
          <w:numId w:val="20"/>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Perform platform load management and optimization and provide suggestions of platform improvements</w:t>
      </w:r>
    </w:p>
    <w:p w14:paraId="704B1815" w14:textId="77777777" w:rsidR="00C3602E" w:rsidRPr="00C3602E" w:rsidRDefault="00C3602E" w:rsidP="00DB187E">
      <w:pPr>
        <w:numPr>
          <w:ilvl w:val="1"/>
          <w:numId w:val="20"/>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Identify upgrades, evaluate vs policy and platform interactions to provide risk assessment</w:t>
      </w:r>
    </w:p>
    <w:p w14:paraId="0BE7E148" w14:textId="77777777" w:rsidR="00C3602E" w:rsidRPr="00C3602E" w:rsidRDefault="00C3602E" w:rsidP="00C3602E">
      <w:pPr>
        <w:spacing w:after="0" w:line="240" w:lineRule="auto"/>
        <w:jc w:val="both"/>
        <w:rPr>
          <w:rFonts w:ascii="Arial" w:eastAsia="Calibri" w:hAnsi="Arial" w:cs="Arial"/>
          <w:b/>
          <w:bCs/>
          <w:caps/>
          <w:spacing w:val="10"/>
          <w:sz w:val="20"/>
          <w:szCs w:val="20"/>
        </w:rPr>
      </w:pPr>
    </w:p>
    <w:p w14:paraId="59BA402D" w14:textId="77777777" w:rsidR="00C3602E" w:rsidRPr="00C3602E" w:rsidRDefault="00C3602E" w:rsidP="00C3602E">
      <w:pPr>
        <w:spacing w:after="0" w:line="240" w:lineRule="auto"/>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Deploy: Design, implement and test of the UEM domain.</w:t>
      </w:r>
    </w:p>
    <w:p w14:paraId="593CE0F4" w14:textId="77777777" w:rsidR="00C3602E" w:rsidRPr="00C3602E" w:rsidRDefault="00C3602E" w:rsidP="00DB187E">
      <w:pPr>
        <w:numPr>
          <w:ilvl w:val="1"/>
          <w:numId w:val="21"/>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Perform device and OS testing for production use and Deploy approved Policy and Configuration Settings</w:t>
      </w:r>
    </w:p>
    <w:p w14:paraId="0F8ECBFB" w14:textId="77777777" w:rsidR="00C3602E" w:rsidRPr="00C3602E" w:rsidRDefault="00C3602E" w:rsidP="00DB187E">
      <w:pPr>
        <w:numPr>
          <w:ilvl w:val="1"/>
          <w:numId w:val="21"/>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Create and maintain a suite on platform test cases and perform UEM Technical Support Maintenance</w:t>
      </w:r>
    </w:p>
    <w:p w14:paraId="74341FC4" w14:textId="77777777" w:rsidR="00C3602E" w:rsidRPr="00C3602E" w:rsidRDefault="00C3602E" w:rsidP="00DB187E">
      <w:pPr>
        <w:numPr>
          <w:ilvl w:val="1"/>
          <w:numId w:val="21"/>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Periodic security revalidation of platform and admin procedures to comply with Customer Security Requirement</w:t>
      </w:r>
    </w:p>
    <w:p w14:paraId="0EB39C44" w14:textId="77777777" w:rsidR="00C3602E" w:rsidRPr="00C3602E" w:rsidRDefault="00C3602E" w:rsidP="00DB187E">
      <w:pPr>
        <w:numPr>
          <w:ilvl w:val="1"/>
          <w:numId w:val="21"/>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Configure, deploy and test vendor containerized solutions, secure applications and document solutions as needed</w:t>
      </w:r>
    </w:p>
    <w:p w14:paraId="1B7E8C23" w14:textId="77777777" w:rsidR="00C3602E" w:rsidRPr="00C3602E" w:rsidRDefault="00C3602E" w:rsidP="00DB187E">
      <w:pPr>
        <w:numPr>
          <w:ilvl w:val="1"/>
          <w:numId w:val="21"/>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Perform application distribution configurations, creating and utilizing groups for application distribution.</w:t>
      </w:r>
    </w:p>
    <w:p w14:paraId="60D2CD5D" w14:textId="77777777" w:rsidR="00C3602E" w:rsidRPr="00C3602E" w:rsidRDefault="00C3602E" w:rsidP="00C3602E">
      <w:pPr>
        <w:spacing w:after="0" w:line="240" w:lineRule="auto"/>
        <w:jc w:val="both"/>
        <w:rPr>
          <w:rFonts w:ascii="Arial" w:eastAsia="Calibri" w:hAnsi="Arial" w:cs="Arial"/>
          <w:b/>
          <w:bCs/>
          <w:caps/>
          <w:spacing w:val="10"/>
          <w:sz w:val="20"/>
          <w:szCs w:val="20"/>
        </w:rPr>
      </w:pPr>
    </w:p>
    <w:p w14:paraId="121D60E6" w14:textId="77777777" w:rsidR="00C3602E" w:rsidRPr="00C3602E" w:rsidRDefault="00C3602E" w:rsidP="00C3602E">
      <w:pPr>
        <w:spacing w:after="0" w:line="240" w:lineRule="auto"/>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Manage: On-going support of deployed policy and config changes</w:t>
      </w:r>
    </w:p>
    <w:p w14:paraId="0C1B118D" w14:textId="77777777" w:rsidR="00C3602E" w:rsidRPr="00C3602E" w:rsidRDefault="00C3602E" w:rsidP="00DB187E">
      <w:pPr>
        <w:numPr>
          <w:ilvl w:val="1"/>
          <w:numId w:val="23"/>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Manage Administrators, accounts, RABC, optimize policy &amp;Configurations, Apple DEP &amp; VPP, Android Enterprise, certificates, registration templates, Update Applications &amp; the App Store with monthly compliance audit and cleanup</w:t>
      </w:r>
    </w:p>
    <w:p w14:paraId="057D1855" w14:textId="77777777" w:rsidR="00C3602E" w:rsidRPr="00C3602E" w:rsidRDefault="00C3602E" w:rsidP="00DB187E">
      <w:pPr>
        <w:numPr>
          <w:ilvl w:val="1"/>
          <w:numId w:val="23"/>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Remotely administer existing or new UEM platforms via a secure VPN and manage DEV and/or QA Servers</w:t>
      </w:r>
    </w:p>
    <w:p w14:paraId="2B1B1AA5" w14:textId="77777777" w:rsidR="00C3602E" w:rsidRPr="00C3602E" w:rsidRDefault="00C3602E" w:rsidP="00DB187E">
      <w:pPr>
        <w:numPr>
          <w:ilvl w:val="1"/>
          <w:numId w:val="23"/>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Perform server software testing, implement approved updates and availability monitoring for up/down status</w:t>
      </w:r>
    </w:p>
    <w:p w14:paraId="49D9F466" w14:textId="77777777" w:rsidR="00C3602E" w:rsidRPr="00C3602E" w:rsidRDefault="00C3602E" w:rsidP="00DB187E">
      <w:pPr>
        <w:numPr>
          <w:ilvl w:val="1"/>
          <w:numId w:val="23"/>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 xml:space="preserve">Manage security and configuration by creating, updating and reviewing policy. Optimize and review quarterly </w:t>
      </w:r>
    </w:p>
    <w:p w14:paraId="4981B955" w14:textId="77777777" w:rsidR="00C3602E" w:rsidRPr="00C3602E" w:rsidRDefault="00C3602E" w:rsidP="00DB187E">
      <w:pPr>
        <w:numPr>
          <w:ilvl w:val="1"/>
          <w:numId w:val="23"/>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Perform UEM actions via MMS triggers, push approved applications, remote device lock, Enterprise wipe, enroll/unenroll users, push profiles to devices, UEM reporting and Technical Support Maintenance</w:t>
      </w:r>
    </w:p>
    <w:p w14:paraId="10AFC846" w14:textId="77777777" w:rsidR="00C3602E" w:rsidRPr="00C3602E" w:rsidRDefault="00C3602E" w:rsidP="00DB187E">
      <w:pPr>
        <w:numPr>
          <w:ilvl w:val="1"/>
          <w:numId w:val="23"/>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 xml:space="preserve">Manage &amp; test application install on the UEM Platform, distribute to app store and device load and open only. </w:t>
      </w:r>
    </w:p>
    <w:p w14:paraId="42A2E977" w14:textId="77777777" w:rsidR="00C3602E" w:rsidRPr="00C3602E" w:rsidRDefault="00C3602E" w:rsidP="00DB187E">
      <w:pPr>
        <w:numPr>
          <w:ilvl w:val="1"/>
          <w:numId w:val="23"/>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Perform Change Management in cooperation with Customer procedures and root cause analysis of escalations</w:t>
      </w:r>
    </w:p>
    <w:p w14:paraId="7EE3515E" w14:textId="77777777" w:rsidR="00C3602E" w:rsidRPr="00C3602E" w:rsidRDefault="00C3602E" w:rsidP="00DB187E">
      <w:pPr>
        <w:numPr>
          <w:ilvl w:val="1"/>
          <w:numId w:val="23"/>
        </w:numPr>
        <w:spacing w:after="200" w:line="276" w:lineRule="auto"/>
        <w:contextualSpacing/>
        <w:jc w:val="both"/>
        <w:rPr>
          <w:rFonts w:ascii="Arial" w:eastAsia="Times New Roman" w:hAnsi="Arial" w:cs="Arial"/>
          <w:sz w:val="20"/>
          <w:szCs w:val="20"/>
        </w:rPr>
      </w:pPr>
      <w:r w:rsidRPr="00C3602E">
        <w:rPr>
          <w:rFonts w:ascii="Arial" w:eastAsia="Times New Roman" w:hAnsi="Arial" w:cs="Arial"/>
          <w:sz w:val="20"/>
          <w:szCs w:val="20"/>
        </w:rPr>
        <w:t>EMM Support Hours: M-F 9-7EST, After-hours support of Priority 1 or 2 issues via paging</w:t>
      </w:r>
    </w:p>
    <w:p w14:paraId="71B58CDD" w14:textId="77777777" w:rsidR="00C3602E" w:rsidRPr="00C3602E" w:rsidRDefault="00C3602E" w:rsidP="00DB187E">
      <w:pPr>
        <w:numPr>
          <w:ilvl w:val="1"/>
          <w:numId w:val="23"/>
        </w:numPr>
        <w:spacing w:after="200" w:line="276" w:lineRule="auto"/>
        <w:contextualSpacing/>
        <w:jc w:val="both"/>
        <w:rPr>
          <w:rFonts w:ascii="Arial" w:eastAsia="Times New Roman" w:hAnsi="Arial" w:cs="Arial"/>
          <w:color w:val="000000"/>
          <w:sz w:val="20"/>
          <w:szCs w:val="20"/>
        </w:rPr>
      </w:pPr>
      <w:r w:rsidRPr="00C3602E">
        <w:rPr>
          <w:rFonts w:ascii="Arial" w:eastAsia="Times New Roman" w:hAnsi="Arial" w:cs="Arial"/>
          <w:sz w:val="20"/>
          <w:szCs w:val="20"/>
        </w:rPr>
        <w:t>Holidays: are New Year’s Day, Memorial Day, Fourth of July, Labor Day, Thanksgiving and Christmas Day</w:t>
      </w:r>
    </w:p>
    <w:p w14:paraId="5CE9F517" w14:textId="77777777" w:rsidR="00C3602E" w:rsidRPr="00C3602E" w:rsidRDefault="00C3602E" w:rsidP="00C3602E">
      <w:pPr>
        <w:spacing w:after="0" w:line="240" w:lineRule="auto"/>
        <w:jc w:val="both"/>
        <w:rPr>
          <w:rFonts w:ascii="Arial" w:eastAsia="Calibri" w:hAnsi="Arial" w:cs="Arial"/>
          <w:b/>
          <w:bCs/>
          <w:caps/>
          <w:spacing w:val="10"/>
          <w:sz w:val="20"/>
          <w:szCs w:val="20"/>
        </w:rPr>
      </w:pPr>
    </w:p>
    <w:p w14:paraId="166C6879" w14:textId="77777777" w:rsidR="00C3602E" w:rsidRPr="00C3602E" w:rsidRDefault="00C3602E" w:rsidP="00C3602E">
      <w:pPr>
        <w:spacing w:after="0" w:line="240" w:lineRule="auto"/>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Tier 2&amp;3 User Support: Tier 2&amp;3 Help Desk Support with configurable service levels</w:t>
      </w:r>
    </w:p>
    <w:p w14:paraId="57F099C3" w14:textId="77777777" w:rsidR="00C3602E" w:rsidRPr="00C3602E" w:rsidRDefault="00C3602E" w:rsidP="00DB187E">
      <w:pPr>
        <w:numPr>
          <w:ilvl w:val="1"/>
          <w:numId w:val="19"/>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 xml:space="preserve">Perform Tier 2, Tier 3 and Sr. Level support and documentation of the UEM platform and escalated user issues. </w:t>
      </w:r>
    </w:p>
    <w:p w14:paraId="4447A355" w14:textId="77777777" w:rsidR="00C3602E" w:rsidRPr="00C3602E" w:rsidRDefault="00C3602E" w:rsidP="00DB187E">
      <w:pPr>
        <w:numPr>
          <w:ilvl w:val="1"/>
          <w:numId w:val="19"/>
        </w:numPr>
        <w:spacing w:after="0" w:line="240" w:lineRule="auto"/>
        <w:contextualSpacing/>
        <w:jc w:val="both"/>
        <w:rPr>
          <w:rFonts w:ascii="Arial" w:eastAsia="Times New Roman" w:hAnsi="Arial" w:cs="Arial"/>
          <w:color w:val="000000"/>
          <w:sz w:val="20"/>
          <w:szCs w:val="20"/>
        </w:rPr>
      </w:pPr>
      <w:r w:rsidRPr="00C3602E">
        <w:rPr>
          <w:rFonts w:ascii="Arial" w:eastAsia="Times New Roman" w:hAnsi="Arial" w:cs="Arial"/>
          <w:color w:val="000000"/>
          <w:sz w:val="20"/>
          <w:szCs w:val="20"/>
        </w:rPr>
        <w:t xml:space="preserve">Track and manage incidents using </w:t>
      </w:r>
      <w:proofErr w:type="spellStart"/>
      <w:r w:rsidRPr="00C3602E">
        <w:rPr>
          <w:rFonts w:ascii="Arial" w:eastAsia="Times New Roman" w:hAnsi="Arial" w:cs="Arial"/>
          <w:color w:val="000000"/>
          <w:sz w:val="20"/>
          <w:szCs w:val="20"/>
        </w:rPr>
        <w:t>Tangoe</w:t>
      </w:r>
      <w:proofErr w:type="spellEnd"/>
      <w:r w:rsidRPr="00C3602E">
        <w:rPr>
          <w:rFonts w:ascii="Arial" w:eastAsia="Times New Roman" w:hAnsi="Arial" w:cs="Arial"/>
          <w:color w:val="000000"/>
          <w:sz w:val="20"/>
          <w:szCs w:val="20"/>
        </w:rPr>
        <w:t xml:space="preserve"> Zendesk ITSM to provide centralized reporting on support metrics.</w:t>
      </w:r>
    </w:p>
    <w:p w14:paraId="0B51D763" w14:textId="77777777" w:rsidR="00C3602E" w:rsidRPr="00C3602E" w:rsidRDefault="00C3602E" w:rsidP="00C3602E">
      <w:pPr>
        <w:spacing w:after="0" w:line="240" w:lineRule="auto"/>
        <w:jc w:val="both"/>
        <w:rPr>
          <w:rFonts w:ascii="Arial" w:eastAsia="Calibri" w:hAnsi="Arial" w:cs="Arial"/>
          <w:b/>
          <w:bCs/>
          <w:caps/>
          <w:spacing w:val="10"/>
          <w:sz w:val="20"/>
          <w:szCs w:val="20"/>
        </w:rPr>
      </w:pPr>
    </w:p>
    <w:p w14:paraId="5DC0ACD5" w14:textId="77777777" w:rsidR="00C3602E" w:rsidRPr="00C3602E" w:rsidRDefault="00C3602E" w:rsidP="00C3602E">
      <w:pPr>
        <w:spacing w:after="0" w:line="240" w:lineRule="auto"/>
        <w:jc w:val="both"/>
        <w:rPr>
          <w:rFonts w:ascii="Arial" w:eastAsia="Calibri" w:hAnsi="Arial" w:cs="Arial"/>
          <w:b/>
          <w:bCs/>
          <w:caps/>
          <w:spacing w:val="10"/>
          <w:sz w:val="20"/>
          <w:szCs w:val="20"/>
        </w:rPr>
      </w:pPr>
      <w:r w:rsidRPr="00C3602E">
        <w:rPr>
          <w:rFonts w:ascii="Arial" w:eastAsia="Calibri" w:hAnsi="Arial" w:cs="Arial"/>
          <w:b/>
          <w:bCs/>
          <w:caps/>
          <w:spacing w:val="10"/>
          <w:sz w:val="20"/>
          <w:szCs w:val="20"/>
        </w:rPr>
        <w:t>VAR (SW): Reseller of partner licenses and related support programs.</w:t>
      </w:r>
    </w:p>
    <w:p w14:paraId="43B3463D" w14:textId="77777777" w:rsidR="00C3602E" w:rsidRPr="00C3602E" w:rsidRDefault="00C3602E" w:rsidP="00C3602E">
      <w:pPr>
        <w:spacing w:after="0" w:line="240" w:lineRule="auto"/>
        <w:jc w:val="both"/>
        <w:rPr>
          <w:rFonts w:ascii="Arial" w:eastAsia="Times New Roman" w:hAnsi="Arial" w:cs="Arial"/>
          <w:b/>
          <w:i/>
          <w:iCs/>
          <w:sz w:val="20"/>
          <w:szCs w:val="20"/>
        </w:rPr>
      </w:pPr>
    </w:p>
    <w:p w14:paraId="4F9A6A5A" w14:textId="77777777" w:rsidR="00C3602E" w:rsidRPr="00C3602E" w:rsidRDefault="00C3602E" w:rsidP="00DB187E">
      <w:pPr>
        <w:numPr>
          <w:ilvl w:val="0"/>
          <w:numId w:val="22"/>
        </w:numPr>
        <w:spacing w:after="0" w:line="240" w:lineRule="auto"/>
        <w:jc w:val="both"/>
        <w:rPr>
          <w:rFonts w:ascii="Arial" w:eastAsia="Calibri" w:hAnsi="Arial" w:cs="Arial"/>
          <w:sz w:val="20"/>
          <w:szCs w:val="20"/>
        </w:rPr>
      </w:pPr>
      <w:r w:rsidRPr="00C3602E">
        <w:rPr>
          <w:rFonts w:ascii="Arial" w:eastAsia="Calibri" w:hAnsi="Arial" w:cs="Arial"/>
          <w:sz w:val="20"/>
          <w:szCs w:val="20"/>
        </w:rPr>
        <w:t>Customer will:</w:t>
      </w:r>
    </w:p>
    <w:p w14:paraId="71EED084"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Provide a Single Point of Contact for all EMM related tasks, escalations, and directional questions </w:t>
      </w:r>
    </w:p>
    <w:p w14:paraId="71C23F47"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Physical facility access as needed and current infrastructure documentation for the UEM Platform</w:t>
      </w:r>
    </w:p>
    <w:p w14:paraId="44027337"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Create and Provide UEM Admin Accounts for </w:t>
      </w:r>
      <w:proofErr w:type="spellStart"/>
      <w:r w:rsidRPr="00C3602E">
        <w:rPr>
          <w:rFonts w:ascii="Arial" w:eastAsia="Times New Roman" w:hAnsi="Arial" w:cs="Arial"/>
          <w:sz w:val="20"/>
          <w:szCs w:val="20"/>
        </w:rPr>
        <w:t>Tangoe</w:t>
      </w:r>
      <w:proofErr w:type="spellEnd"/>
      <w:r w:rsidRPr="00C3602E">
        <w:rPr>
          <w:rFonts w:ascii="Arial" w:eastAsia="Times New Roman" w:hAnsi="Arial" w:cs="Arial"/>
          <w:sz w:val="20"/>
          <w:szCs w:val="20"/>
        </w:rPr>
        <w:t xml:space="preserve"> Admins and additional network access as required</w:t>
      </w:r>
    </w:p>
    <w:p w14:paraId="2D0AD887"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Provide troubleshooting IT Resources as needed for Networking, Active Directory, Identity, Exchange, etc.</w:t>
      </w:r>
    </w:p>
    <w:p w14:paraId="14217AD4"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Provide / support middleware infrastructure (e.g. servers, 3</w:t>
      </w:r>
      <w:r w:rsidRPr="00C3602E">
        <w:rPr>
          <w:rFonts w:ascii="Arial" w:eastAsia="Times New Roman" w:hAnsi="Arial" w:cs="Arial"/>
          <w:sz w:val="20"/>
          <w:szCs w:val="20"/>
          <w:vertAlign w:val="superscript"/>
        </w:rPr>
        <w:t>rd</w:t>
      </w:r>
      <w:r w:rsidRPr="00C3602E">
        <w:rPr>
          <w:rFonts w:ascii="Arial" w:eastAsia="Times New Roman" w:hAnsi="Arial" w:cs="Arial"/>
          <w:sz w:val="20"/>
          <w:szCs w:val="20"/>
        </w:rPr>
        <w:t>-party tools, app’s, and network connectivity)</w:t>
      </w:r>
    </w:p>
    <w:p w14:paraId="6371CAF0" w14:textId="77777777" w:rsidR="00C3602E" w:rsidRPr="00C3602E" w:rsidRDefault="00C3602E" w:rsidP="00DB187E">
      <w:pPr>
        <w:numPr>
          <w:ilvl w:val="2"/>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Respond to the required growth of these systems as necessary</w:t>
      </w:r>
    </w:p>
    <w:p w14:paraId="1F8354AC"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Access and training of change control process and system (ServiceNow, Remedy, HP Service Manager, etc.)</w:t>
      </w:r>
    </w:p>
    <w:p w14:paraId="0C540B27"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Provide Customer required individual training plans for IT staff (If Applicable)</w:t>
      </w:r>
    </w:p>
    <w:p w14:paraId="0F3C8148"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Provide credentials to access accounts for Customer internal infrastructure where required</w:t>
      </w:r>
    </w:p>
    <w:p w14:paraId="1F385DC8"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Provide Customer email address’ to </w:t>
      </w:r>
      <w:proofErr w:type="spellStart"/>
      <w:r w:rsidRPr="00C3602E">
        <w:rPr>
          <w:rFonts w:ascii="Arial" w:eastAsia="Times New Roman" w:hAnsi="Arial" w:cs="Arial"/>
          <w:sz w:val="20"/>
          <w:szCs w:val="20"/>
        </w:rPr>
        <w:t>Tangoe</w:t>
      </w:r>
      <w:proofErr w:type="spellEnd"/>
      <w:r w:rsidRPr="00C3602E">
        <w:rPr>
          <w:rFonts w:ascii="Arial" w:eastAsia="Times New Roman" w:hAnsi="Arial" w:cs="Arial"/>
          <w:sz w:val="20"/>
          <w:szCs w:val="20"/>
        </w:rPr>
        <w:t xml:space="preserve"> Admins for testing of &lt;UEM Platform&gt;</w:t>
      </w:r>
    </w:p>
    <w:p w14:paraId="50728517"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Provide any additional access as needed for delivery of this Appendix</w:t>
      </w:r>
    </w:p>
    <w:p w14:paraId="5468AF7A" w14:textId="77777777" w:rsidR="00C3602E" w:rsidRPr="00C3602E" w:rsidRDefault="00C3602E" w:rsidP="00DB187E">
      <w:pPr>
        <w:numPr>
          <w:ilvl w:val="1"/>
          <w:numId w:val="22"/>
        </w:numPr>
        <w:spacing w:after="180" w:line="240" w:lineRule="auto"/>
        <w:contextualSpacing/>
        <w:jc w:val="both"/>
        <w:rPr>
          <w:rFonts w:ascii="Arial" w:eastAsia="Times New Roman" w:hAnsi="Arial" w:cs="Arial"/>
          <w:sz w:val="20"/>
          <w:szCs w:val="20"/>
        </w:rPr>
      </w:pPr>
      <w:r w:rsidRPr="00C3602E">
        <w:rPr>
          <w:rFonts w:ascii="Arial" w:eastAsia="Times New Roman" w:hAnsi="Arial" w:cs="Arial"/>
          <w:color w:val="000000"/>
          <w:sz w:val="20"/>
          <w:szCs w:val="20"/>
        </w:rPr>
        <w:t>Provide minimum 1 device per OS required for testing</w:t>
      </w:r>
    </w:p>
    <w:p w14:paraId="4F20B948" w14:textId="77777777" w:rsidR="00C3602E" w:rsidRPr="00C3602E" w:rsidRDefault="00C3602E" w:rsidP="00C3602E">
      <w:pPr>
        <w:spacing w:after="180" w:line="240" w:lineRule="auto"/>
        <w:contextualSpacing/>
        <w:jc w:val="both"/>
        <w:rPr>
          <w:rFonts w:ascii="Arial" w:eastAsia="Times New Roman" w:hAnsi="Arial" w:cs="Arial"/>
          <w:sz w:val="20"/>
          <w:szCs w:val="20"/>
        </w:rPr>
      </w:pPr>
    </w:p>
    <w:p w14:paraId="3570D074" w14:textId="77777777" w:rsidR="00C3602E" w:rsidRPr="00C3602E" w:rsidRDefault="00C3602E" w:rsidP="00C3602E">
      <w:pPr>
        <w:spacing w:after="180" w:line="240" w:lineRule="auto"/>
        <w:contextualSpacing/>
        <w:jc w:val="both"/>
        <w:rPr>
          <w:rFonts w:ascii="Arial" w:eastAsia="Times New Roman" w:hAnsi="Arial" w:cs="Arial"/>
          <w:sz w:val="20"/>
          <w:szCs w:val="20"/>
        </w:rPr>
      </w:pPr>
    </w:p>
    <w:p w14:paraId="43F9CF0D" w14:textId="77777777" w:rsidR="00C3602E" w:rsidRPr="00C3602E" w:rsidRDefault="00C3602E" w:rsidP="00C3602E">
      <w:pPr>
        <w:spacing w:after="180" w:line="240" w:lineRule="auto"/>
        <w:contextualSpacing/>
        <w:jc w:val="both"/>
        <w:rPr>
          <w:rFonts w:ascii="Arial" w:eastAsia="Times New Roman" w:hAnsi="Arial" w:cs="Arial"/>
          <w:sz w:val="20"/>
          <w:szCs w:val="20"/>
        </w:rPr>
      </w:pPr>
    </w:p>
    <w:p w14:paraId="2A29AFB8" w14:textId="77777777" w:rsidR="00C3602E" w:rsidRDefault="00C3602E">
      <w:pPr>
        <w:rPr>
          <w:rFonts w:ascii="Arial" w:eastAsia="Times New Roman" w:hAnsi="Arial" w:cs="Arial"/>
          <w:b/>
          <w:sz w:val="20"/>
          <w:szCs w:val="20"/>
        </w:rPr>
      </w:pPr>
      <w:bookmarkStart w:id="1729" w:name="QShiftAssemblyBookmark"/>
      <w:r>
        <w:rPr>
          <w:rFonts w:ascii="Arial" w:eastAsia="Times New Roman" w:hAnsi="Arial" w:cs="Arial"/>
          <w:b/>
          <w:sz w:val="20"/>
          <w:szCs w:val="20"/>
        </w:rPr>
        <w:br w:type="page"/>
      </w:r>
    </w:p>
    <w:p w14:paraId="2D7E8489" w14:textId="45F690E6" w:rsidR="00255555" w:rsidRPr="007460C1" w:rsidRDefault="00255555" w:rsidP="00255555">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bookmarkStart w:id="1730" w:name="RateReview"/>
      <w:r>
        <w:rPr>
          <w:rFonts w:ascii="Arial" w:eastAsia="MS Gothic" w:hAnsi="Arial" w:cs="Times New Roman"/>
          <w:b/>
          <w:caps/>
          <w:color w:val="191919"/>
          <w:sz w:val="40"/>
          <w:szCs w:val="52"/>
        </w:rPr>
        <w:lastRenderedPageBreak/>
        <w:t>telecome rate review and renegotiation</w:t>
      </w:r>
      <w:bookmarkEnd w:id="1730"/>
    </w:p>
    <w:p w14:paraId="1A5E44B5" w14:textId="77777777" w:rsidR="00255555" w:rsidRDefault="00255555" w:rsidP="00C3602E">
      <w:pPr>
        <w:spacing w:after="0" w:line="240" w:lineRule="auto"/>
        <w:contextualSpacing/>
        <w:jc w:val="both"/>
        <w:rPr>
          <w:rFonts w:ascii="Arial" w:eastAsia="Times New Roman" w:hAnsi="Arial" w:cs="Arial"/>
          <w:b/>
          <w:sz w:val="20"/>
          <w:szCs w:val="20"/>
        </w:rPr>
      </w:pPr>
    </w:p>
    <w:p w14:paraId="6189088D" w14:textId="3C5EC2A7" w:rsidR="00C3602E" w:rsidRPr="00C3602E" w:rsidRDefault="00C3602E" w:rsidP="00C3602E">
      <w:pPr>
        <w:spacing w:after="0" w:line="240" w:lineRule="auto"/>
        <w:contextualSpacing/>
        <w:jc w:val="both"/>
        <w:rPr>
          <w:rFonts w:ascii="Arial" w:eastAsia="Times New Roman" w:hAnsi="Arial" w:cs="Arial"/>
          <w:b/>
          <w:bCs/>
          <w:iCs/>
          <w:sz w:val="20"/>
          <w:szCs w:val="20"/>
        </w:rPr>
      </w:pPr>
      <w:r w:rsidRPr="00C3602E">
        <w:rPr>
          <w:rFonts w:ascii="Arial" w:eastAsia="Times New Roman" w:hAnsi="Arial" w:cs="Arial"/>
          <w:b/>
          <w:sz w:val="20"/>
          <w:szCs w:val="20"/>
        </w:rPr>
        <w:t xml:space="preserve">TAS Services Schedule - </w:t>
      </w:r>
      <w:r w:rsidRPr="00C3602E">
        <w:rPr>
          <w:rFonts w:ascii="Arial" w:eastAsia="Times New Roman" w:hAnsi="Arial" w:cs="Arial"/>
          <w:b/>
          <w:bCs/>
          <w:iCs/>
          <w:sz w:val="20"/>
          <w:szCs w:val="20"/>
        </w:rPr>
        <w:t>Telecom Rate Review and Renegotiation Services</w:t>
      </w:r>
    </w:p>
    <w:p w14:paraId="6119F977" w14:textId="77777777" w:rsidR="00C3602E" w:rsidRPr="00C3602E" w:rsidRDefault="00C3602E" w:rsidP="00C3602E">
      <w:pPr>
        <w:spacing w:after="0" w:line="240" w:lineRule="auto"/>
        <w:contextualSpacing/>
        <w:jc w:val="both"/>
        <w:rPr>
          <w:rFonts w:ascii="Arial" w:eastAsia="Times New Roman" w:hAnsi="Arial" w:cs="Arial"/>
          <w:bCs/>
          <w:iCs/>
          <w:sz w:val="20"/>
          <w:szCs w:val="20"/>
        </w:rPr>
      </w:pPr>
    </w:p>
    <w:p w14:paraId="3C8427D1" w14:textId="77777777" w:rsidR="00C3602E" w:rsidRPr="00C3602E" w:rsidRDefault="00C3602E" w:rsidP="00DB187E">
      <w:pPr>
        <w:numPr>
          <w:ilvl w:val="0"/>
          <w:numId w:val="29"/>
        </w:numPr>
        <w:spacing w:after="120" w:line="240" w:lineRule="auto"/>
        <w:contextualSpacing/>
        <w:jc w:val="both"/>
        <w:rPr>
          <w:rFonts w:ascii="Arial" w:eastAsia="Times New Roman" w:hAnsi="Arial" w:cs="Arial"/>
          <w:sz w:val="20"/>
          <w:szCs w:val="20"/>
        </w:rPr>
      </w:pPr>
      <w:proofErr w:type="spellStart"/>
      <w:r w:rsidRPr="00C3602E">
        <w:rPr>
          <w:rFonts w:ascii="Arial" w:eastAsia="Times New Roman" w:hAnsi="Arial" w:cs="Arial"/>
          <w:sz w:val="20"/>
          <w:szCs w:val="20"/>
        </w:rPr>
        <w:t>Tangoe</w:t>
      </w:r>
      <w:proofErr w:type="spellEnd"/>
      <w:r w:rsidRPr="00C3602E">
        <w:rPr>
          <w:rFonts w:ascii="Arial" w:eastAsia="Times New Roman" w:hAnsi="Arial" w:cs="Arial"/>
          <w:sz w:val="20"/>
          <w:szCs w:val="20"/>
        </w:rPr>
        <w:t xml:space="preserve"> Will: </w:t>
      </w:r>
    </w:p>
    <w:p w14:paraId="34F851BF" w14:textId="77777777" w:rsidR="00C3602E" w:rsidRPr="00C3602E" w:rsidRDefault="00C3602E" w:rsidP="00DB187E">
      <w:pPr>
        <w:numPr>
          <w:ilvl w:val="0"/>
          <w:numId w:val="30"/>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Provide rate review negotiation services for telecom vendors: (List each Vendor)</w:t>
      </w:r>
    </w:p>
    <w:p w14:paraId="3564D78A" w14:textId="77777777" w:rsidR="00C3602E" w:rsidRPr="00C3602E" w:rsidRDefault="00C3602E" w:rsidP="00DB187E">
      <w:pPr>
        <w:numPr>
          <w:ilvl w:val="0"/>
          <w:numId w:val="30"/>
        </w:numPr>
        <w:spacing w:after="0" w:line="240" w:lineRule="auto"/>
        <w:contextualSpacing/>
        <w:jc w:val="both"/>
        <w:rPr>
          <w:rFonts w:ascii="Arial" w:eastAsia="Times New Roman" w:hAnsi="Arial" w:cs="Arial"/>
          <w:b/>
          <w:vanish/>
          <w:sz w:val="20"/>
          <w:szCs w:val="20"/>
        </w:rPr>
      </w:pPr>
      <w:r w:rsidRPr="00C3602E">
        <w:rPr>
          <w:rFonts w:ascii="Arial" w:eastAsia="Times New Roman" w:hAnsi="Arial" w:cs="Arial"/>
          <w:sz w:val="20"/>
          <w:szCs w:val="20"/>
        </w:rPr>
        <w:t>Host kick-off within (5) business days of SOW effective date to review scope, schedule, roles and responsibilities.</w:t>
      </w:r>
    </w:p>
    <w:p w14:paraId="78ADAA16" w14:textId="77777777" w:rsidR="00C3602E" w:rsidRPr="00C3602E" w:rsidRDefault="00C3602E" w:rsidP="00DB187E">
      <w:pPr>
        <w:numPr>
          <w:ilvl w:val="2"/>
          <w:numId w:val="25"/>
        </w:numPr>
        <w:spacing w:after="0" w:line="240" w:lineRule="auto"/>
        <w:ind w:left="1710"/>
        <w:jc w:val="both"/>
        <w:rPr>
          <w:rFonts w:ascii="Arial" w:eastAsia="Times New Roman" w:hAnsi="Arial" w:cs="Arial"/>
          <w:sz w:val="20"/>
          <w:szCs w:val="20"/>
        </w:rPr>
      </w:pPr>
    </w:p>
    <w:p w14:paraId="39630FD8" w14:textId="77777777" w:rsidR="00C3602E" w:rsidRPr="00C3602E" w:rsidRDefault="00C3602E" w:rsidP="00DB187E">
      <w:pPr>
        <w:numPr>
          <w:ilvl w:val="0"/>
          <w:numId w:val="31"/>
        </w:numPr>
        <w:spacing w:after="0" w:line="240" w:lineRule="auto"/>
        <w:jc w:val="both"/>
        <w:rPr>
          <w:rFonts w:ascii="Arial" w:eastAsia="Times New Roman" w:hAnsi="Arial" w:cs="Arial"/>
          <w:sz w:val="20"/>
          <w:szCs w:val="20"/>
        </w:rPr>
      </w:pPr>
      <w:r w:rsidRPr="00C3602E">
        <w:rPr>
          <w:rFonts w:ascii="Arial" w:eastAsia="Times New Roman" w:hAnsi="Arial" w:cs="Arial"/>
          <w:sz w:val="20"/>
          <w:szCs w:val="20"/>
        </w:rPr>
        <w:t>Provide a preliminary project timeline and the project contact list.</w:t>
      </w:r>
    </w:p>
    <w:p w14:paraId="2863A311"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Create 3-month itemized baseline of centrally billed corporate liable wireless services and equipment spend</w:t>
      </w:r>
    </w:p>
    <w:p w14:paraId="1173959A"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Create 3-month itemized baseline of wireline voice and data telecom spend using the most recent invoice for data.</w:t>
      </w:r>
    </w:p>
    <w:p w14:paraId="1A3EE0EE"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Create a summary of the key terms and conditions contained in current contracts for both wireless and wireline. </w:t>
      </w:r>
    </w:p>
    <w:p w14:paraId="7947D5D6"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Create demand set with line item baseline compared to market rates with target T&amp;C’s from </w:t>
      </w:r>
      <w:proofErr w:type="spellStart"/>
      <w:r w:rsidRPr="00C3602E">
        <w:rPr>
          <w:rFonts w:ascii="Arial" w:eastAsia="Times New Roman" w:hAnsi="Arial" w:cs="Arial"/>
          <w:sz w:val="20"/>
          <w:szCs w:val="20"/>
        </w:rPr>
        <w:t>Tangoe</w:t>
      </w:r>
      <w:proofErr w:type="spellEnd"/>
      <w:r w:rsidRPr="00C3602E">
        <w:rPr>
          <w:rFonts w:ascii="Arial" w:eastAsia="Times New Roman" w:hAnsi="Arial" w:cs="Arial"/>
          <w:sz w:val="20"/>
          <w:szCs w:val="20"/>
        </w:rPr>
        <w:t xml:space="preserve"> insights.</w:t>
      </w:r>
    </w:p>
    <w:p w14:paraId="53E3689A"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Review demand set and baseline on a conference call with Customer</w:t>
      </w:r>
    </w:p>
    <w:p w14:paraId="5630D182"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Interview key members of Customer’s team to gather requirements for the engagement.</w:t>
      </w:r>
    </w:p>
    <w:p w14:paraId="29E241D8"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Lead a Sourcing Strategy Development (“SSD”) session with Customer to develop a strategy for negotiations.</w:t>
      </w:r>
    </w:p>
    <w:p w14:paraId="6804B83C"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Deliver completed SSD with all Customer stakeholders’ approval to be used during upcoming Vendor negotiations.  </w:t>
      </w:r>
    </w:p>
    <w:p w14:paraId="181CBB8D"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Using SSD initiate Customer approved letters and calls to the Vendor’s for target data and T&amp;C’s and price points.   </w:t>
      </w:r>
    </w:p>
    <w:p w14:paraId="2153DD53"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Review Vendor responses and compare to the Baseline. Present a Response Analysis to Customer in a conf. call.</w:t>
      </w:r>
    </w:p>
    <w:p w14:paraId="295E8F79"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Utilize SSD to lead negotiation sessions with Vendors and Customer representatives as part of the negotiation team </w:t>
      </w:r>
    </w:p>
    <w:p w14:paraId="2BB2D206"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Create Savings Analysis (SA) for future (12) months of rates, pricing and cash value of all credits (the “Savings”).</w:t>
      </w:r>
    </w:p>
    <w:p w14:paraId="06300B72"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Provide Customer with agreed Vendor contract redlines of T&amp;C’s and the Savings Analysis for review and decision. </w:t>
      </w:r>
    </w:p>
    <w:p w14:paraId="7C33D107"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Provide non-legal advice for review of any contract language changes from negotiated terms by the Vendor(s). </w:t>
      </w:r>
    </w:p>
    <w:p w14:paraId="6AE6F7B8"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Use Vendor rates as of the Schedule Effective Date to create “Savings Analysis” is created.</w:t>
      </w:r>
    </w:p>
    <w:p w14:paraId="39BA498D" w14:textId="77777777" w:rsidR="00C3602E" w:rsidRPr="00C3602E" w:rsidRDefault="00C3602E" w:rsidP="00DB187E">
      <w:pPr>
        <w:numPr>
          <w:ilvl w:val="0"/>
          <w:numId w:val="32"/>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Use last invoice for services and rate elements not addressed in Vendor agreement for the “Savings Analysis”</w:t>
      </w:r>
    </w:p>
    <w:p w14:paraId="3AA47BDE" w14:textId="77777777" w:rsidR="00C3602E" w:rsidRPr="00C3602E" w:rsidRDefault="00C3602E" w:rsidP="00DB187E">
      <w:pPr>
        <w:numPr>
          <w:ilvl w:val="0"/>
          <w:numId w:val="32"/>
        </w:numPr>
        <w:tabs>
          <w:tab w:val="left" w:pos="360"/>
        </w:tabs>
        <w:spacing w:after="6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Use invoice for services and rate elements to determine “Current Rates”</w:t>
      </w:r>
    </w:p>
    <w:p w14:paraId="5330BEBA" w14:textId="77777777" w:rsidR="00C3602E" w:rsidRPr="00C3602E" w:rsidRDefault="00C3602E" w:rsidP="00DB187E">
      <w:pPr>
        <w:numPr>
          <w:ilvl w:val="0"/>
          <w:numId w:val="32"/>
        </w:numPr>
        <w:tabs>
          <w:tab w:val="left" w:pos="360"/>
        </w:tabs>
        <w:spacing w:after="6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Include optimization recommendations value accepted by Customer in the Annual Cost Savings. </w:t>
      </w:r>
    </w:p>
    <w:p w14:paraId="1011BF90" w14:textId="77777777" w:rsidR="00C3602E" w:rsidRPr="00C3602E" w:rsidRDefault="00C3602E" w:rsidP="00C3602E">
      <w:pPr>
        <w:spacing w:after="0" w:line="276" w:lineRule="auto"/>
        <w:ind w:left="1440"/>
        <w:contextualSpacing/>
        <w:jc w:val="both"/>
        <w:rPr>
          <w:rFonts w:ascii="Arial" w:eastAsia="Times New Roman" w:hAnsi="Arial" w:cs="Arial"/>
          <w:sz w:val="20"/>
          <w:szCs w:val="20"/>
        </w:rPr>
      </w:pPr>
    </w:p>
    <w:p w14:paraId="13EEB090" w14:textId="77777777" w:rsidR="00C3602E" w:rsidRPr="00C3602E" w:rsidRDefault="00C3602E" w:rsidP="00DB187E">
      <w:pPr>
        <w:numPr>
          <w:ilvl w:val="0"/>
          <w:numId w:val="29"/>
        </w:numPr>
        <w:spacing w:after="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Customer Will:</w:t>
      </w:r>
    </w:p>
    <w:p w14:paraId="46F82F19" w14:textId="77777777" w:rsidR="00C3602E" w:rsidRPr="00C3602E" w:rsidRDefault="00C3602E" w:rsidP="00DB187E">
      <w:pPr>
        <w:numPr>
          <w:ilvl w:val="1"/>
          <w:numId w:val="29"/>
        </w:numPr>
        <w:spacing w:after="6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5 business days from kick-off provide information including but not limited to the following:</w:t>
      </w:r>
    </w:p>
    <w:p w14:paraId="3A33A10F" w14:textId="77777777" w:rsidR="00C3602E" w:rsidRPr="00C3602E" w:rsidRDefault="00C3602E" w:rsidP="00DB187E">
      <w:pPr>
        <w:numPr>
          <w:ilvl w:val="2"/>
          <w:numId w:val="29"/>
        </w:numPr>
        <w:spacing w:after="120" w:line="240" w:lineRule="auto"/>
        <w:ind w:left="2520"/>
        <w:contextualSpacing/>
        <w:jc w:val="both"/>
        <w:rPr>
          <w:rFonts w:ascii="Arial" w:eastAsia="Times New Roman" w:hAnsi="Arial" w:cs="Arial"/>
          <w:sz w:val="20"/>
          <w:szCs w:val="20"/>
        </w:rPr>
      </w:pPr>
      <w:r w:rsidRPr="00C3602E">
        <w:rPr>
          <w:rFonts w:ascii="Arial" w:eastAsia="Times New Roman" w:hAnsi="Arial" w:cs="Arial"/>
          <w:sz w:val="20"/>
          <w:szCs w:val="20"/>
        </w:rPr>
        <w:t xml:space="preserve">Letters of Authorization for each Vendor; Copies of all contracts, amendments and all associated schedules with all Vendors; Log in/password information to all Vendor billing portals; Copies of most recent 3 months of CDs or invoices; List of account manager names, email and contact numbers; Any inventory lists, including expected changes to inventory; and Technology roadmap and migration plans which may be of use by </w:t>
      </w:r>
      <w:proofErr w:type="spellStart"/>
      <w:r w:rsidRPr="00C3602E">
        <w:rPr>
          <w:rFonts w:ascii="Arial" w:eastAsia="Times New Roman" w:hAnsi="Arial" w:cs="Arial"/>
          <w:sz w:val="20"/>
          <w:szCs w:val="20"/>
        </w:rPr>
        <w:t>Tangoe</w:t>
      </w:r>
      <w:proofErr w:type="spellEnd"/>
      <w:r w:rsidRPr="00C3602E">
        <w:rPr>
          <w:rFonts w:ascii="Arial" w:eastAsia="Times New Roman" w:hAnsi="Arial" w:cs="Arial"/>
          <w:sz w:val="20"/>
          <w:szCs w:val="20"/>
        </w:rPr>
        <w:t xml:space="preserve"> in preparing for the engagement activities.</w:t>
      </w:r>
    </w:p>
    <w:p w14:paraId="69B68128" w14:textId="77777777" w:rsidR="00C3602E" w:rsidRPr="00C3602E" w:rsidRDefault="00C3602E" w:rsidP="00DB187E">
      <w:pPr>
        <w:numPr>
          <w:ilvl w:val="1"/>
          <w:numId w:val="29"/>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Permit </w:t>
      </w:r>
      <w:proofErr w:type="spellStart"/>
      <w:r w:rsidRPr="00C3602E">
        <w:rPr>
          <w:rFonts w:ascii="Arial" w:eastAsia="Times New Roman" w:hAnsi="Arial" w:cs="Arial"/>
          <w:sz w:val="20"/>
          <w:szCs w:val="20"/>
        </w:rPr>
        <w:t>Tangoe</w:t>
      </w:r>
      <w:proofErr w:type="spellEnd"/>
      <w:r w:rsidRPr="00C3602E">
        <w:rPr>
          <w:rFonts w:ascii="Arial" w:eastAsia="Times New Roman" w:hAnsi="Arial" w:cs="Arial"/>
          <w:sz w:val="20"/>
          <w:szCs w:val="20"/>
        </w:rPr>
        <w:t xml:space="preserve"> to make reasonable assumptions if the items (2ai) are not made available in 5 business days. </w:t>
      </w:r>
    </w:p>
    <w:p w14:paraId="1985CB07" w14:textId="77777777" w:rsidR="00C3602E" w:rsidRPr="00C3602E" w:rsidRDefault="00C3602E" w:rsidP="00DB187E">
      <w:pPr>
        <w:numPr>
          <w:ilvl w:val="1"/>
          <w:numId w:val="29"/>
        </w:numPr>
        <w:spacing w:after="120" w:line="240" w:lineRule="auto"/>
        <w:contextualSpacing/>
        <w:jc w:val="both"/>
        <w:rPr>
          <w:rFonts w:ascii="Arial" w:eastAsia="Times New Roman" w:hAnsi="Arial" w:cs="Arial"/>
          <w:sz w:val="20"/>
          <w:szCs w:val="20"/>
        </w:rPr>
      </w:pPr>
      <w:r w:rsidRPr="00C3602E">
        <w:rPr>
          <w:rFonts w:ascii="Arial" w:eastAsia="Times New Roman" w:hAnsi="Arial" w:cs="Arial"/>
          <w:sz w:val="20"/>
          <w:szCs w:val="20"/>
        </w:rPr>
        <w:t>Review the baseline and approve within five days which shall be the basis for the calculation of Fees.</w:t>
      </w:r>
    </w:p>
    <w:p w14:paraId="3CCA89CF" w14:textId="77777777" w:rsidR="00C3602E" w:rsidRPr="00C3602E" w:rsidRDefault="00C3602E" w:rsidP="00DB187E">
      <w:pPr>
        <w:keepNext/>
        <w:numPr>
          <w:ilvl w:val="1"/>
          <w:numId w:val="29"/>
        </w:numPr>
        <w:tabs>
          <w:tab w:val="left" w:pos="360"/>
        </w:tabs>
        <w:spacing w:after="60" w:line="276"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Promptly conduct a legal review and execute a contract with the Vendor(s). </w:t>
      </w:r>
      <w:bookmarkEnd w:id="1729"/>
    </w:p>
    <w:p w14:paraId="4115A1DE" w14:textId="77777777" w:rsidR="00C3602E" w:rsidRPr="00C3602E" w:rsidRDefault="00C3602E" w:rsidP="00DB187E">
      <w:pPr>
        <w:keepNext/>
        <w:numPr>
          <w:ilvl w:val="0"/>
          <w:numId w:val="29"/>
        </w:numPr>
        <w:tabs>
          <w:tab w:val="left" w:pos="360"/>
        </w:tabs>
        <w:spacing w:after="60" w:line="276" w:lineRule="auto"/>
        <w:contextualSpacing/>
        <w:jc w:val="both"/>
        <w:rPr>
          <w:rFonts w:ascii="Arial" w:eastAsia="Times New Roman" w:hAnsi="Arial" w:cs="Arial"/>
          <w:sz w:val="20"/>
          <w:szCs w:val="20"/>
        </w:rPr>
      </w:pPr>
      <w:r w:rsidRPr="00C3602E">
        <w:rPr>
          <w:rFonts w:ascii="Arial" w:eastAsia="Times New Roman" w:hAnsi="Arial" w:cs="Arial"/>
          <w:sz w:val="20"/>
          <w:szCs w:val="20"/>
        </w:rPr>
        <w:t xml:space="preserve">If Customer terminates the Schedule for any reason other than </w:t>
      </w:r>
      <w:proofErr w:type="spellStart"/>
      <w:r w:rsidRPr="00C3602E">
        <w:rPr>
          <w:rFonts w:ascii="Arial" w:eastAsia="Times New Roman" w:hAnsi="Arial" w:cs="Arial"/>
          <w:sz w:val="20"/>
          <w:szCs w:val="20"/>
        </w:rPr>
        <w:t>Tangoe’s</w:t>
      </w:r>
      <w:proofErr w:type="spellEnd"/>
      <w:r w:rsidRPr="00C3602E">
        <w:rPr>
          <w:rFonts w:ascii="Arial" w:eastAsia="Times New Roman" w:hAnsi="Arial" w:cs="Arial"/>
          <w:sz w:val="20"/>
          <w:szCs w:val="20"/>
        </w:rPr>
        <w:t xml:space="preserve"> uncured breach or </w:t>
      </w:r>
      <w:proofErr w:type="spellStart"/>
      <w:r w:rsidRPr="00C3602E">
        <w:rPr>
          <w:rFonts w:ascii="Arial" w:eastAsia="Times New Roman" w:hAnsi="Arial" w:cs="Arial"/>
          <w:sz w:val="20"/>
          <w:szCs w:val="20"/>
        </w:rPr>
        <w:t>Tangoe</w:t>
      </w:r>
      <w:proofErr w:type="spellEnd"/>
      <w:r w:rsidRPr="00C3602E">
        <w:rPr>
          <w:rFonts w:ascii="Arial" w:eastAsia="Times New Roman" w:hAnsi="Arial" w:cs="Arial"/>
          <w:sz w:val="20"/>
          <w:szCs w:val="20"/>
        </w:rPr>
        <w:t xml:space="preserve"> terminates the Schedule for Customer’s breach, Customer shall be liable to </w:t>
      </w:r>
      <w:proofErr w:type="spellStart"/>
      <w:r w:rsidRPr="00C3602E">
        <w:rPr>
          <w:rFonts w:ascii="Arial" w:eastAsia="Times New Roman" w:hAnsi="Arial" w:cs="Arial"/>
          <w:sz w:val="20"/>
          <w:szCs w:val="20"/>
        </w:rPr>
        <w:t>Tangoe</w:t>
      </w:r>
      <w:proofErr w:type="spellEnd"/>
      <w:r w:rsidRPr="00C3602E">
        <w:rPr>
          <w:rFonts w:ascii="Arial" w:eastAsia="Times New Roman" w:hAnsi="Arial" w:cs="Arial"/>
          <w:sz w:val="20"/>
          <w:szCs w:val="20"/>
        </w:rPr>
        <w:t xml:space="preserve"> for the full contingency fee for Annual Cost Savings documented in the Savings Analysis Worksheet through the date of termination.</w:t>
      </w:r>
    </w:p>
    <w:p w14:paraId="75EF890D" w14:textId="77777777" w:rsidR="00C3602E" w:rsidRPr="00C3602E" w:rsidRDefault="00C3602E" w:rsidP="00DB187E">
      <w:pPr>
        <w:keepNext/>
        <w:numPr>
          <w:ilvl w:val="0"/>
          <w:numId w:val="29"/>
        </w:numPr>
        <w:tabs>
          <w:tab w:val="left" w:pos="360"/>
        </w:tabs>
        <w:spacing w:after="120" w:line="240" w:lineRule="auto"/>
        <w:jc w:val="both"/>
        <w:rPr>
          <w:rFonts w:ascii="Arial" w:eastAsia="Times New Roman" w:hAnsi="Arial" w:cs="Arial"/>
          <w:sz w:val="20"/>
          <w:szCs w:val="20"/>
        </w:rPr>
      </w:pPr>
      <w:r w:rsidRPr="00C3602E">
        <w:rPr>
          <w:rFonts w:ascii="Arial" w:eastAsia="Times New Roman" w:hAnsi="Arial" w:cs="Arial"/>
          <w:sz w:val="20"/>
          <w:szCs w:val="20"/>
        </w:rPr>
        <w:t xml:space="preserve">During the term of this Exhibit, it is understood and acknowledged by both Parties that a Vendor may make offers and proposals directly to Customer that were initiated and requested either by Customer or </w:t>
      </w:r>
      <w:proofErr w:type="spellStart"/>
      <w:r w:rsidRPr="00C3602E">
        <w:rPr>
          <w:rFonts w:ascii="Arial" w:eastAsia="Times New Roman" w:hAnsi="Arial" w:cs="Arial"/>
          <w:sz w:val="20"/>
          <w:szCs w:val="20"/>
        </w:rPr>
        <w:t>Tangoe</w:t>
      </w:r>
      <w:proofErr w:type="spellEnd"/>
      <w:r w:rsidRPr="00C3602E">
        <w:rPr>
          <w:rFonts w:ascii="Arial" w:eastAsia="Times New Roman" w:hAnsi="Arial" w:cs="Arial"/>
          <w:sz w:val="20"/>
          <w:szCs w:val="20"/>
        </w:rPr>
        <w:t xml:space="preserve">. In any such case, </w:t>
      </w:r>
      <w:proofErr w:type="spellStart"/>
      <w:r w:rsidRPr="00C3602E">
        <w:rPr>
          <w:rFonts w:ascii="Arial" w:eastAsia="Times New Roman" w:hAnsi="Arial" w:cs="Arial"/>
          <w:sz w:val="20"/>
          <w:szCs w:val="20"/>
        </w:rPr>
        <w:t>Tangoe</w:t>
      </w:r>
      <w:proofErr w:type="spellEnd"/>
      <w:r w:rsidRPr="00C3602E">
        <w:rPr>
          <w:rFonts w:ascii="Arial" w:eastAsia="Times New Roman" w:hAnsi="Arial" w:cs="Arial"/>
          <w:sz w:val="20"/>
          <w:szCs w:val="20"/>
        </w:rPr>
        <w:t xml:space="preserve"> shall be paid the full contingency fee for its work and assistance in negotiating, reviewing, editing </w:t>
      </w:r>
      <w:r w:rsidRPr="00C3602E">
        <w:rPr>
          <w:rFonts w:ascii="Arial" w:eastAsia="Times New Roman" w:hAnsi="Arial" w:cs="Arial"/>
          <w:sz w:val="20"/>
          <w:szCs w:val="20"/>
        </w:rPr>
        <w:lastRenderedPageBreak/>
        <w:t xml:space="preserve">and/or drafting the new Vendor Contract. Customer shall notify </w:t>
      </w:r>
      <w:proofErr w:type="spellStart"/>
      <w:r w:rsidRPr="00C3602E">
        <w:rPr>
          <w:rFonts w:ascii="Arial" w:eastAsia="Times New Roman" w:hAnsi="Arial" w:cs="Arial"/>
          <w:sz w:val="20"/>
          <w:szCs w:val="20"/>
        </w:rPr>
        <w:t>Tangoe</w:t>
      </w:r>
      <w:proofErr w:type="spellEnd"/>
      <w:r w:rsidRPr="00C3602E">
        <w:rPr>
          <w:rFonts w:ascii="Arial" w:eastAsia="Times New Roman" w:hAnsi="Arial" w:cs="Arial"/>
          <w:sz w:val="20"/>
          <w:szCs w:val="20"/>
        </w:rPr>
        <w:t xml:space="preserve"> in writing within 10 days of signing a new or amended Vendor Contract.</w:t>
      </w:r>
    </w:p>
    <w:p w14:paraId="0169BBE6" w14:textId="77777777" w:rsidR="00C3602E" w:rsidRPr="00C3602E" w:rsidRDefault="00547846" w:rsidP="00DB187E">
      <w:pPr>
        <w:keepNext/>
        <w:numPr>
          <w:ilvl w:val="0"/>
          <w:numId w:val="29"/>
        </w:numPr>
        <w:tabs>
          <w:tab w:val="left" w:pos="360"/>
        </w:tabs>
        <w:spacing w:after="120" w:line="240" w:lineRule="auto"/>
        <w:contextualSpacing/>
        <w:jc w:val="both"/>
        <w:rPr>
          <w:rFonts w:ascii="Arial" w:eastAsia="Times New Roman" w:hAnsi="Arial" w:cs="Arial"/>
          <w:sz w:val="20"/>
          <w:szCs w:val="20"/>
        </w:rPr>
      </w:pPr>
      <w:sdt>
        <w:sdtPr>
          <w:rPr>
            <w:rFonts w:ascii="Arial" w:eastAsia="Times New Roman" w:hAnsi="Arial" w:cs="Arial"/>
            <w:sz w:val="20"/>
            <w:szCs w:val="20"/>
          </w:rPr>
          <w:id w:val="-1498493856"/>
          <w14:checkbox>
            <w14:checked w14:val="0"/>
            <w14:checkedState w14:val="2612" w14:font="MS Gothic"/>
            <w14:uncheckedState w14:val="2610" w14:font="MS Gothic"/>
          </w14:checkbox>
        </w:sdtPr>
        <w:sdtEndPr/>
        <w:sdtContent>
          <w:r w:rsidR="00C3602E" w:rsidRPr="00C3602E">
            <w:rPr>
              <w:rFonts w:ascii="Segoe UI Symbol" w:eastAsia="Times New Roman" w:hAnsi="Segoe UI Symbol" w:cs="Segoe UI Symbol"/>
              <w:sz w:val="20"/>
              <w:szCs w:val="20"/>
            </w:rPr>
            <w:t>☐</w:t>
          </w:r>
        </w:sdtContent>
      </w:sdt>
      <w:r w:rsidR="00C3602E" w:rsidRPr="00C3602E">
        <w:rPr>
          <w:rFonts w:ascii="Arial" w:eastAsia="Times New Roman" w:hAnsi="Arial" w:cs="Arial"/>
          <w:sz w:val="20"/>
          <w:szCs w:val="20"/>
        </w:rPr>
        <w:t xml:space="preserve"> Fee: Contingency fee of xx% of 1</w:t>
      </w:r>
      <w:r w:rsidR="00C3602E" w:rsidRPr="00C3602E">
        <w:rPr>
          <w:rFonts w:ascii="Arial" w:eastAsia="Times New Roman" w:hAnsi="Arial" w:cs="Arial"/>
          <w:sz w:val="20"/>
          <w:szCs w:val="20"/>
          <w:vertAlign w:val="superscript"/>
        </w:rPr>
        <w:t>st</w:t>
      </w:r>
      <w:r w:rsidR="00C3602E" w:rsidRPr="00C3602E">
        <w:rPr>
          <w:rFonts w:ascii="Arial" w:eastAsia="Times New Roman" w:hAnsi="Arial" w:cs="Arial"/>
          <w:sz w:val="20"/>
          <w:szCs w:val="20"/>
        </w:rPr>
        <w:t xml:space="preserve"> year cost savings is invoiced on approval of the Savings Analysis Worksheet.</w:t>
      </w:r>
    </w:p>
    <w:p w14:paraId="505A29EA" w14:textId="77777777" w:rsidR="00C3602E" w:rsidRPr="00C3602E" w:rsidRDefault="00547846" w:rsidP="00DB187E">
      <w:pPr>
        <w:numPr>
          <w:ilvl w:val="0"/>
          <w:numId w:val="29"/>
        </w:numPr>
        <w:spacing w:after="120" w:line="240" w:lineRule="auto"/>
        <w:contextualSpacing/>
        <w:jc w:val="both"/>
        <w:rPr>
          <w:rFonts w:ascii="Arial" w:eastAsia="Times New Roman" w:hAnsi="Arial" w:cs="Arial"/>
          <w:sz w:val="20"/>
          <w:szCs w:val="20"/>
        </w:rPr>
      </w:pPr>
      <w:sdt>
        <w:sdtPr>
          <w:rPr>
            <w:rFonts w:ascii="Arial" w:eastAsia="Times New Roman" w:hAnsi="Arial" w:cs="Arial"/>
            <w:sz w:val="20"/>
            <w:szCs w:val="20"/>
          </w:rPr>
          <w:id w:val="700669599"/>
          <w14:checkbox>
            <w14:checked w14:val="0"/>
            <w14:checkedState w14:val="2612" w14:font="MS Gothic"/>
            <w14:uncheckedState w14:val="2610" w14:font="MS Gothic"/>
          </w14:checkbox>
        </w:sdtPr>
        <w:sdtEndPr/>
        <w:sdtContent>
          <w:r w:rsidR="00C3602E" w:rsidRPr="00C3602E">
            <w:rPr>
              <w:rFonts w:ascii="Segoe UI Symbol" w:eastAsia="Times New Roman" w:hAnsi="Segoe UI Symbol" w:cs="Segoe UI Symbol"/>
              <w:sz w:val="20"/>
              <w:szCs w:val="20"/>
            </w:rPr>
            <w:t>☐</w:t>
          </w:r>
        </w:sdtContent>
      </w:sdt>
      <w:r w:rsidR="00C3602E" w:rsidRPr="00C3602E">
        <w:rPr>
          <w:rFonts w:ascii="Arial" w:eastAsia="Times New Roman" w:hAnsi="Arial" w:cs="Arial"/>
          <w:sz w:val="20"/>
          <w:szCs w:val="20"/>
        </w:rPr>
        <w:t xml:space="preserve"> Fee: Customer shall pay </w:t>
      </w:r>
      <w:proofErr w:type="spellStart"/>
      <w:r w:rsidR="00C3602E" w:rsidRPr="00C3602E">
        <w:rPr>
          <w:rFonts w:ascii="Arial" w:eastAsia="Times New Roman" w:hAnsi="Arial" w:cs="Arial"/>
          <w:sz w:val="20"/>
          <w:szCs w:val="20"/>
        </w:rPr>
        <w:t>Tangoe</w:t>
      </w:r>
      <w:proofErr w:type="spellEnd"/>
      <w:r w:rsidR="00C3602E" w:rsidRPr="00C3602E">
        <w:rPr>
          <w:rFonts w:ascii="Arial" w:eastAsia="Times New Roman" w:hAnsi="Arial" w:cs="Arial"/>
          <w:sz w:val="20"/>
          <w:szCs w:val="20"/>
        </w:rPr>
        <w:t xml:space="preserve"> a fixed fee of $000,000 for the work described in this Exhibit</w:t>
      </w:r>
    </w:p>
    <w:p w14:paraId="2E06DB2A" w14:textId="77777777" w:rsidR="00C3602E" w:rsidRPr="00C3602E" w:rsidRDefault="00547846" w:rsidP="00DB187E">
      <w:pPr>
        <w:numPr>
          <w:ilvl w:val="0"/>
          <w:numId w:val="29"/>
        </w:numPr>
        <w:spacing w:after="120" w:line="240" w:lineRule="auto"/>
        <w:contextualSpacing/>
        <w:jc w:val="both"/>
        <w:rPr>
          <w:rFonts w:ascii="Arial" w:eastAsia="Times New Roman" w:hAnsi="Arial" w:cs="Arial"/>
          <w:sz w:val="20"/>
          <w:szCs w:val="20"/>
        </w:rPr>
      </w:pPr>
      <w:sdt>
        <w:sdtPr>
          <w:rPr>
            <w:rFonts w:ascii="Arial" w:eastAsia="Times New Roman" w:hAnsi="Arial" w:cs="Arial"/>
            <w:sz w:val="20"/>
            <w:szCs w:val="20"/>
          </w:rPr>
          <w:id w:val="2093577681"/>
          <w14:checkbox>
            <w14:checked w14:val="0"/>
            <w14:checkedState w14:val="2612" w14:font="MS Gothic"/>
            <w14:uncheckedState w14:val="2610" w14:font="MS Gothic"/>
          </w14:checkbox>
        </w:sdtPr>
        <w:sdtEndPr/>
        <w:sdtContent>
          <w:r w:rsidR="00C3602E" w:rsidRPr="00C3602E">
            <w:rPr>
              <w:rFonts w:ascii="Segoe UI Symbol" w:eastAsia="Times New Roman" w:hAnsi="Segoe UI Symbol" w:cs="Segoe UI Symbol"/>
              <w:sz w:val="20"/>
              <w:szCs w:val="20"/>
            </w:rPr>
            <w:t>☐</w:t>
          </w:r>
        </w:sdtContent>
      </w:sdt>
      <w:r w:rsidR="00C3602E" w:rsidRPr="00C3602E">
        <w:rPr>
          <w:rFonts w:ascii="Arial" w:eastAsia="Times New Roman" w:hAnsi="Arial" w:cs="Arial"/>
          <w:sz w:val="20"/>
          <w:szCs w:val="20"/>
        </w:rPr>
        <w:t xml:space="preserve"> Fee: </w:t>
      </w:r>
      <w:proofErr w:type="spellStart"/>
      <w:r w:rsidR="00C3602E" w:rsidRPr="00C3602E">
        <w:rPr>
          <w:rFonts w:ascii="Arial" w:eastAsia="Times New Roman" w:hAnsi="Arial" w:cs="Arial"/>
          <w:sz w:val="20"/>
          <w:szCs w:val="20"/>
        </w:rPr>
        <w:t>Tangoe</w:t>
      </w:r>
      <w:proofErr w:type="spellEnd"/>
      <w:r w:rsidR="00C3602E" w:rsidRPr="00C3602E">
        <w:rPr>
          <w:rFonts w:ascii="Arial" w:eastAsia="Times New Roman" w:hAnsi="Arial" w:cs="Arial"/>
          <w:sz w:val="20"/>
          <w:szCs w:val="20"/>
        </w:rPr>
        <w:t xml:space="preserve"> will invoice based on the milestones:  $ </w:t>
      </w:r>
      <w:proofErr w:type="spellStart"/>
      <w:r w:rsidR="00C3602E" w:rsidRPr="00C3602E">
        <w:rPr>
          <w:rFonts w:ascii="Arial" w:eastAsia="Times New Roman" w:hAnsi="Arial" w:cs="Arial"/>
          <w:sz w:val="20"/>
          <w:szCs w:val="20"/>
        </w:rPr>
        <w:t>xx,xxx</w:t>
      </w:r>
      <w:proofErr w:type="spellEnd"/>
      <w:r w:rsidR="00C3602E" w:rsidRPr="00C3602E">
        <w:rPr>
          <w:rFonts w:ascii="Arial" w:eastAsia="Times New Roman" w:hAnsi="Arial" w:cs="Arial"/>
          <w:sz w:val="20"/>
          <w:szCs w:val="20"/>
        </w:rPr>
        <w:tab/>
        <w:t xml:space="preserve">Milestone </w:t>
      </w:r>
    </w:p>
    <w:p w14:paraId="5812A170" w14:textId="77777777" w:rsidR="00C3602E" w:rsidRPr="00C3602E" w:rsidRDefault="00547846" w:rsidP="00DB187E">
      <w:pPr>
        <w:numPr>
          <w:ilvl w:val="0"/>
          <w:numId w:val="29"/>
        </w:numPr>
        <w:spacing w:after="120" w:line="240" w:lineRule="auto"/>
        <w:contextualSpacing/>
        <w:jc w:val="both"/>
        <w:rPr>
          <w:rFonts w:ascii="Arial" w:eastAsia="Times New Roman" w:hAnsi="Arial" w:cs="Arial"/>
          <w:sz w:val="20"/>
          <w:szCs w:val="20"/>
        </w:rPr>
      </w:pPr>
      <w:sdt>
        <w:sdtPr>
          <w:rPr>
            <w:rFonts w:ascii="Arial" w:eastAsia="Times New Roman" w:hAnsi="Arial" w:cs="Arial"/>
            <w:sz w:val="20"/>
            <w:szCs w:val="20"/>
          </w:rPr>
          <w:id w:val="1280297453"/>
          <w14:checkbox>
            <w14:checked w14:val="0"/>
            <w14:checkedState w14:val="2612" w14:font="MS Gothic"/>
            <w14:uncheckedState w14:val="2610" w14:font="MS Gothic"/>
          </w14:checkbox>
        </w:sdtPr>
        <w:sdtEndPr/>
        <w:sdtContent>
          <w:r w:rsidR="00C3602E" w:rsidRPr="00C3602E">
            <w:rPr>
              <w:rFonts w:ascii="Segoe UI Symbol" w:eastAsia="Times New Roman" w:hAnsi="Segoe UI Symbol" w:cs="Segoe UI Symbol"/>
              <w:sz w:val="20"/>
              <w:szCs w:val="20"/>
            </w:rPr>
            <w:t>☐</w:t>
          </w:r>
        </w:sdtContent>
      </w:sdt>
      <w:r w:rsidR="00C3602E" w:rsidRPr="00C3602E">
        <w:rPr>
          <w:rFonts w:ascii="Arial" w:eastAsia="Times New Roman" w:hAnsi="Arial" w:cs="Arial"/>
          <w:sz w:val="20"/>
          <w:szCs w:val="20"/>
        </w:rPr>
        <w:t xml:space="preserve"> Fee: </w:t>
      </w:r>
      <w:proofErr w:type="spellStart"/>
      <w:r w:rsidR="00C3602E" w:rsidRPr="00C3602E">
        <w:rPr>
          <w:rFonts w:ascii="Arial" w:eastAsia="Times New Roman" w:hAnsi="Arial" w:cs="Arial"/>
          <w:sz w:val="20"/>
          <w:szCs w:val="20"/>
        </w:rPr>
        <w:t>Tangoe</w:t>
      </w:r>
      <w:proofErr w:type="spellEnd"/>
      <w:r w:rsidR="00C3602E" w:rsidRPr="00C3602E">
        <w:rPr>
          <w:rFonts w:ascii="Arial" w:eastAsia="Times New Roman" w:hAnsi="Arial" w:cs="Arial"/>
          <w:sz w:val="20"/>
          <w:szCs w:val="20"/>
        </w:rPr>
        <w:t xml:space="preserve"> will invoice based on the milestones:  $ </w:t>
      </w:r>
      <w:proofErr w:type="spellStart"/>
      <w:r w:rsidR="00C3602E" w:rsidRPr="00C3602E">
        <w:rPr>
          <w:rFonts w:ascii="Arial" w:eastAsia="Times New Roman" w:hAnsi="Arial" w:cs="Arial"/>
          <w:sz w:val="20"/>
          <w:szCs w:val="20"/>
        </w:rPr>
        <w:t>xx,xxx</w:t>
      </w:r>
      <w:proofErr w:type="spellEnd"/>
      <w:r w:rsidR="00C3602E" w:rsidRPr="00C3602E">
        <w:rPr>
          <w:rFonts w:ascii="Arial" w:eastAsia="Times New Roman" w:hAnsi="Arial" w:cs="Arial"/>
          <w:sz w:val="20"/>
          <w:szCs w:val="20"/>
        </w:rPr>
        <w:tab/>
        <w:t>Milestone</w:t>
      </w:r>
    </w:p>
    <w:p w14:paraId="5DC834F4" w14:textId="77777777" w:rsidR="00C3602E" w:rsidRPr="00C3602E" w:rsidRDefault="00547846" w:rsidP="00DB187E">
      <w:pPr>
        <w:numPr>
          <w:ilvl w:val="0"/>
          <w:numId w:val="29"/>
        </w:numPr>
        <w:spacing w:after="200" w:line="276" w:lineRule="auto"/>
        <w:contextualSpacing/>
        <w:jc w:val="both"/>
        <w:rPr>
          <w:rFonts w:ascii="Arial" w:eastAsia="Times New Roman" w:hAnsi="Arial" w:cs="Arial"/>
          <w:sz w:val="20"/>
          <w:szCs w:val="20"/>
        </w:rPr>
      </w:pPr>
      <w:sdt>
        <w:sdtPr>
          <w:rPr>
            <w:rFonts w:ascii="Arial" w:eastAsia="MS Gothic" w:hAnsi="Arial" w:cs="Arial"/>
            <w:sz w:val="20"/>
            <w:szCs w:val="20"/>
          </w:rPr>
          <w:id w:val="685018465"/>
          <w14:checkbox>
            <w14:checked w14:val="0"/>
            <w14:checkedState w14:val="2612" w14:font="MS Gothic"/>
            <w14:uncheckedState w14:val="2610" w14:font="MS Gothic"/>
          </w14:checkbox>
        </w:sdtPr>
        <w:sdtEndPr/>
        <w:sdtContent>
          <w:r w:rsidR="00C3602E" w:rsidRPr="00C3602E">
            <w:rPr>
              <w:rFonts w:ascii="Arial" w:eastAsia="MS Gothic" w:hAnsi="Arial" w:cs="Arial" w:hint="eastAsia"/>
              <w:sz w:val="20"/>
              <w:szCs w:val="20"/>
            </w:rPr>
            <w:t>☐</w:t>
          </w:r>
        </w:sdtContent>
      </w:sdt>
      <w:r w:rsidR="00C3602E" w:rsidRPr="00C3602E">
        <w:rPr>
          <w:rFonts w:ascii="Arial" w:eastAsia="Times New Roman" w:hAnsi="Arial" w:cs="Arial"/>
          <w:sz w:val="20"/>
          <w:szCs w:val="20"/>
        </w:rPr>
        <w:t xml:space="preserve"> Fee: </w:t>
      </w:r>
      <w:proofErr w:type="spellStart"/>
      <w:r w:rsidR="00C3602E" w:rsidRPr="00C3602E">
        <w:rPr>
          <w:rFonts w:ascii="Arial" w:eastAsia="Times New Roman" w:hAnsi="Arial" w:cs="Arial"/>
          <w:sz w:val="20"/>
          <w:szCs w:val="20"/>
        </w:rPr>
        <w:t>Tangoe</w:t>
      </w:r>
      <w:proofErr w:type="spellEnd"/>
      <w:r w:rsidR="00C3602E" w:rsidRPr="00C3602E">
        <w:rPr>
          <w:rFonts w:ascii="Arial" w:eastAsia="Times New Roman" w:hAnsi="Arial" w:cs="Arial"/>
          <w:sz w:val="20"/>
          <w:szCs w:val="20"/>
        </w:rPr>
        <w:t xml:space="preserve"> will invoice based on the milestones:  $ </w:t>
      </w:r>
      <w:proofErr w:type="spellStart"/>
      <w:r w:rsidR="00C3602E" w:rsidRPr="00C3602E">
        <w:rPr>
          <w:rFonts w:ascii="Arial" w:eastAsia="Times New Roman" w:hAnsi="Arial" w:cs="Arial"/>
          <w:sz w:val="20"/>
          <w:szCs w:val="20"/>
        </w:rPr>
        <w:t>xx,xxx</w:t>
      </w:r>
      <w:proofErr w:type="spellEnd"/>
      <w:r w:rsidR="00C3602E" w:rsidRPr="00C3602E">
        <w:rPr>
          <w:rFonts w:ascii="Arial" w:eastAsia="Times New Roman" w:hAnsi="Arial" w:cs="Arial"/>
          <w:sz w:val="20"/>
          <w:szCs w:val="20"/>
        </w:rPr>
        <w:tab/>
        <w:t>Milestone</w:t>
      </w:r>
    </w:p>
    <w:p w14:paraId="64A46ABA" w14:textId="77777777" w:rsidR="00C3602E" w:rsidRPr="00C3602E" w:rsidRDefault="00C3602E" w:rsidP="00C3602E">
      <w:pPr>
        <w:spacing w:after="0" w:line="240" w:lineRule="auto"/>
        <w:jc w:val="both"/>
        <w:rPr>
          <w:rFonts w:ascii="Arial" w:eastAsia="Times New Roman" w:hAnsi="Arial" w:cs="Arial"/>
          <w:b/>
          <w:sz w:val="20"/>
          <w:szCs w:val="20"/>
        </w:rPr>
      </w:pPr>
    </w:p>
    <w:p w14:paraId="129F459A" w14:textId="77777777" w:rsidR="00C3602E" w:rsidRPr="00C3602E" w:rsidRDefault="00C3602E" w:rsidP="00C3602E">
      <w:pPr>
        <w:spacing w:after="0" w:line="240" w:lineRule="auto"/>
        <w:jc w:val="both"/>
        <w:rPr>
          <w:rFonts w:ascii="Arial" w:eastAsia="Times New Roman" w:hAnsi="Arial" w:cs="Arial"/>
          <w:b/>
          <w:sz w:val="20"/>
          <w:szCs w:val="20"/>
        </w:rPr>
      </w:pPr>
    </w:p>
    <w:p w14:paraId="56E8E192" w14:textId="77777777" w:rsidR="00C3602E" w:rsidRDefault="00C3602E">
      <w:pPr>
        <w:rPr>
          <w:rFonts w:ascii="Arial" w:eastAsia="Times New Roman" w:hAnsi="Arial" w:cs="Arial"/>
          <w:b/>
          <w:sz w:val="20"/>
          <w:szCs w:val="20"/>
        </w:rPr>
      </w:pPr>
      <w:r>
        <w:rPr>
          <w:rFonts w:ascii="Arial" w:eastAsia="Times New Roman" w:hAnsi="Arial" w:cs="Arial"/>
          <w:b/>
          <w:sz w:val="20"/>
          <w:szCs w:val="20"/>
        </w:rPr>
        <w:br w:type="page"/>
      </w:r>
    </w:p>
    <w:p w14:paraId="72B9EC41" w14:textId="62D1AAA4" w:rsidR="00255555" w:rsidRPr="007460C1" w:rsidRDefault="00255555" w:rsidP="00255555">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bookmarkStart w:id="1731" w:name="AuditOpt"/>
      <w:r>
        <w:rPr>
          <w:rFonts w:ascii="Arial" w:eastAsia="MS Gothic" w:hAnsi="Arial" w:cs="Times New Roman"/>
          <w:b/>
          <w:caps/>
          <w:color w:val="191919"/>
          <w:sz w:val="40"/>
          <w:szCs w:val="52"/>
        </w:rPr>
        <w:lastRenderedPageBreak/>
        <w:t>audit and optimization</w:t>
      </w:r>
    </w:p>
    <w:bookmarkEnd w:id="1731"/>
    <w:p w14:paraId="6972C344" w14:textId="77777777" w:rsidR="00255555" w:rsidRDefault="00255555" w:rsidP="00C3602E">
      <w:pPr>
        <w:spacing w:after="0" w:line="240" w:lineRule="auto"/>
        <w:contextualSpacing/>
        <w:jc w:val="both"/>
        <w:rPr>
          <w:rFonts w:ascii="Arial" w:eastAsia="Times New Roman" w:hAnsi="Arial" w:cs="Arial"/>
          <w:b/>
          <w:sz w:val="20"/>
          <w:szCs w:val="20"/>
        </w:rPr>
      </w:pPr>
    </w:p>
    <w:p w14:paraId="033DEB3B" w14:textId="1F21A990" w:rsidR="00C3602E" w:rsidRPr="00C3602E" w:rsidRDefault="00C3602E" w:rsidP="00C3602E">
      <w:pPr>
        <w:spacing w:after="0" w:line="240" w:lineRule="auto"/>
        <w:contextualSpacing/>
        <w:jc w:val="both"/>
        <w:rPr>
          <w:rFonts w:ascii="Arial" w:eastAsia="Calibri" w:hAnsi="Arial" w:cs="Arial"/>
          <w:b/>
          <w:bCs/>
          <w:sz w:val="20"/>
          <w:szCs w:val="20"/>
        </w:rPr>
      </w:pPr>
      <w:r w:rsidRPr="00C3602E">
        <w:rPr>
          <w:rFonts w:ascii="Arial" w:eastAsia="Times New Roman" w:hAnsi="Arial" w:cs="Arial"/>
          <w:b/>
          <w:sz w:val="20"/>
          <w:szCs w:val="20"/>
        </w:rPr>
        <w:t xml:space="preserve">TAS Services Schedule - </w:t>
      </w:r>
      <w:r w:rsidRPr="00C3602E">
        <w:rPr>
          <w:rFonts w:ascii="Arial" w:eastAsia="Calibri" w:hAnsi="Arial" w:cs="Arial"/>
          <w:b/>
          <w:bCs/>
          <w:sz w:val="20"/>
          <w:szCs w:val="20"/>
        </w:rPr>
        <w:t>Audit and Optimization</w:t>
      </w:r>
    </w:p>
    <w:p w14:paraId="7975F871" w14:textId="77777777" w:rsidR="00C3602E" w:rsidRPr="00C3602E" w:rsidRDefault="00C3602E" w:rsidP="00DB187E">
      <w:pPr>
        <w:numPr>
          <w:ilvl w:val="0"/>
          <w:numId w:val="33"/>
        </w:numPr>
        <w:spacing w:after="120" w:line="240" w:lineRule="auto"/>
        <w:contextualSpacing/>
        <w:jc w:val="both"/>
        <w:rPr>
          <w:rFonts w:ascii="Arial" w:eastAsia="Times New Roman" w:hAnsi="Arial" w:cs="Arial"/>
          <w:sz w:val="20"/>
          <w:szCs w:val="20"/>
        </w:rPr>
      </w:pPr>
      <w:proofErr w:type="spellStart"/>
      <w:r w:rsidRPr="00C3602E">
        <w:rPr>
          <w:rFonts w:ascii="Arial" w:eastAsia="Times New Roman" w:hAnsi="Arial" w:cs="Arial"/>
          <w:sz w:val="20"/>
          <w:szCs w:val="20"/>
        </w:rPr>
        <w:t>Tangoe</w:t>
      </w:r>
      <w:proofErr w:type="spellEnd"/>
      <w:r w:rsidRPr="00C3602E">
        <w:rPr>
          <w:rFonts w:ascii="Arial" w:eastAsia="Times New Roman" w:hAnsi="Arial" w:cs="Arial"/>
          <w:sz w:val="20"/>
          <w:szCs w:val="20"/>
        </w:rPr>
        <w:t xml:space="preserve"> Will: </w:t>
      </w:r>
    </w:p>
    <w:p w14:paraId="3DC9083B"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Work with Customer and Vendor account contacts to obtain billing and inventory records.   </w:t>
      </w:r>
    </w:p>
    <w:p w14:paraId="644D8FAE"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Lead project management, initial audit and optimization project, data collection, analysis, and Vendor interaction.  </w:t>
      </w:r>
    </w:p>
    <w:p w14:paraId="0E8DF4A9"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Review Vendor invoices, contracts and tariffs to identify billing errors and overpayments by Customer.</w:t>
      </w:r>
    </w:p>
    <w:p w14:paraId="76EFA0D4"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Submit written claims to Vendors documenting billing errors and/or overpayments on Customer’s behalf.  </w:t>
      </w:r>
    </w:p>
    <w:p w14:paraId="61F9D003"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Resolve identified claims of Vendor errors and/or overcharges and collect the refunds/credits due to Customer.</w:t>
      </w:r>
    </w:p>
    <w:p w14:paraId="47ADEB9D"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Submit optimization savings recommendations to Customer that can result in ongoing cost reductions.  </w:t>
      </w:r>
    </w:p>
    <w:p w14:paraId="7634CEC8"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Verify that the expense reduction and or credit are reflected in Vendor’s subsequent billing.</w:t>
      </w:r>
    </w:p>
    <w:p w14:paraId="62EDCC4F"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Submit a “Savings Tracker” to detail new audit opportunities and status of previous submissions.</w:t>
      </w:r>
    </w:p>
    <w:p w14:paraId="57C3E411" w14:textId="77777777" w:rsidR="00C3602E" w:rsidRPr="00C3602E" w:rsidRDefault="00C3602E" w:rsidP="00DB187E">
      <w:pPr>
        <w:numPr>
          <w:ilvl w:val="0"/>
          <w:numId w:val="34"/>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Review Savings Tracker during status calls held periodically as agreed to between </w:t>
      </w:r>
      <w:proofErr w:type="spellStart"/>
      <w:r w:rsidRPr="00C3602E">
        <w:rPr>
          <w:rFonts w:ascii="Arial" w:eastAsia="Times New Roman" w:hAnsi="Arial" w:cs="Arial"/>
          <w:sz w:val="20"/>
          <w:szCs w:val="20"/>
          <w:lang w:val="en-GB"/>
        </w:rPr>
        <w:t>Tangoe</w:t>
      </w:r>
      <w:proofErr w:type="spellEnd"/>
      <w:r w:rsidRPr="00C3602E">
        <w:rPr>
          <w:rFonts w:ascii="Arial" w:eastAsia="Times New Roman" w:hAnsi="Arial" w:cs="Arial"/>
          <w:sz w:val="20"/>
          <w:szCs w:val="20"/>
          <w:lang w:val="en-GB"/>
        </w:rPr>
        <w:t xml:space="preserve"> and Customer.  </w:t>
      </w:r>
    </w:p>
    <w:p w14:paraId="11113333" w14:textId="77777777" w:rsidR="00C3602E" w:rsidRPr="00C3602E" w:rsidRDefault="00C3602E" w:rsidP="00DB187E">
      <w:pPr>
        <w:numPr>
          <w:ilvl w:val="0"/>
          <w:numId w:val="34"/>
        </w:numPr>
        <w:spacing w:after="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All </w:t>
      </w:r>
      <w:proofErr w:type="spellStart"/>
      <w:r w:rsidRPr="00C3602E">
        <w:rPr>
          <w:rFonts w:ascii="Arial" w:eastAsia="Times New Roman" w:hAnsi="Arial" w:cs="Arial"/>
          <w:sz w:val="20"/>
          <w:szCs w:val="20"/>
          <w:lang w:val="en-GB"/>
        </w:rPr>
        <w:t>Tangoe</w:t>
      </w:r>
      <w:proofErr w:type="spellEnd"/>
      <w:r w:rsidRPr="00C3602E">
        <w:rPr>
          <w:rFonts w:ascii="Arial" w:eastAsia="Times New Roman" w:hAnsi="Arial" w:cs="Arial"/>
          <w:sz w:val="20"/>
          <w:szCs w:val="20"/>
          <w:lang w:val="en-GB"/>
        </w:rPr>
        <w:t xml:space="preserve"> claims of billing errors are </w:t>
      </w:r>
      <w:proofErr w:type="spellStart"/>
      <w:r w:rsidRPr="00C3602E">
        <w:rPr>
          <w:rFonts w:ascii="Arial" w:eastAsia="Times New Roman" w:hAnsi="Arial" w:cs="Arial"/>
          <w:sz w:val="20"/>
          <w:szCs w:val="20"/>
          <w:lang w:val="en-GB"/>
        </w:rPr>
        <w:t>Tangoe’s</w:t>
      </w:r>
      <w:proofErr w:type="spellEnd"/>
      <w:r w:rsidRPr="00C3602E">
        <w:rPr>
          <w:rFonts w:ascii="Arial" w:eastAsia="Times New Roman" w:hAnsi="Arial" w:cs="Arial"/>
          <w:sz w:val="20"/>
          <w:szCs w:val="20"/>
          <w:lang w:val="en-GB"/>
        </w:rPr>
        <w:t xml:space="preserve"> exclusive property until a settlement is accepted on behalf of Customer.  </w:t>
      </w:r>
    </w:p>
    <w:p w14:paraId="5BE5E8E4" w14:textId="77777777" w:rsidR="00C3602E" w:rsidRPr="00C3602E" w:rsidRDefault="00C3602E" w:rsidP="00DB187E">
      <w:pPr>
        <w:numPr>
          <w:ilvl w:val="0"/>
          <w:numId w:val="33"/>
        </w:numPr>
        <w:spacing w:after="120" w:line="240" w:lineRule="auto"/>
        <w:contextualSpacing/>
        <w:jc w:val="both"/>
        <w:rPr>
          <w:rFonts w:ascii="Arial" w:eastAsia="Times New Roman" w:hAnsi="Arial" w:cs="Arial"/>
          <w:sz w:val="20"/>
          <w:szCs w:val="20"/>
          <w:lang w:val="en-GB"/>
        </w:rPr>
      </w:pPr>
      <w:r w:rsidRPr="00C3602E">
        <w:rPr>
          <w:rFonts w:ascii="Arial" w:eastAsia="Times New Roman" w:hAnsi="Arial" w:cs="Arial"/>
          <w:sz w:val="20"/>
          <w:szCs w:val="20"/>
          <w:lang w:val="en-GB"/>
        </w:rPr>
        <w:t>Customer Will:</w:t>
      </w:r>
    </w:p>
    <w:p w14:paraId="1E2469F7" w14:textId="77777777" w:rsidR="00C3602E" w:rsidRPr="00C3602E" w:rsidRDefault="00C3602E" w:rsidP="00DB187E">
      <w:pPr>
        <w:numPr>
          <w:ilvl w:val="0"/>
          <w:numId w:val="35"/>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Assign a single point of contact (SPOC) for the audit and optimization project.</w:t>
      </w:r>
    </w:p>
    <w:p w14:paraId="7601FB39" w14:textId="77777777" w:rsidR="00C3602E" w:rsidRPr="00C3602E" w:rsidRDefault="00C3602E" w:rsidP="00DB187E">
      <w:pPr>
        <w:numPr>
          <w:ilvl w:val="0"/>
          <w:numId w:val="35"/>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Ensure</w:t>
      </w:r>
      <w:r w:rsidRPr="00C3602E">
        <w:rPr>
          <w:rFonts w:ascii="Arial" w:eastAsia="Times New Roman" w:hAnsi="Arial" w:cs="Arial"/>
          <w:sz w:val="20"/>
          <w:szCs w:val="20"/>
        </w:rPr>
        <w:t xml:space="preserve"> that no other third party is auditing Customer’s telecom services while </w:t>
      </w:r>
      <w:proofErr w:type="spellStart"/>
      <w:r w:rsidRPr="00C3602E">
        <w:rPr>
          <w:rFonts w:ascii="Arial" w:eastAsia="Times New Roman" w:hAnsi="Arial" w:cs="Arial"/>
          <w:sz w:val="20"/>
          <w:szCs w:val="20"/>
        </w:rPr>
        <w:t>Tangoe</w:t>
      </w:r>
      <w:proofErr w:type="spellEnd"/>
      <w:r w:rsidRPr="00C3602E">
        <w:rPr>
          <w:rFonts w:ascii="Arial" w:eastAsia="Times New Roman" w:hAnsi="Arial" w:cs="Arial"/>
          <w:sz w:val="20"/>
          <w:szCs w:val="20"/>
        </w:rPr>
        <w:t xml:space="preserve"> is performing its audit</w:t>
      </w:r>
    </w:p>
    <w:p w14:paraId="450FB963" w14:textId="77777777" w:rsidR="00C3602E" w:rsidRPr="00C3602E" w:rsidRDefault="00C3602E" w:rsidP="00DB187E">
      <w:pPr>
        <w:numPr>
          <w:ilvl w:val="0"/>
          <w:numId w:val="35"/>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SPOC will attend status calls, secure needed documents and identifying additional resources as required. </w:t>
      </w:r>
    </w:p>
    <w:p w14:paraId="0747D23A" w14:textId="77777777" w:rsidR="00C3602E" w:rsidRPr="00C3602E" w:rsidRDefault="00C3602E" w:rsidP="00DB187E">
      <w:pPr>
        <w:numPr>
          <w:ilvl w:val="0"/>
          <w:numId w:val="35"/>
        </w:numPr>
        <w:tabs>
          <w:tab w:val="left" w:pos="-288"/>
          <w:tab w:val="left" w:pos="0"/>
          <w:tab w:val="left" w:pos="187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jc w:val="both"/>
        <w:rPr>
          <w:rFonts w:ascii="Arial" w:eastAsia="Times New Roman" w:hAnsi="Arial" w:cs="Arial"/>
          <w:sz w:val="20"/>
          <w:szCs w:val="20"/>
        </w:rPr>
      </w:pPr>
      <w:r w:rsidRPr="00C3602E">
        <w:rPr>
          <w:rFonts w:ascii="Arial" w:eastAsia="Times New Roman" w:hAnsi="Arial" w:cs="Arial"/>
          <w:sz w:val="20"/>
          <w:szCs w:val="20"/>
        </w:rPr>
        <w:t xml:space="preserve">Approve or dispute </w:t>
      </w:r>
      <w:proofErr w:type="spellStart"/>
      <w:r w:rsidRPr="00C3602E">
        <w:rPr>
          <w:rFonts w:ascii="Arial" w:eastAsia="Times New Roman" w:hAnsi="Arial" w:cs="Arial"/>
          <w:sz w:val="20"/>
          <w:szCs w:val="20"/>
        </w:rPr>
        <w:t>Tangoe’s</w:t>
      </w:r>
      <w:proofErr w:type="spellEnd"/>
      <w:r w:rsidRPr="00C3602E">
        <w:rPr>
          <w:rFonts w:ascii="Arial" w:eastAsia="Times New Roman" w:hAnsi="Arial" w:cs="Arial"/>
          <w:sz w:val="20"/>
          <w:szCs w:val="20"/>
        </w:rPr>
        <w:t xml:space="preserve"> findings and recommendations within ten (10) business days of receipt.</w:t>
      </w:r>
    </w:p>
    <w:p w14:paraId="6958A494" w14:textId="77777777" w:rsidR="00C3602E" w:rsidRPr="00C3602E" w:rsidRDefault="00C3602E" w:rsidP="00DB187E">
      <w:pPr>
        <w:numPr>
          <w:ilvl w:val="0"/>
          <w:numId w:val="35"/>
        </w:numPr>
        <w:tabs>
          <w:tab w:val="left" w:pos="-288"/>
          <w:tab w:val="left" w:pos="0"/>
          <w:tab w:val="left" w:pos="187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jc w:val="both"/>
        <w:rPr>
          <w:rFonts w:ascii="Arial" w:eastAsia="Times New Roman" w:hAnsi="Arial" w:cs="Arial"/>
          <w:sz w:val="20"/>
          <w:szCs w:val="20"/>
        </w:rPr>
      </w:pPr>
      <w:r w:rsidRPr="00C3602E">
        <w:rPr>
          <w:rFonts w:ascii="Arial" w:eastAsia="Times New Roman" w:hAnsi="Arial" w:cs="Arial"/>
          <w:sz w:val="20"/>
          <w:szCs w:val="20"/>
        </w:rPr>
        <w:t xml:space="preserve">Agree if findings are neither approved nor disputed within 10 business days they will be approved by Customer.  </w:t>
      </w:r>
    </w:p>
    <w:p w14:paraId="08AEB3BC" w14:textId="77777777" w:rsidR="00C3602E" w:rsidRPr="00C3602E" w:rsidRDefault="00C3602E" w:rsidP="00DB187E">
      <w:pPr>
        <w:numPr>
          <w:ilvl w:val="0"/>
          <w:numId w:val="35"/>
        </w:numPr>
        <w:tabs>
          <w:tab w:val="left" w:pos="-288"/>
          <w:tab w:val="left" w:pos="43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jc w:val="both"/>
        <w:rPr>
          <w:rFonts w:ascii="Arial" w:eastAsia="Times New Roman" w:hAnsi="Arial" w:cs="Arial"/>
          <w:spacing w:val="-2"/>
          <w:sz w:val="20"/>
          <w:szCs w:val="20"/>
          <w:lang w:val="en-GB"/>
        </w:rPr>
      </w:pPr>
      <w:r w:rsidRPr="00C3602E">
        <w:rPr>
          <w:rFonts w:ascii="Arial" w:eastAsia="Times New Roman" w:hAnsi="Arial" w:cs="Arial"/>
          <w:spacing w:val="-2"/>
          <w:sz w:val="20"/>
          <w:szCs w:val="20"/>
          <w:lang w:val="en-GB"/>
        </w:rPr>
        <w:t xml:space="preserve">Promptly provide all related Vendor electronic invoices, billing system access, contracts, and pricing proposals. </w:t>
      </w:r>
    </w:p>
    <w:p w14:paraId="3131F157" w14:textId="77777777" w:rsidR="00C3602E" w:rsidRPr="00C3602E" w:rsidRDefault="00C3602E" w:rsidP="00DB187E">
      <w:pPr>
        <w:numPr>
          <w:ilvl w:val="0"/>
          <w:numId w:val="35"/>
        </w:numPr>
        <w:tabs>
          <w:tab w:val="left" w:pos="-288"/>
          <w:tab w:val="left" w:pos="43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jc w:val="both"/>
        <w:rPr>
          <w:rFonts w:ascii="Arial" w:eastAsia="Times New Roman" w:hAnsi="Arial" w:cs="Arial"/>
          <w:spacing w:val="-2"/>
          <w:sz w:val="20"/>
          <w:szCs w:val="20"/>
          <w:lang w:val="en-GB"/>
        </w:rPr>
      </w:pPr>
      <w:r w:rsidRPr="00C3602E">
        <w:rPr>
          <w:rFonts w:ascii="Arial" w:eastAsia="Times New Roman" w:hAnsi="Arial" w:cs="Arial"/>
          <w:spacing w:val="-2"/>
          <w:sz w:val="20"/>
          <w:szCs w:val="20"/>
          <w:lang w:val="en-GB"/>
        </w:rPr>
        <w:t xml:space="preserve">Provide Vendor contact info, promptly execute all required consents and participate in audit and optimization discussions. </w:t>
      </w:r>
    </w:p>
    <w:p w14:paraId="6404595D" w14:textId="77777777" w:rsidR="00C3602E" w:rsidRPr="00C3602E" w:rsidRDefault="00C3602E" w:rsidP="00DB187E">
      <w:pPr>
        <w:numPr>
          <w:ilvl w:val="0"/>
          <w:numId w:val="35"/>
        </w:numPr>
        <w:tabs>
          <w:tab w:val="left" w:pos="-288"/>
          <w:tab w:val="left" w:pos="0"/>
          <w:tab w:val="left" w:pos="187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jc w:val="both"/>
        <w:rPr>
          <w:rFonts w:ascii="Arial" w:eastAsia="Times New Roman" w:hAnsi="Arial" w:cs="Arial"/>
          <w:sz w:val="20"/>
          <w:szCs w:val="20"/>
        </w:rPr>
      </w:pPr>
      <w:r w:rsidRPr="00C3602E">
        <w:rPr>
          <w:rFonts w:ascii="Arial" w:eastAsia="Times New Roman" w:hAnsi="Arial" w:cs="Arial"/>
          <w:sz w:val="20"/>
          <w:szCs w:val="20"/>
        </w:rPr>
        <w:t>Provide the following in-scope Vendor data; invoices, filed billing dispute, executed contracts &amp; amendments, WAN Network Diagrams (+SONET, DWDM), internal circuit inv. dbase (Excel, etc.); inventory, wireless rate plans, mobile device use policies, billing portal login, contacts, LD usage call detail &amp; fixed cost CDs, spend GL data, stewardship, spend track/commit reports, real estate locations, network service migrations reconfiguration &amp; technology changes.</w:t>
      </w:r>
    </w:p>
    <w:p w14:paraId="15E53EEC" w14:textId="77777777" w:rsidR="00C3602E" w:rsidRPr="00C3602E" w:rsidRDefault="00C3602E" w:rsidP="00DB187E">
      <w:pPr>
        <w:numPr>
          <w:ilvl w:val="0"/>
          <w:numId w:val="33"/>
        </w:numPr>
        <w:spacing w:after="120" w:line="240" w:lineRule="auto"/>
        <w:contextualSpacing/>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Definitions, Fees and exclusions of Vendor savings </w:t>
      </w:r>
      <w:proofErr w:type="gramStart"/>
      <w:r w:rsidRPr="00C3602E">
        <w:rPr>
          <w:rFonts w:ascii="Arial" w:eastAsia="Times New Roman" w:hAnsi="Arial" w:cs="Arial"/>
          <w:sz w:val="20"/>
          <w:szCs w:val="20"/>
          <w:lang w:val="en-GB"/>
        </w:rPr>
        <w:t>as a result of</w:t>
      </w:r>
      <w:proofErr w:type="gramEnd"/>
      <w:r w:rsidRPr="00C3602E">
        <w:rPr>
          <w:rFonts w:ascii="Arial" w:eastAsia="Times New Roman" w:hAnsi="Arial" w:cs="Arial"/>
          <w:sz w:val="20"/>
          <w:szCs w:val="20"/>
          <w:lang w:val="en-GB"/>
        </w:rPr>
        <w:t xml:space="preserve"> </w:t>
      </w:r>
      <w:proofErr w:type="spellStart"/>
      <w:r w:rsidRPr="00C3602E">
        <w:rPr>
          <w:rFonts w:ascii="Arial" w:eastAsia="Times New Roman" w:hAnsi="Arial" w:cs="Arial"/>
          <w:sz w:val="20"/>
          <w:szCs w:val="20"/>
          <w:lang w:val="en-GB"/>
        </w:rPr>
        <w:t>Tangoe</w:t>
      </w:r>
      <w:proofErr w:type="spellEnd"/>
      <w:r w:rsidRPr="00C3602E">
        <w:rPr>
          <w:rFonts w:ascii="Arial" w:eastAsia="Times New Roman" w:hAnsi="Arial" w:cs="Arial"/>
          <w:sz w:val="20"/>
          <w:szCs w:val="20"/>
          <w:lang w:val="en-GB"/>
        </w:rPr>
        <w:t xml:space="preserve"> pursuant to this exhibit.  </w:t>
      </w:r>
    </w:p>
    <w:p w14:paraId="16AB9A0F"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“Audit Savings” Credits and/or refunds as a direct result of the services performed by </w:t>
      </w:r>
      <w:proofErr w:type="spellStart"/>
      <w:r w:rsidRPr="00C3602E">
        <w:rPr>
          <w:rFonts w:ascii="Arial" w:eastAsia="Times New Roman" w:hAnsi="Arial" w:cs="Arial"/>
          <w:sz w:val="20"/>
          <w:szCs w:val="20"/>
          <w:lang w:val="en-GB"/>
        </w:rPr>
        <w:t>Tangoe</w:t>
      </w:r>
      <w:proofErr w:type="spellEnd"/>
      <w:r w:rsidRPr="00C3602E">
        <w:rPr>
          <w:rFonts w:ascii="Arial" w:eastAsia="Times New Roman" w:hAnsi="Arial" w:cs="Arial"/>
          <w:sz w:val="20"/>
          <w:szCs w:val="20"/>
          <w:lang w:val="en-GB"/>
        </w:rPr>
        <w:t xml:space="preserve">. </w:t>
      </w:r>
    </w:p>
    <w:p w14:paraId="5041FF60"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“Identified Savings” Refunds, credits, and future monthly Optimization Savings multiplied by 12.</w:t>
      </w:r>
    </w:p>
    <w:p w14:paraId="0EEEDC1F" w14:textId="77777777" w:rsidR="00C3602E" w:rsidRPr="00C3602E" w:rsidRDefault="00C3602E" w:rsidP="00DB187E">
      <w:pPr>
        <w:numPr>
          <w:ilvl w:val="0"/>
          <w:numId w:val="36"/>
        </w:numPr>
        <w:spacing w:after="60" w:line="240" w:lineRule="auto"/>
        <w:jc w:val="both"/>
        <w:rPr>
          <w:rFonts w:ascii="Arial" w:eastAsia="Times New Roman" w:hAnsi="Arial" w:cs="Arial"/>
          <w:spacing w:val="-2"/>
          <w:sz w:val="20"/>
          <w:szCs w:val="20"/>
          <w:lang w:val="en-GB"/>
        </w:rPr>
      </w:pPr>
      <w:r w:rsidRPr="00C3602E">
        <w:rPr>
          <w:rFonts w:ascii="Arial" w:eastAsia="Times New Roman" w:hAnsi="Arial" w:cs="Arial"/>
          <w:sz w:val="20"/>
          <w:szCs w:val="20"/>
          <w:lang w:val="en-GB"/>
        </w:rPr>
        <w:t>“Optimization</w:t>
      </w:r>
      <w:r w:rsidRPr="00C3602E">
        <w:rPr>
          <w:rFonts w:ascii="Arial" w:eastAsia="Times New Roman" w:hAnsi="Arial" w:cs="Arial"/>
          <w:spacing w:val="-2"/>
          <w:sz w:val="20"/>
          <w:szCs w:val="20"/>
          <w:lang w:val="en-GB"/>
        </w:rPr>
        <w:t xml:space="preserve"> Savings” Implemented monthly future cost avoidance, expense reductions and savings multiplied by 12</w:t>
      </w:r>
    </w:p>
    <w:p w14:paraId="7C7F475B" w14:textId="77777777" w:rsidR="00C3602E" w:rsidRPr="00C3602E" w:rsidRDefault="00C3602E" w:rsidP="00DB187E">
      <w:pPr>
        <w:numPr>
          <w:ilvl w:val="0"/>
          <w:numId w:val="36"/>
        </w:numPr>
        <w:tabs>
          <w:tab w:val="left" w:pos="-288"/>
          <w:tab w:val="left" w:pos="43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jc w:val="both"/>
        <w:rPr>
          <w:rFonts w:ascii="Arial" w:eastAsia="Times New Roman" w:hAnsi="Arial" w:cs="Arial"/>
          <w:spacing w:val="-2"/>
          <w:sz w:val="20"/>
          <w:szCs w:val="20"/>
          <w:lang w:val="en-GB"/>
        </w:rPr>
      </w:pPr>
      <w:r w:rsidRPr="00C3602E">
        <w:rPr>
          <w:rFonts w:ascii="Arial" w:eastAsia="Times New Roman" w:hAnsi="Arial" w:cs="Arial"/>
          <w:spacing w:val="-2"/>
          <w:sz w:val="20"/>
          <w:szCs w:val="20"/>
          <w:lang w:val="en-GB"/>
        </w:rPr>
        <w:t>“Realized Savings” Monthly refunds, credits, and future Optimization Savings received by Customer multiplied by 12.</w:t>
      </w:r>
    </w:p>
    <w:p w14:paraId="39E173CE" w14:textId="77777777" w:rsidR="00C3602E" w:rsidRPr="00C3602E" w:rsidRDefault="00C3602E" w:rsidP="00DB187E">
      <w:pPr>
        <w:numPr>
          <w:ilvl w:val="0"/>
          <w:numId w:val="36"/>
        </w:numPr>
        <w:tabs>
          <w:tab w:val="left" w:pos="-288"/>
          <w:tab w:val="left" w:pos="43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jc w:val="both"/>
        <w:rPr>
          <w:rFonts w:ascii="Arial" w:eastAsia="Times New Roman" w:hAnsi="Arial" w:cs="Arial"/>
          <w:spacing w:val="-2"/>
          <w:sz w:val="20"/>
          <w:szCs w:val="20"/>
          <w:lang w:val="en-GB"/>
        </w:rPr>
      </w:pPr>
      <w:r w:rsidRPr="00C3602E">
        <w:rPr>
          <w:rFonts w:ascii="Arial" w:eastAsia="Times New Roman" w:hAnsi="Arial" w:cs="Arial"/>
          <w:spacing w:val="-2"/>
          <w:sz w:val="20"/>
          <w:szCs w:val="20"/>
          <w:lang w:val="en-GB"/>
        </w:rPr>
        <w:t xml:space="preserve">“Required Consents” Letter of agency authorizing </w:t>
      </w:r>
      <w:proofErr w:type="spellStart"/>
      <w:r w:rsidRPr="00C3602E">
        <w:rPr>
          <w:rFonts w:ascii="Arial" w:eastAsia="Times New Roman" w:hAnsi="Arial" w:cs="Arial"/>
          <w:spacing w:val="-2"/>
          <w:sz w:val="20"/>
          <w:szCs w:val="20"/>
          <w:lang w:val="en-GB"/>
        </w:rPr>
        <w:t>Tangoe</w:t>
      </w:r>
      <w:proofErr w:type="spellEnd"/>
      <w:r w:rsidRPr="00C3602E">
        <w:rPr>
          <w:rFonts w:ascii="Arial" w:eastAsia="Times New Roman" w:hAnsi="Arial" w:cs="Arial"/>
          <w:spacing w:val="-2"/>
          <w:sz w:val="20"/>
          <w:szCs w:val="20"/>
          <w:lang w:val="en-GB"/>
        </w:rPr>
        <w:t xml:space="preserve"> to retrieve and change billing media on Customer behalf.</w:t>
      </w:r>
    </w:p>
    <w:p w14:paraId="19248885" w14:textId="77777777" w:rsidR="00C3602E" w:rsidRPr="00C3602E" w:rsidRDefault="00C3602E" w:rsidP="00DB187E">
      <w:pPr>
        <w:numPr>
          <w:ilvl w:val="0"/>
          <w:numId w:val="36"/>
        </w:numPr>
        <w:tabs>
          <w:tab w:val="left" w:pos="-288"/>
          <w:tab w:val="left" w:pos="43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0" w:line="240" w:lineRule="auto"/>
        <w:jc w:val="both"/>
        <w:rPr>
          <w:rFonts w:ascii="Arial" w:eastAsia="Calibri" w:hAnsi="Arial" w:cs="Arial"/>
          <w:color w:val="000000"/>
          <w:sz w:val="20"/>
          <w:szCs w:val="20"/>
        </w:rPr>
      </w:pPr>
      <w:r w:rsidRPr="00C3602E">
        <w:rPr>
          <w:rFonts w:ascii="Arial" w:eastAsia="Times New Roman" w:hAnsi="Arial" w:cs="Arial"/>
          <w:spacing w:val="-2"/>
          <w:sz w:val="20"/>
          <w:szCs w:val="20"/>
          <w:lang w:val="en-GB"/>
        </w:rPr>
        <w:t>“Vendor Contract” Master telecom service central contract, amendments, exhibits, rate schedules and discounts.</w:t>
      </w:r>
    </w:p>
    <w:p w14:paraId="29961243"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25% contingency fee for all Identified Savings, except for exclusions listed below as of the Schedule Effective Date.</w:t>
      </w:r>
    </w:p>
    <w:p w14:paraId="7D4753CD"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Customer liable for all savings identified through any termination date for any reason other than an uncured breach</w:t>
      </w:r>
    </w:p>
    <w:p w14:paraId="3466D9E8"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proofErr w:type="spellStart"/>
      <w:r w:rsidRPr="00C3602E">
        <w:rPr>
          <w:rFonts w:ascii="Arial" w:eastAsia="Times New Roman" w:hAnsi="Arial" w:cs="Arial"/>
          <w:sz w:val="20"/>
          <w:szCs w:val="20"/>
          <w:lang w:val="en-GB"/>
        </w:rPr>
        <w:t>Tangoe</w:t>
      </w:r>
      <w:proofErr w:type="spellEnd"/>
      <w:r w:rsidRPr="00C3602E">
        <w:rPr>
          <w:rFonts w:ascii="Arial" w:eastAsia="Times New Roman" w:hAnsi="Arial" w:cs="Arial"/>
          <w:sz w:val="20"/>
          <w:szCs w:val="20"/>
          <w:lang w:val="en-GB"/>
        </w:rPr>
        <w:t xml:space="preserve"> shall invoice Customer for its fees when requested credits are approved and verified by the Vendor. </w:t>
      </w:r>
    </w:p>
    <w:p w14:paraId="68C26BA0"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proofErr w:type="spellStart"/>
      <w:r w:rsidRPr="00C3602E">
        <w:rPr>
          <w:rFonts w:ascii="Arial" w:eastAsia="Times New Roman" w:hAnsi="Arial" w:cs="Arial"/>
          <w:sz w:val="20"/>
          <w:szCs w:val="20"/>
          <w:lang w:val="en-GB"/>
        </w:rPr>
        <w:t>Tangoe</w:t>
      </w:r>
      <w:proofErr w:type="spellEnd"/>
      <w:r w:rsidRPr="00C3602E">
        <w:rPr>
          <w:rFonts w:ascii="Arial" w:eastAsia="Times New Roman" w:hAnsi="Arial" w:cs="Arial"/>
          <w:sz w:val="20"/>
          <w:szCs w:val="20"/>
          <w:lang w:val="en-GB"/>
        </w:rPr>
        <w:t xml:space="preserve"> shall invoice for future savings when proposals are approved by Customer and implementation commences.</w:t>
      </w:r>
    </w:p>
    <w:p w14:paraId="05A7CADF"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proofErr w:type="spellStart"/>
      <w:r w:rsidRPr="00C3602E">
        <w:rPr>
          <w:rFonts w:ascii="Arial" w:eastAsia="Times New Roman" w:hAnsi="Arial" w:cs="Arial"/>
          <w:sz w:val="20"/>
          <w:szCs w:val="20"/>
          <w:lang w:val="en-GB"/>
        </w:rPr>
        <w:t>Tangoe’s</w:t>
      </w:r>
      <w:proofErr w:type="spellEnd"/>
      <w:r w:rsidRPr="00C3602E">
        <w:rPr>
          <w:rFonts w:ascii="Arial" w:eastAsia="Times New Roman" w:hAnsi="Arial" w:cs="Arial"/>
          <w:sz w:val="20"/>
          <w:szCs w:val="20"/>
          <w:lang w:val="en-GB"/>
        </w:rPr>
        <w:t xml:space="preserve"> fees do not include fees from 3</w:t>
      </w:r>
      <w:r w:rsidRPr="00C3602E">
        <w:rPr>
          <w:rFonts w:ascii="Arial" w:eastAsia="Times New Roman" w:hAnsi="Arial" w:cs="Arial"/>
          <w:sz w:val="20"/>
          <w:szCs w:val="20"/>
          <w:vertAlign w:val="superscript"/>
          <w:lang w:val="en-GB"/>
        </w:rPr>
        <w:t>rd</w:t>
      </w:r>
      <w:r w:rsidRPr="00C3602E">
        <w:rPr>
          <w:rFonts w:ascii="Arial" w:eastAsia="Times New Roman" w:hAnsi="Arial" w:cs="Arial"/>
          <w:sz w:val="20"/>
          <w:szCs w:val="20"/>
          <w:lang w:val="en-GB"/>
        </w:rPr>
        <w:t xml:space="preserve"> parties for billing, electronic media and related services.</w:t>
      </w:r>
    </w:p>
    <w:p w14:paraId="111E7627"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No fee if Customer does not implement written </w:t>
      </w:r>
      <w:proofErr w:type="spellStart"/>
      <w:r w:rsidRPr="00C3602E">
        <w:rPr>
          <w:rFonts w:ascii="Arial" w:eastAsia="Times New Roman" w:hAnsi="Arial" w:cs="Arial"/>
          <w:sz w:val="20"/>
          <w:szCs w:val="20"/>
          <w:lang w:val="en-GB"/>
        </w:rPr>
        <w:t>Tangoe</w:t>
      </w:r>
      <w:proofErr w:type="spellEnd"/>
      <w:r w:rsidRPr="00C3602E">
        <w:rPr>
          <w:rFonts w:ascii="Arial" w:eastAsia="Times New Roman" w:hAnsi="Arial" w:cs="Arial"/>
          <w:sz w:val="20"/>
          <w:szCs w:val="20"/>
          <w:lang w:val="en-GB"/>
        </w:rPr>
        <w:t xml:space="preserve"> savings proposal by (24) months from the date of proposal. </w:t>
      </w:r>
    </w:p>
    <w:p w14:paraId="58A75EEE"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lastRenderedPageBreak/>
        <w:t xml:space="preserve">If Customer rejects then implements the proposals on its own, </w:t>
      </w:r>
      <w:proofErr w:type="spellStart"/>
      <w:r w:rsidRPr="00C3602E">
        <w:rPr>
          <w:rFonts w:ascii="Arial" w:eastAsia="Times New Roman" w:hAnsi="Arial" w:cs="Arial"/>
          <w:sz w:val="20"/>
          <w:szCs w:val="20"/>
          <w:lang w:val="en-GB"/>
        </w:rPr>
        <w:t>Tangoe</w:t>
      </w:r>
      <w:proofErr w:type="spellEnd"/>
      <w:r w:rsidRPr="00C3602E">
        <w:rPr>
          <w:rFonts w:ascii="Arial" w:eastAsia="Times New Roman" w:hAnsi="Arial" w:cs="Arial"/>
          <w:sz w:val="20"/>
          <w:szCs w:val="20"/>
          <w:lang w:val="en-GB"/>
        </w:rPr>
        <w:t xml:space="preserve"> may invoice for 100% of the contingency fee.</w:t>
      </w:r>
    </w:p>
    <w:p w14:paraId="27F1A31C"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 xml:space="preserve">Customer will pay a fixed fee of [$X – EQUAL TO X% of MONTHLY SPEND] to complete the audit. If identified Savings multiplied by 30% &gt; fixed fee amount, customer shall pay 20% of any Identified Savings found above that amount. </w:t>
      </w:r>
    </w:p>
    <w:p w14:paraId="7C0B2A0E" w14:textId="77777777" w:rsidR="00C3602E" w:rsidRPr="00C3602E" w:rsidRDefault="00C3602E" w:rsidP="00DB187E">
      <w:pPr>
        <w:numPr>
          <w:ilvl w:val="0"/>
          <w:numId w:val="36"/>
        </w:numPr>
        <w:spacing w:after="60" w:line="240" w:lineRule="auto"/>
        <w:jc w:val="both"/>
        <w:rPr>
          <w:rFonts w:ascii="Arial" w:eastAsia="Times New Roman" w:hAnsi="Arial" w:cs="Arial"/>
          <w:sz w:val="20"/>
          <w:szCs w:val="20"/>
          <w:lang w:val="en-GB"/>
        </w:rPr>
      </w:pPr>
      <w:r w:rsidRPr="00C3602E">
        <w:rPr>
          <w:rFonts w:ascii="Arial" w:eastAsia="Times New Roman" w:hAnsi="Arial" w:cs="Arial"/>
          <w:sz w:val="20"/>
          <w:szCs w:val="20"/>
          <w:lang w:val="en-GB"/>
        </w:rPr>
        <w:t>Audit exclusions are recent/ongoing telecom billing claims and must document at a minimum the following data:</w:t>
      </w:r>
    </w:p>
    <w:tbl>
      <w:tblPr>
        <w:tblW w:w="8280" w:type="dxa"/>
        <w:jc w:val="center"/>
        <w:tblCellMar>
          <w:left w:w="0" w:type="dxa"/>
          <w:right w:w="0" w:type="dxa"/>
        </w:tblCellMar>
        <w:tblLook w:val="04A0" w:firstRow="1" w:lastRow="0" w:firstColumn="1" w:lastColumn="0" w:noHBand="0" w:noVBand="1"/>
      </w:tblPr>
      <w:tblGrid>
        <w:gridCol w:w="1261"/>
        <w:gridCol w:w="1709"/>
        <w:gridCol w:w="1710"/>
        <w:gridCol w:w="1080"/>
        <w:gridCol w:w="2520"/>
      </w:tblGrid>
      <w:tr w:rsidR="00C3602E" w:rsidRPr="00C3602E" w14:paraId="1090E77A" w14:textId="77777777" w:rsidTr="00C3602E">
        <w:trPr>
          <w:jc w:val="center"/>
        </w:trPr>
        <w:tc>
          <w:tcPr>
            <w:tcW w:w="1261" w:type="dxa"/>
            <w:tcBorders>
              <w:top w:val="single" w:sz="8" w:space="0" w:color="auto"/>
              <w:left w:val="single" w:sz="8" w:space="0" w:color="auto"/>
              <w:bottom w:val="single" w:sz="8" w:space="0" w:color="auto"/>
              <w:right w:val="single" w:sz="8" w:space="0" w:color="auto"/>
            </w:tcBorders>
            <w:shd w:val="clear" w:color="auto" w:fill="D9D9D9"/>
            <w:tcMar>
              <w:top w:w="0" w:type="dxa"/>
              <w:left w:w="108" w:type="dxa"/>
              <w:bottom w:w="0" w:type="dxa"/>
              <w:right w:w="108" w:type="dxa"/>
            </w:tcMar>
            <w:hideMark/>
          </w:tcPr>
          <w:p w14:paraId="535966D4" w14:textId="77777777" w:rsidR="00C3602E" w:rsidRPr="00C3602E" w:rsidRDefault="00C3602E" w:rsidP="00C3602E">
            <w:pPr>
              <w:spacing w:after="0" w:line="240" w:lineRule="auto"/>
              <w:jc w:val="both"/>
              <w:rPr>
                <w:rFonts w:ascii="Arial" w:eastAsia="Calibri" w:hAnsi="Arial" w:cs="Arial"/>
                <w:b/>
                <w:bCs/>
                <w:color w:val="000000"/>
                <w:sz w:val="20"/>
                <w:szCs w:val="20"/>
              </w:rPr>
            </w:pPr>
            <w:r w:rsidRPr="00C3602E">
              <w:rPr>
                <w:rFonts w:ascii="Arial" w:eastAsia="Calibri" w:hAnsi="Arial" w:cs="Arial"/>
                <w:b/>
                <w:bCs/>
                <w:color w:val="000000"/>
                <w:sz w:val="20"/>
                <w:szCs w:val="20"/>
              </w:rPr>
              <w:t>Vendor</w:t>
            </w:r>
          </w:p>
        </w:tc>
        <w:tc>
          <w:tcPr>
            <w:tcW w:w="1709"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7CAA3B7" w14:textId="77777777" w:rsidR="00C3602E" w:rsidRPr="00C3602E" w:rsidRDefault="00C3602E" w:rsidP="00C3602E">
            <w:pPr>
              <w:spacing w:after="0" w:line="240" w:lineRule="auto"/>
              <w:jc w:val="both"/>
              <w:rPr>
                <w:rFonts w:ascii="Arial" w:eastAsia="Calibri" w:hAnsi="Arial" w:cs="Arial"/>
                <w:b/>
                <w:bCs/>
                <w:color w:val="000000"/>
                <w:sz w:val="20"/>
                <w:szCs w:val="20"/>
              </w:rPr>
            </w:pPr>
            <w:r w:rsidRPr="00C3602E">
              <w:rPr>
                <w:rFonts w:ascii="Arial" w:eastAsia="Calibri" w:hAnsi="Arial" w:cs="Arial"/>
                <w:b/>
                <w:bCs/>
                <w:color w:val="000000"/>
                <w:sz w:val="20"/>
                <w:szCs w:val="20"/>
              </w:rPr>
              <w:t>BTN/Account #</w:t>
            </w:r>
          </w:p>
        </w:tc>
        <w:tc>
          <w:tcPr>
            <w:tcW w:w="171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23F76F03" w14:textId="77777777" w:rsidR="00C3602E" w:rsidRPr="00C3602E" w:rsidRDefault="00C3602E" w:rsidP="00C3602E">
            <w:pPr>
              <w:spacing w:after="0" w:line="240" w:lineRule="auto"/>
              <w:jc w:val="both"/>
              <w:rPr>
                <w:rFonts w:ascii="Arial" w:eastAsia="Calibri" w:hAnsi="Arial" w:cs="Arial"/>
                <w:b/>
                <w:bCs/>
                <w:color w:val="000000"/>
                <w:sz w:val="20"/>
                <w:szCs w:val="20"/>
              </w:rPr>
            </w:pPr>
            <w:r w:rsidRPr="00C3602E">
              <w:rPr>
                <w:rFonts w:ascii="Arial" w:eastAsia="Calibri" w:hAnsi="Arial" w:cs="Arial"/>
                <w:b/>
                <w:bCs/>
                <w:color w:val="000000"/>
                <w:sz w:val="20"/>
                <w:szCs w:val="20"/>
              </w:rPr>
              <w:t>Billing Period</w:t>
            </w:r>
          </w:p>
        </w:tc>
        <w:tc>
          <w:tcPr>
            <w:tcW w:w="108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666A7D29" w14:textId="77777777" w:rsidR="00C3602E" w:rsidRPr="00C3602E" w:rsidRDefault="00C3602E" w:rsidP="00C3602E">
            <w:pPr>
              <w:spacing w:after="0" w:line="240" w:lineRule="auto"/>
              <w:jc w:val="both"/>
              <w:rPr>
                <w:rFonts w:ascii="Arial" w:eastAsia="Calibri" w:hAnsi="Arial" w:cs="Arial"/>
                <w:b/>
                <w:bCs/>
                <w:color w:val="000000"/>
                <w:sz w:val="20"/>
                <w:szCs w:val="20"/>
              </w:rPr>
            </w:pPr>
            <w:r w:rsidRPr="00C3602E">
              <w:rPr>
                <w:rFonts w:ascii="Arial" w:eastAsia="Calibri" w:hAnsi="Arial" w:cs="Arial"/>
                <w:b/>
                <w:bCs/>
                <w:color w:val="000000"/>
                <w:sz w:val="20"/>
                <w:szCs w:val="20"/>
              </w:rPr>
              <w:t>Issue</w:t>
            </w:r>
          </w:p>
        </w:tc>
        <w:tc>
          <w:tcPr>
            <w:tcW w:w="2520" w:type="dxa"/>
            <w:tcBorders>
              <w:top w:val="single" w:sz="8" w:space="0" w:color="auto"/>
              <w:left w:val="nil"/>
              <w:bottom w:val="single" w:sz="8" w:space="0" w:color="auto"/>
              <w:right w:val="single" w:sz="8" w:space="0" w:color="auto"/>
            </w:tcBorders>
            <w:shd w:val="clear" w:color="auto" w:fill="D9D9D9"/>
            <w:tcMar>
              <w:top w:w="0" w:type="dxa"/>
              <w:left w:w="108" w:type="dxa"/>
              <w:bottom w:w="0" w:type="dxa"/>
              <w:right w:w="108" w:type="dxa"/>
            </w:tcMar>
            <w:hideMark/>
          </w:tcPr>
          <w:p w14:paraId="1E507B24" w14:textId="77777777" w:rsidR="00C3602E" w:rsidRPr="00C3602E" w:rsidRDefault="00C3602E" w:rsidP="00C3602E">
            <w:pPr>
              <w:spacing w:after="0" w:line="240" w:lineRule="auto"/>
              <w:jc w:val="both"/>
              <w:rPr>
                <w:rFonts w:ascii="Arial" w:eastAsia="Calibri" w:hAnsi="Arial" w:cs="Arial"/>
                <w:b/>
                <w:bCs/>
                <w:color w:val="000000"/>
                <w:sz w:val="20"/>
                <w:szCs w:val="20"/>
              </w:rPr>
            </w:pPr>
            <w:r w:rsidRPr="00C3602E">
              <w:rPr>
                <w:rFonts w:ascii="Arial" w:eastAsia="Calibri" w:hAnsi="Arial" w:cs="Arial"/>
                <w:b/>
                <w:bCs/>
                <w:color w:val="000000"/>
                <w:sz w:val="20"/>
                <w:szCs w:val="20"/>
              </w:rPr>
              <w:t>Date Submitted to Vendor</w:t>
            </w:r>
          </w:p>
        </w:tc>
      </w:tr>
      <w:tr w:rsidR="00C3602E" w:rsidRPr="00C3602E" w14:paraId="1167A6EA" w14:textId="77777777" w:rsidTr="00C3602E">
        <w:trPr>
          <w:jc w:val="center"/>
        </w:trPr>
        <w:tc>
          <w:tcPr>
            <w:tcW w:w="126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20CED2B"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1709" w:type="dxa"/>
            <w:tcBorders>
              <w:top w:val="nil"/>
              <w:left w:val="nil"/>
              <w:bottom w:val="single" w:sz="8" w:space="0" w:color="auto"/>
              <w:right w:val="single" w:sz="8" w:space="0" w:color="auto"/>
            </w:tcBorders>
            <w:tcMar>
              <w:top w:w="0" w:type="dxa"/>
              <w:left w:w="108" w:type="dxa"/>
              <w:bottom w:w="0" w:type="dxa"/>
              <w:right w:w="108" w:type="dxa"/>
            </w:tcMar>
          </w:tcPr>
          <w:p w14:paraId="64F346C9"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63EF87C0"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7737BED1"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30A0519C"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r>
      <w:tr w:rsidR="00C3602E" w:rsidRPr="00C3602E" w14:paraId="2975D2CE" w14:textId="77777777" w:rsidTr="00C3602E">
        <w:trPr>
          <w:jc w:val="center"/>
        </w:trPr>
        <w:tc>
          <w:tcPr>
            <w:tcW w:w="1261"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07B1F4C"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1709" w:type="dxa"/>
            <w:tcBorders>
              <w:top w:val="nil"/>
              <w:left w:val="nil"/>
              <w:bottom w:val="single" w:sz="8" w:space="0" w:color="auto"/>
              <w:right w:val="single" w:sz="8" w:space="0" w:color="auto"/>
            </w:tcBorders>
            <w:tcMar>
              <w:top w:w="0" w:type="dxa"/>
              <w:left w:w="108" w:type="dxa"/>
              <w:bottom w:w="0" w:type="dxa"/>
              <w:right w:w="108" w:type="dxa"/>
            </w:tcMar>
          </w:tcPr>
          <w:p w14:paraId="1E6C7A9B"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1710" w:type="dxa"/>
            <w:tcBorders>
              <w:top w:val="nil"/>
              <w:left w:val="nil"/>
              <w:bottom w:val="single" w:sz="8" w:space="0" w:color="auto"/>
              <w:right w:val="single" w:sz="8" w:space="0" w:color="auto"/>
            </w:tcBorders>
            <w:tcMar>
              <w:top w:w="0" w:type="dxa"/>
              <w:left w:w="108" w:type="dxa"/>
              <w:bottom w:w="0" w:type="dxa"/>
              <w:right w:w="108" w:type="dxa"/>
            </w:tcMar>
          </w:tcPr>
          <w:p w14:paraId="42A85789"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1080" w:type="dxa"/>
            <w:tcBorders>
              <w:top w:val="nil"/>
              <w:left w:val="nil"/>
              <w:bottom w:val="single" w:sz="8" w:space="0" w:color="auto"/>
              <w:right w:val="single" w:sz="8" w:space="0" w:color="auto"/>
            </w:tcBorders>
            <w:tcMar>
              <w:top w:w="0" w:type="dxa"/>
              <w:left w:w="108" w:type="dxa"/>
              <w:bottom w:w="0" w:type="dxa"/>
              <w:right w:w="108" w:type="dxa"/>
            </w:tcMar>
          </w:tcPr>
          <w:p w14:paraId="4F330AB2"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c>
          <w:tcPr>
            <w:tcW w:w="2520" w:type="dxa"/>
            <w:tcBorders>
              <w:top w:val="nil"/>
              <w:left w:val="nil"/>
              <w:bottom w:val="single" w:sz="8" w:space="0" w:color="auto"/>
              <w:right w:val="single" w:sz="8" w:space="0" w:color="auto"/>
            </w:tcBorders>
            <w:tcMar>
              <w:top w:w="0" w:type="dxa"/>
              <w:left w:w="108" w:type="dxa"/>
              <w:bottom w:w="0" w:type="dxa"/>
              <w:right w:w="108" w:type="dxa"/>
            </w:tcMar>
          </w:tcPr>
          <w:p w14:paraId="742E2607" w14:textId="77777777" w:rsidR="00C3602E" w:rsidRPr="00C3602E" w:rsidRDefault="00C3602E" w:rsidP="00C3602E">
            <w:pPr>
              <w:spacing w:after="0" w:line="240" w:lineRule="auto"/>
              <w:ind w:left="360"/>
              <w:jc w:val="both"/>
              <w:rPr>
                <w:rFonts w:ascii="Arial" w:eastAsia="Calibri" w:hAnsi="Arial" w:cs="Arial"/>
                <w:color w:val="000000"/>
                <w:sz w:val="20"/>
                <w:szCs w:val="20"/>
              </w:rPr>
            </w:pPr>
          </w:p>
        </w:tc>
      </w:tr>
    </w:tbl>
    <w:p w14:paraId="337934AE" w14:textId="77777777" w:rsidR="00255555" w:rsidRDefault="00255555" w:rsidP="00255555">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p>
    <w:p w14:paraId="6E035304" w14:textId="77777777" w:rsidR="00255555" w:rsidRDefault="00255555">
      <w:pPr>
        <w:rPr>
          <w:rFonts w:ascii="Arial" w:eastAsia="MS Gothic" w:hAnsi="Arial" w:cs="Times New Roman"/>
          <w:b/>
          <w:caps/>
          <w:color w:val="191919"/>
          <w:sz w:val="40"/>
          <w:szCs w:val="52"/>
        </w:rPr>
      </w:pPr>
      <w:r>
        <w:rPr>
          <w:rFonts w:ascii="Arial" w:eastAsia="MS Gothic" w:hAnsi="Arial" w:cs="Times New Roman"/>
          <w:b/>
          <w:caps/>
          <w:color w:val="191919"/>
          <w:sz w:val="40"/>
          <w:szCs w:val="52"/>
        </w:rPr>
        <w:br w:type="page"/>
      </w:r>
    </w:p>
    <w:p w14:paraId="08D517F3" w14:textId="7724F472" w:rsidR="00255555" w:rsidRPr="007460C1" w:rsidRDefault="00255555" w:rsidP="00255555">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bookmarkStart w:id="1732" w:name="Benchmarking"/>
      <w:r>
        <w:rPr>
          <w:rFonts w:ascii="Arial" w:eastAsia="MS Gothic" w:hAnsi="Arial" w:cs="Times New Roman"/>
          <w:b/>
          <w:caps/>
          <w:color w:val="191919"/>
          <w:sz w:val="40"/>
          <w:szCs w:val="52"/>
        </w:rPr>
        <w:lastRenderedPageBreak/>
        <w:t>telecom benchmarking</w:t>
      </w:r>
    </w:p>
    <w:p w14:paraId="2C38574D" w14:textId="77777777" w:rsidR="00C3602E" w:rsidRPr="00C3602E" w:rsidRDefault="00C3602E" w:rsidP="00DB187E">
      <w:pPr>
        <w:numPr>
          <w:ilvl w:val="0"/>
          <w:numId w:val="28"/>
        </w:numPr>
        <w:spacing w:after="120" w:line="240" w:lineRule="auto"/>
        <w:jc w:val="both"/>
        <w:rPr>
          <w:rFonts w:ascii="Arial" w:eastAsia="Times New Roman" w:hAnsi="Arial" w:cs="Arial"/>
          <w:sz w:val="20"/>
          <w:szCs w:val="20"/>
        </w:rPr>
      </w:pPr>
      <w:bookmarkStart w:id="1733" w:name="_Toc155149749"/>
      <w:bookmarkEnd w:id="1732"/>
      <w:proofErr w:type="spellStart"/>
      <w:r w:rsidRPr="00C3602E">
        <w:rPr>
          <w:rFonts w:ascii="Arial" w:eastAsia="Times New Roman" w:hAnsi="Arial" w:cs="Arial"/>
          <w:b/>
          <w:sz w:val="20"/>
          <w:szCs w:val="20"/>
          <w:u w:val="single"/>
        </w:rPr>
        <w:t>Tangoe</w:t>
      </w:r>
      <w:proofErr w:type="spellEnd"/>
      <w:r w:rsidRPr="00C3602E">
        <w:rPr>
          <w:rFonts w:ascii="Arial" w:eastAsia="Times New Roman" w:hAnsi="Arial" w:cs="Arial"/>
          <w:b/>
          <w:sz w:val="20"/>
          <w:szCs w:val="20"/>
          <w:u w:val="single"/>
        </w:rPr>
        <w:t xml:space="preserve"> Will</w:t>
      </w:r>
    </w:p>
    <w:p w14:paraId="0879EDBB" w14:textId="77777777" w:rsidR="00C3602E" w:rsidRPr="00C3602E" w:rsidRDefault="00C3602E" w:rsidP="00DB187E">
      <w:pPr>
        <w:numPr>
          <w:ilvl w:val="0"/>
          <w:numId w:val="27"/>
        </w:numPr>
        <w:tabs>
          <w:tab w:val="left" w:pos="-288"/>
          <w:tab w:val="left" w:pos="43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MS Mincho" w:hAnsi="Arial" w:cs="Arial"/>
          <w:spacing w:val="-2"/>
          <w:sz w:val="20"/>
          <w:szCs w:val="20"/>
          <w:lang w:eastAsia="ja-JP"/>
        </w:rPr>
      </w:pPr>
      <w:r w:rsidRPr="00C3602E">
        <w:rPr>
          <w:rFonts w:ascii="Arial" w:eastAsia="MS Mincho" w:hAnsi="Arial" w:cs="Arial"/>
          <w:spacing w:val="-2"/>
          <w:sz w:val="20"/>
          <w:szCs w:val="20"/>
          <w:lang w:eastAsia="ja-JP"/>
        </w:rPr>
        <w:t xml:space="preserve">Obtain from Customer all Vendor source data required to build a “Baseline” such as Vendor contract(s), amendments, electronic billing, on-line billing access, paper invoices, Vendor usage reports, etc.  </w:t>
      </w:r>
    </w:p>
    <w:p w14:paraId="48A1E0B8" w14:textId="77777777" w:rsidR="00C3602E" w:rsidRPr="00C3602E" w:rsidRDefault="00C3602E" w:rsidP="00DB187E">
      <w:pPr>
        <w:numPr>
          <w:ilvl w:val="0"/>
          <w:numId w:val="27"/>
        </w:numPr>
        <w:tabs>
          <w:tab w:val="left" w:pos="-288"/>
          <w:tab w:val="left" w:pos="0"/>
          <w:tab w:val="left" w:pos="115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Times New Roman" w:hAnsi="Arial" w:cs="Arial"/>
          <w:color w:val="000000"/>
          <w:sz w:val="20"/>
          <w:szCs w:val="20"/>
        </w:rPr>
      </w:pPr>
      <w:r w:rsidRPr="00C3602E">
        <w:rPr>
          <w:rFonts w:ascii="Arial" w:eastAsia="Times New Roman" w:hAnsi="Arial" w:cs="Arial"/>
          <w:bCs/>
          <w:iCs/>
          <w:sz w:val="20"/>
          <w:szCs w:val="20"/>
        </w:rPr>
        <w:t xml:space="preserve">Leverage </w:t>
      </w:r>
      <w:proofErr w:type="spellStart"/>
      <w:r w:rsidRPr="00C3602E">
        <w:rPr>
          <w:rFonts w:ascii="Arial" w:eastAsia="Times New Roman" w:hAnsi="Arial" w:cs="Arial"/>
          <w:bCs/>
          <w:iCs/>
          <w:sz w:val="20"/>
          <w:szCs w:val="20"/>
        </w:rPr>
        <w:t>Tangoe’s</w:t>
      </w:r>
      <w:proofErr w:type="spellEnd"/>
      <w:r w:rsidRPr="00C3602E">
        <w:rPr>
          <w:rFonts w:ascii="Arial" w:eastAsia="Times New Roman" w:hAnsi="Arial" w:cs="Arial"/>
          <w:bCs/>
          <w:iCs/>
          <w:sz w:val="20"/>
          <w:szCs w:val="20"/>
        </w:rPr>
        <w:t xml:space="preserve"> proprietary rate database for the purposes of identifying targeted “market rates”.</w:t>
      </w:r>
    </w:p>
    <w:p w14:paraId="0536DF1E" w14:textId="77777777" w:rsidR="00C3602E" w:rsidRPr="00C3602E" w:rsidRDefault="00C3602E" w:rsidP="00DB187E">
      <w:pPr>
        <w:numPr>
          <w:ilvl w:val="0"/>
          <w:numId w:val="27"/>
        </w:numPr>
        <w:tabs>
          <w:tab w:val="left" w:pos="-288"/>
          <w:tab w:val="left" w:pos="0"/>
          <w:tab w:val="left" w:pos="432"/>
          <w:tab w:val="left" w:pos="115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Times New Roman" w:hAnsi="Arial" w:cs="Arial"/>
          <w:sz w:val="20"/>
          <w:szCs w:val="20"/>
        </w:rPr>
      </w:pPr>
      <w:r w:rsidRPr="00C3602E">
        <w:rPr>
          <w:rFonts w:ascii="Arial" w:eastAsia="Times New Roman" w:hAnsi="Arial" w:cs="Arial"/>
          <w:sz w:val="20"/>
          <w:szCs w:val="20"/>
        </w:rPr>
        <w:t xml:space="preserve">Baseline Creation:  </w:t>
      </w:r>
      <w:r w:rsidRPr="00C3602E">
        <w:rPr>
          <w:rFonts w:ascii="Arial" w:eastAsia="MS Mincho" w:hAnsi="Arial" w:cs="Arial"/>
          <w:spacing w:val="-2"/>
          <w:sz w:val="20"/>
          <w:szCs w:val="20"/>
          <w:lang w:eastAsia="ja-JP"/>
        </w:rPr>
        <w:t xml:space="preserve">Create a Baseline for each Vendor detailing individual spend and volume level detail by service type.  </w:t>
      </w:r>
    </w:p>
    <w:p w14:paraId="251A476F" w14:textId="77777777" w:rsidR="00C3602E" w:rsidRPr="00C3602E" w:rsidRDefault="00C3602E" w:rsidP="00DB187E">
      <w:pPr>
        <w:numPr>
          <w:ilvl w:val="0"/>
          <w:numId w:val="27"/>
        </w:numPr>
        <w:tabs>
          <w:tab w:val="left" w:pos="-288"/>
          <w:tab w:val="left" w:pos="0"/>
          <w:tab w:val="left" w:pos="432"/>
          <w:tab w:val="left" w:pos="115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Times New Roman" w:hAnsi="Arial" w:cs="Arial"/>
          <w:sz w:val="20"/>
          <w:szCs w:val="20"/>
        </w:rPr>
      </w:pPr>
      <w:r w:rsidRPr="00C3602E">
        <w:rPr>
          <w:rFonts w:ascii="Arial" w:eastAsia="Times New Roman" w:hAnsi="Arial" w:cs="Arial"/>
          <w:sz w:val="20"/>
          <w:szCs w:val="20"/>
        </w:rPr>
        <w:t xml:space="preserve">Prepare a document setting forth the current rates from each Vendor proposal as compared to the best rates </w:t>
      </w:r>
      <w:proofErr w:type="spellStart"/>
      <w:r w:rsidRPr="00C3602E">
        <w:rPr>
          <w:rFonts w:ascii="Arial" w:eastAsia="Times New Roman" w:hAnsi="Arial" w:cs="Arial"/>
          <w:sz w:val="20"/>
          <w:szCs w:val="20"/>
        </w:rPr>
        <w:t>Tangoe</w:t>
      </w:r>
      <w:proofErr w:type="spellEnd"/>
      <w:r w:rsidRPr="00C3602E">
        <w:rPr>
          <w:rFonts w:ascii="Arial" w:eastAsia="Times New Roman" w:hAnsi="Arial" w:cs="Arial"/>
          <w:sz w:val="20"/>
          <w:szCs w:val="20"/>
        </w:rPr>
        <w:t xml:space="preserve"> is seeing for similar services and include in the Benchmark Report.</w:t>
      </w:r>
    </w:p>
    <w:p w14:paraId="7C333660" w14:textId="77777777" w:rsidR="00C3602E" w:rsidRPr="00C3602E" w:rsidRDefault="00C3602E" w:rsidP="00DB187E">
      <w:pPr>
        <w:numPr>
          <w:ilvl w:val="0"/>
          <w:numId w:val="27"/>
        </w:numPr>
        <w:spacing w:after="60" w:line="240" w:lineRule="auto"/>
        <w:ind w:left="1440"/>
        <w:jc w:val="both"/>
        <w:rPr>
          <w:rFonts w:ascii="Arial" w:eastAsia="MS Mincho" w:hAnsi="Arial" w:cs="Arial"/>
          <w:sz w:val="20"/>
          <w:szCs w:val="20"/>
          <w:lang w:eastAsia="ja-JP"/>
        </w:rPr>
      </w:pPr>
      <w:r w:rsidRPr="00C3602E">
        <w:rPr>
          <w:rFonts w:ascii="Arial" w:eastAsia="MS Mincho" w:hAnsi="Arial" w:cs="Arial"/>
          <w:sz w:val="20"/>
          <w:szCs w:val="20"/>
          <w:lang w:eastAsia="ja-JP"/>
        </w:rPr>
        <w:t>As needed, normalize the service categories to take into consideration the various naming conventions and nuances of the various Vendor billing systems and data formats.</w:t>
      </w:r>
    </w:p>
    <w:p w14:paraId="53BA04E6" w14:textId="77777777" w:rsidR="00C3602E" w:rsidRPr="00C3602E" w:rsidRDefault="00C3602E" w:rsidP="00DB187E">
      <w:pPr>
        <w:numPr>
          <w:ilvl w:val="0"/>
          <w:numId w:val="27"/>
        </w:numPr>
        <w:spacing w:after="60" w:line="240" w:lineRule="auto"/>
        <w:ind w:left="1440"/>
        <w:jc w:val="both"/>
        <w:rPr>
          <w:rFonts w:ascii="Arial" w:eastAsia="MS Mincho" w:hAnsi="Arial" w:cs="Arial"/>
          <w:sz w:val="20"/>
          <w:szCs w:val="20"/>
          <w:lang w:eastAsia="ja-JP"/>
        </w:rPr>
      </w:pPr>
      <w:r w:rsidRPr="00C3602E">
        <w:rPr>
          <w:rFonts w:ascii="Arial" w:eastAsia="MS Mincho" w:hAnsi="Arial" w:cs="Arial"/>
          <w:sz w:val="20"/>
          <w:szCs w:val="20"/>
          <w:lang w:eastAsia="ja-JP"/>
        </w:rPr>
        <w:t>Review of Baseline:  Be available for discussion and review of Baseline with Customer as-needed throughout the project.</w:t>
      </w:r>
    </w:p>
    <w:p w14:paraId="225AC77E" w14:textId="77777777" w:rsidR="00C3602E" w:rsidRPr="00C3602E" w:rsidRDefault="00C3602E" w:rsidP="00DB187E">
      <w:pPr>
        <w:numPr>
          <w:ilvl w:val="0"/>
          <w:numId w:val="27"/>
        </w:numPr>
        <w:tabs>
          <w:tab w:val="left" w:pos="-288"/>
          <w:tab w:val="left" w:pos="0"/>
          <w:tab w:val="left" w:pos="115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Times New Roman" w:hAnsi="Arial" w:cs="Arial"/>
          <w:color w:val="000000"/>
          <w:sz w:val="20"/>
          <w:szCs w:val="20"/>
        </w:rPr>
      </w:pPr>
      <w:r w:rsidRPr="00C3602E">
        <w:rPr>
          <w:rFonts w:ascii="Arial" w:eastAsia="Times New Roman" w:hAnsi="Arial" w:cs="Arial"/>
          <w:bCs/>
          <w:iCs/>
          <w:sz w:val="20"/>
          <w:szCs w:val="20"/>
        </w:rPr>
        <w:t xml:space="preserve">Provide guidance on each Vendor, where applicable, for improvement and include in the Benchmark Report.  </w:t>
      </w:r>
    </w:p>
    <w:p w14:paraId="0FA401BF" w14:textId="77777777" w:rsidR="00C3602E" w:rsidRPr="00C3602E" w:rsidRDefault="00C3602E" w:rsidP="00DB187E">
      <w:pPr>
        <w:numPr>
          <w:ilvl w:val="0"/>
          <w:numId w:val="27"/>
        </w:numPr>
        <w:tabs>
          <w:tab w:val="left" w:pos="-288"/>
          <w:tab w:val="left" w:pos="0"/>
          <w:tab w:val="left" w:pos="432"/>
          <w:tab w:val="left" w:pos="115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Times New Roman" w:hAnsi="Arial" w:cs="Arial"/>
          <w:bCs/>
          <w:iCs/>
          <w:sz w:val="20"/>
          <w:szCs w:val="20"/>
        </w:rPr>
      </w:pPr>
      <w:r w:rsidRPr="00C3602E">
        <w:rPr>
          <w:rFonts w:ascii="Arial" w:eastAsia="Times New Roman" w:hAnsi="Arial" w:cs="Arial"/>
          <w:bCs/>
          <w:iCs/>
          <w:sz w:val="20"/>
          <w:szCs w:val="20"/>
        </w:rPr>
        <w:t xml:space="preserve">Specify areas where Customer negotiations with the Vendor should </w:t>
      </w:r>
      <w:proofErr w:type="gramStart"/>
      <w:r w:rsidRPr="00C3602E">
        <w:rPr>
          <w:rFonts w:ascii="Arial" w:eastAsia="Times New Roman" w:hAnsi="Arial" w:cs="Arial"/>
          <w:bCs/>
          <w:iCs/>
          <w:sz w:val="20"/>
          <w:szCs w:val="20"/>
        </w:rPr>
        <w:t>focus, and</w:t>
      </w:r>
      <w:proofErr w:type="gramEnd"/>
      <w:r w:rsidRPr="00C3602E">
        <w:rPr>
          <w:rFonts w:ascii="Arial" w:eastAsia="Times New Roman" w:hAnsi="Arial" w:cs="Arial"/>
          <w:bCs/>
          <w:iCs/>
          <w:sz w:val="20"/>
          <w:szCs w:val="20"/>
        </w:rPr>
        <w:t xml:space="preserve"> update comparative model to provide the basis for Customer to understand options and service/cost impacts and include in the Benchmark Report.</w:t>
      </w:r>
    </w:p>
    <w:p w14:paraId="21E3AF1E" w14:textId="77777777" w:rsidR="00C3602E" w:rsidRPr="00C3602E" w:rsidRDefault="00C3602E" w:rsidP="00DB187E">
      <w:pPr>
        <w:numPr>
          <w:ilvl w:val="0"/>
          <w:numId w:val="27"/>
        </w:numPr>
        <w:tabs>
          <w:tab w:val="left" w:pos="-288"/>
          <w:tab w:val="left" w:pos="0"/>
          <w:tab w:val="left" w:pos="115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Times New Roman" w:hAnsi="Arial" w:cs="Arial"/>
          <w:sz w:val="20"/>
          <w:szCs w:val="20"/>
        </w:rPr>
      </w:pPr>
      <w:r w:rsidRPr="00C3602E">
        <w:rPr>
          <w:rFonts w:ascii="Arial" w:eastAsia="Times New Roman" w:hAnsi="Arial" w:cs="Arial"/>
          <w:color w:val="000000"/>
          <w:sz w:val="20"/>
          <w:szCs w:val="20"/>
        </w:rPr>
        <w:t>Review Vendor contract terms and conditions and answer Customer’s questions accordingly.</w:t>
      </w:r>
    </w:p>
    <w:p w14:paraId="36C1C440" w14:textId="77777777" w:rsidR="00C3602E" w:rsidRPr="00C3602E" w:rsidRDefault="00C3602E" w:rsidP="00DB187E">
      <w:pPr>
        <w:numPr>
          <w:ilvl w:val="0"/>
          <w:numId w:val="27"/>
        </w:numPr>
        <w:tabs>
          <w:tab w:val="left" w:pos="-288"/>
          <w:tab w:val="left" w:pos="0"/>
          <w:tab w:val="left" w:pos="115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jc w:val="both"/>
        <w:rPr>
          <w:rFonts w:ascii="Arial" w:eastAsia="Times New Roman" w:hAnsi="Arial" w:cs="Arial"/>
          <w:sz w:val="20"/>
          <w:szCs w:val="20"/>
        </w:rPr>
      </w:pPr>
      <w:r w:rsidRPr="00C3602E">
        <w:rPr>
          <w:rFonts w:ascii="Arial" w:eastAsia="Times New Roman" w:hAnsi="Arial" w:cs="Arial"/>
          <w:color w:val="000000"/>
          <w:sz w:val="20"/>
          <w:szCs w:val="20"/>
        </w:rPr>
        <w:t>Deliver a final “Benchmark Report” to Customer inclusive of the applicable deliverables above.</w:t>
      </w:r>
    </w:p>
    <w:p w14:paraId="4292A77D" w14:textId="77777777" w:rsidR="00C3602E" w:rsidRPr="00C3602E" w:rsidRDefault="00C3602E" w:rsidP="00DB187E">
      <w:pPr>
        <w:numPr>
          <w:ilvl w:val="0"/>
          <w:numId w:val="27"/>
        </w:numPr>
        <w:tabs>
          <w:tab w:val="left" w:pos="-288"/>
          <w:tab w:val="left" w:pos="0"/>
          <w:tab w:val="left" w:pos="115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0" w:line="240" w:lineRule="auto"/>
        <w:ind w:left="1440"/>
        <w:jc w:val="both"/>
        <w:rPr>
          <w:rFonts w:ascii="Arial" w:eastAsia="Times New Roman" w:hAnsi="Arial" w:cs="Arial"/>
          <w:color w:val="000000"/>
          <w:sz w:val="20"/>
          <w:szCs w:val="20"/>
        </w:rPr>
      </w:pPr>
      <w:r w:rsidRPr="00C3602E">
        <w:rPr>
          <w:rFonts w:ascii="Arial" w:eastAsia="MS Mincho" w:hAnsi="Arial" w:cs="Arial"/>
          <w:spacing w:val="-2"/>
          <w:sz w:val="20"/>
          <w:szCs w:val="20"/>
          <w:lang w:eastAsia="ja-JP"/>
        </w:rPr>
        <w:t xml:space="preserve">While Customer intends to run the negotiation event with internal resources, </w:t>
      </w:r>
      <w:proofErr w:type="spellStart"/>
      <w:r w:rsidRPr="00C3602E">
        <w:rPr>
          <w:rFonts w:ascii="Arial" w:eastAsia="MS Mincho" w:hAnsi="Arial" w:cs="Arial"/>
          <w:spacing w:val="-2"/>
          <w:sz w:val="20"/>
          <w:szCs w:val="20"/>
          <w:lang w:eastAsia="ja-JP"/>
        </w:rPr>
        <w:t>Tangoe</w:t>
      </w:r>
      <w:proofErr w:type="spellEnd"/>
      <w:r w:rsidRPr="00C3602E">
        <w:rPr>
          <w:rFonts w:ascii="Arial" w:eastAsia="MS Mincho" w:hAnsi="Arial" w:cs="Arial"/>
          <w:spacing w:val="-2"/>
          <w:sz w:val="20"/>
          <w:szCs w:val="20"/>
          <w:lang w:eastAsia="ja-JP"/>
        </w:rPr>
        <w:t xml:space="preserve"> has included consulting time as part of the fees to support Customer with any Baseline related questions or discrepancies that may arise during the process.</w:t>
      </w:r>
      <w:r w:rsidRPr="00C3602E">
        <w:rPr>
          <w:rFonts w:ascii="Arial" w:eastAsia="Times New Roman" w:hAnsi="Arial" w:cs="Arial"/>
          <w:color w:val="000000"/>
          <w:sz w:val="20"/>
          <w:szCs w:val="20"/>
        </w:rPr>
        <w:t xml:space="preserve"> </w:t>
      </w:r>
      <w:proofErr w:type="spellStart"/>
      <w:r w:rsidRPr="00C3602E">
        <w:rPr>
          <w:rFonts w:ascii="Arial" w:eastAsia="Times New Roman" w:hAnsi="Arial" w:cs="Arial"/>
          <w:color w:val="000000"/>
          <w:sz w:val="20"/>
          <w:szCs w:val="20"/>
        </w:rPr>
        <w:t>Tangoe</w:t>
      </w:r>
      <w:proofErr w:type="spellEnd"/>
      <w:r w:rsidRPr="00C3602E">
        <w:rPr>
          <w:rFonts w:ascii="Arial" w:eastAsia="Times New Roman" w:hAnsi="Arial" w:cs="Arial"/>
          <w:color w:val="000000"/>
          <w:sz w:val="20"/>
          <w:szCs w:val="20"/>
        </w:rPr>
        <w:t xml:space="preserve"> will consult with Customer for up to 5 hours. </w:t>
      </w:r>
    </w:p>
    <w:p w14:paraId="0F3030E4" w14:textId="77777777" w:rsidR="00C3602E" w:rsidRPr="00C3602E" w:rsidRDefault="00C3602E" w:rsidP="00DB187E">
      <w:pPr>
        <w:numPr>
          <w:ilvl w:val="0"/>
          <w:numId w:val="14"/>
        </w:numPr>
        <w:tabs>
          <w:tab w:val="left" w:pos="-288"/>
          <w:tab w:val="left" w:pos="0"/>
          <w:tab w:val="left" w:pos="1152"/>
          <w:tab w:val="left" w:pos="1872"/>
          <w:tab w:val="left" w:pos="2592"/>
          <w:tab w:val="left" w:pos="3312"/>
          <w:tab w:val="left" w:pos="4032"/>
          <w:tab w:val="right" w:pos="4320"/>
          <w:tab w:val="left" w:pos="4752"/>
          <w:tab w:val="left" w:pos="5040"/>
          <w:tab w:val="left" w:pos="5472"/>
          <w:tab w:val="left" w:pos="6192"/>
          <w:tab w:val="left" w:pos="6912"/>
          <w:tab w:val="left" w:pos="7632"/>
          <w:tab w:val="left" w:pos="8352"/>
          <w:tab w:val="right" w:pos="8640"/>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0" w:line="240" w:lineRule="auto"/>
        <w:ind w:left="0"/>
        <w:jc w:val="both"/>
        <w:rPr>
          <w:rFonts w:ascii="Arial" w:eastAsia="Times New Roman" w:hAnsi="Arial" w:cs="Arial"/>
          <w:sz w:val="20"/>
          <w:szCs w:val="20"/>
        </w:rPr>
      </w:pPr>
    </w:p>
    <w:p w14:paraId="46D0636F" w14:textId="77777777" w:rsidR="00C3602E" w:rsidRPr="00C3602E" w:rsidRDefault="00C3602E" w:rsidP="00DB187E">
      <w:pPr>
        <w:keepNext/>
        <w:numPr>
          <w:ilvl w:val="0"/>
          <w:numId w:val="28"/>
        </w:numPr>
        <w:spacing w:after="120" w:line="240" w:lineRule="auto"/>
        <w:contextualSpacing/>
        <w:jc w:val="both"/>
        <w:rPr>
          <w:rFonts w:ascii="Arial" w:eastAsia="Times New Roman" w:hAnsi="Arial" w:cs="Arial"/>
          <w:b/>
          <w:sz w:val="20"/>
          <w:szCs w:val="20"/>
        </w:rPr>
      </w:pPr>
      <w:r w:rsidRPr="00C3602E">
        <w:rPr>
          <w:rFonts w:ascii="Arial" w:eastAsia="Times New Roman" w:hAnsi="Arial" w:cs="Arial"/>
          <w:b/>
          <w:sz w:val="20"/>
          <w:szCs w:val="20"/>
          <w:u w:val="single"/>
        </w:rPr>
        <w:t>Customer Will</w:t>
      </w:r>
    </w:p>
    <w:p w14:paraId="4383738A" w14:textId="77777777" w:rsidR="00C3602E" w:rsidRPr="00C3602E" w:rsidRDefault="00C3602E" w:rsidP="00DB187E">
      <w:pPr>
        <w:numPr>
          <w:ilvl w:val="0"/>
          <w:numId w:val="26"/>
        </w:numPr>
        <w:tabs>
          <w:tab w:val="left" w:pos="-288"/>
          <w:tab w:val="left" w:pos="43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hanging="360"/>
        <w:jc w:val="both"/>
        <w:rPr>
          <w:rFonts w:ascii="Arial" w:eastAsia="MS Mincho" w:hAnsi="Arial" w:cs="Arial"/>
          <w:spacing w:val="-2"/>
          <w:sz w:val="20"/>
          <w:szCs w:val="20"/>
          <w:lang w:eastAsia="ja-JP"/>
        </w:rPr>
      </w:pPr>
      <w:r w:rsidRPr="00C3602E">
        <w:rPr>
          <w:rFonts w:ascii="Arial" w:eastAsia="MS Mincho" w:hAnsi="Arial" w:cs="Arial"/>
          <w:spacing w:val="-2"/>
          <w:sz w:val="20"/>
          <w:szCs w:val="20"/>
          <w:lang w:eastAsia="ja-JP"/>
        </w:rPr>
        <w:t>Provide available Vendor electronic and paper invoices and/or access to online billing systems, Vendor contracts, and Vendor reports.</w:t>
      </w:r>
    </w:p>
    <w:p w14:paraId="24F44349" w14:textId="77777777" w:rsidR="00C3602E" w:rsidRPr="00C3602E" w:rsidRDefault="00C3602E" w:rsidP="00DB187E">
      <w:pPr>
        <w:numPr>
          <w:ilvl w:val="0"/>
          <w:numId w:val="26"/>
        </w:numPr>
        <w:tabs>
          <w:tab w:val="left" w:pos="-288"/>
          <w:tab w:val="left" w:pos="432"/>
          <w:tab w:val="left" w:pos="1530"/>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hanging="360"/>
        <w:jc w:val="both"/>
        <w:rPr>
          <w:rFonts w:ascii="Arial" w:eastAsia="MS Mincho" w:hAnsi="Arial" w:cs="Arial"/>
          <w:spacing w:val="-2"/>
          <w:sz w:val="20"/>
          <w:szCs w:val="20"/>
          <w:lang w:eastAsia="ja-JP"/>
        </w:rPr>
      </w:pPr>
      <w:r w:rsidRPr="00C3602E">
        <w:rPr>
          <w:rFonts w:ascii="Arial" w:eastAsia="MS Mincho" w:hAnsi="Arial" w:cs="Arial"/>
          <w:spacing w:val="-2"/>
          <w:sz w:val="20"/>
          <w:szCs w:val="20"/>
          <w:lang w:eastAsia="ja-JP"/>
        </w:rPr>
        <w:t>Support any Letter of Authorization (</w:t>
      </w:r>
      <w:proofErr w:type="spellStart"/>
      <w:r w:rsidRPr="00C3602E">
        <w:rPr>
          <w:rFonts w:ascii="Arial" w:eastAsia="MS Mincho" w:hAnsi="Arial" w:cs="Arial"/>
          <w:spacing w:val="-2"/>
          <w:sz w:val="20"/>
          <w:szCs w:val="20"/>
          <w:lang w:eastAsia="ja-JP"/>
        </w:rPr>
        <w:t>LoA</w:t>
      </w:r>
      <w:proofErr w:type="spellEnd"/>
      <w:r w:rsidRPr="00C3602E">
        <w:rPr>
          <w:rFonts w:ascii="Arial" w:eastAsia="MS Mincho" w:hAnsi="Arial" w:cs="Arial"/>
          <w:spacing w:val="-2"/>
          <w:sz w:val="20"/>
          <w:szCs w:val="20"/>
          <w:lang w:eastAsia="ja-JP"/>
        </w:rPr>
        <w:t>) required by a Vendor to allow Tangoe to access Vendor data.</w:t>
      </w:r>
    </w:p>
    <w:p w14:paraId="49C60C4E" w14:textId="77777777" w:rsidR="00C3602E" w:rsidRPr="00C3602E" w:rsidRDefault="00C3602E" w:rsidP="00DB187E">
      <w:pPr>
        <w:numPr>
          <w:ilvl w:val="0"/>
          <w:numId w:val="26"/>
        </w:numPr>
        <w:tabs>
          <w:tab w:val="left" w:pos="-288"/>
          <w:tab w:val="left" w:pos="432"/>
          <w:tab w:val="left" w:pos="1530"/>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60" w:line="240" w:lineRule="auto"/>
        <w:ind w:left="1440" w:hanging="360"/>
        <w:jc w:val="both"/>
        <w:rPr>
          <w:rFonts w:ascii="Arial" w:eastAsia="MS Mincho" w:hAnsi="Arial" w:cs="Arial"/>
          <w:spacing w:val="-2"/>
          <w:sz w:val="20"/>
          <w:szCs w:val="20"/>
          <w:lang w:eastAsia="ja-JP"/>
        </w:rPr>
      </w:pPr>
      <w:r w:rsidRPr="00C3602E">
        <w:rPr>
          <w:rFonts w:ascii="Arial" w:eastAsia="MS Mincho" w:hAnsi="Arial" w:cs="Arial"/>
          <w:spacing w:val="-2"/>
          <w:sz w:val="20"/>
          <w:szCs w:val="20"/>
          <w:lang w:eastAsia="ja-JP"/>
        </w:rPr>
        <w:t>Assign a single point of contact for the project to attend necessary status calls, assist in securing the necessary documentation, and assist in identifying additional Customer resources.</w:t>
      </w:r>
    </w:p>
    <w:p w14:paraId="4DD2DC6F" w14:textId="77777777" w:rsidR="00C3602E" w:rsidRPr="00C3602E" w:rsidRDefault="00C3602E" w:rsidP="00C3602E">
      <w:pPr>
        <w:tabs>
          <w:tab w:val="left" w:pos="-288"/>
          <w:tab w:val="left" w:pos="432"/>
          <w:tab w:val="left" w:pos="1872"/>
          <w:tab w:val="left" w:pos="2592"/>
          <w:tab w:val="left" w:pos="3312"/>
          <w:tab w:val="left" w:pos="4032"/>
          <w:tab w:val="left" w:pos="4752"/>
          <w:tab w:val="left" w:pos="5472"/>
          <w:tab w:val="left" w:pos="6192"/>
          <w:tab w:val="left" w:pos="6912"/>
          <w:tab w:val="left" w:pos="7632"/>
          <w:tab w:val="left" w:pos="8352"/>
          <w:tab w:val="left" w:pos="9072"/>
          <w:tab w:val="left" w:pos="9792"/>
          <w:tab w:val="left" w:pos="10512"/>
          <w:tab w:val="left" w:pos="11232"/>
          <w:tab w:val="left" w:pos="11952"/>
          <w:tab w:val="left" w:pos="12672"/>
          <w:tab w:val="left" w:pos="13392"/>
          <w:tab w:val="left" w:pos="14112"/>
          <w:tab w:val="left" w:pos="14832"/>
          <w:tab w:val="left" w:pos="15552"/>
          <w:tab w:val="left" w:pos="16272"/>
          <w:tab w:val="left" w:pos="16992"/>
          <w:tab w:val="left" w:pos="17712"/>
          <w:tab w:val="left" w:pos="18432"/>
          <w:tab w:val="left" w:pos="19152"/>
        </w:tabs>
        <w:suppressAutoHyphens/>
        <w:spacing w:after="0" w:line="240" w:lineRule="auto"/>
        <w:ind w:left="2160"/>
        <w:jc w:val="both"/>
        <w:rPr>
          <w:rFonts w:ascii="Arial" w:eastAsia="MS Mincho" w:hAnsi="Arial" w:cs="Arial"/>
          <w:spacing w:val="-2"/>
          <w:sz w:val="20"/>
          <w:szCs w:val="20"/>
          <w:lang w:eastAsia="ja-JP"/>
        </w:rPr>
      </w:pPr>
    </w:p>
    <w:p w14:paraId="2D5F6ED5" w14:textId="77777777" w:rsidR="00C3602E" w:rsidRPr="00C3602E" w:rsidRDefault="00C3602E" w:rsidP="00DB187E">
      <w:pPr>
        <w:keepNext/>
        <w:numPr>
          <w:ilvl w:val="0"/>
          <w:numId w:val="28"/>
        </w:numPr>
        <w:spacing w:after="240" w:line="240" w:lineRule="auto"/>
        <w:contextualSpacing/>
        <w:jc w:val="both"/>
        <w:rPr>
          <w:rFonts w:ascii="Arial" w:eastAsia="Times New Roman" w:hAnsi="Arial" w:cs="Arial"/>
          <w:sz w:val="20"/>
          <w:szCs w:val="20"/>
        </w:rPr>
      </w:pPr>
      <w:r w:rsidRPr="00C3602E">
        <w:rPr>
          <w:rFonts w:ascii="Arial" w:eastAsia="Times New Roman" w:hAnsi="Arial" w:cs="Arial"/>
          <w:b/>
          <w:sz w:val="20"/>
          <w:szCs w:val="20"/>
          <w:u w:val="single"/>
        </w:rPr>
        <w:t>Fees</w:t>
      </w:r>
      <w:r w:rsidRPr="00C3602E">
        <w:rPr>
          <w:rFonts w:ascii="Arial" w:eastAsia="Times New Roman" w:hAnsi="Arial" w:cs="Arial"/>
          <w:b/>
          <w:sz w:val="20"/>
          <w:szCs w:val="20"/>
        </w:rPr>
        <w:t>:</w:t>
      </w:r>
      <w:r w:rsidRPr="00C3602E">
        <w:rPr>
          <w:rFonts w:ascii="Arial" w:eastAsia="Times New Roman" w:hAnsi="Arial" w:cs="Arial"/>
          <w:sz w:val="20"/>
          <w:szCs w:val="20"/>
        </w:rPr>
        <w:t xml:space="preserve">  Customer shall pay Tangoe a fixed fee in the amount of $____________.</w:t>
      </w:r>
    </w:p>
    <w:p w14:paraId="412BB96B" w14:textId="77777777" w:rsidR="00C3602E" w:rsidRPr="00C3602E" w:rsidRDefault="00C3602E" w:rsidP="00C3602E">
      <w:pPr>
        <w:keepNext/>
        <w:spacing w:after="200" w:line="276" w:lineRule="auto"/>
        <w:ind w:left="1080"/>
        <w:contextualSpacing/>
        <w:jc w:val="both"/>
        <w:rPr>
          <w:rFonts w:ascii="Arial" w:eastAsia="Times New Roman" w:hAnsi="Arial" w:cs="Arial"/>
          <w:sz w:val="20"/>
          <w:szCs w:val="20"/>
        </w:rPr>
      </w:pPr>
    </w:p>
    <w:p w14:paraId="4575281F" w14:textId="77777777" w:rsidR="00C3602E" w:rsidRPr="00C3602E" w:rsidRDefault="00C3602E" w:rsidP="00DB187E">
      <w:pPr>
        <w:keepNext/>
        <w:numPr>
          <w:ilvl w:val="0"/>
          <w:numId w:val="28"/>
        </w:numPr>
        <w:spacing w:after="120" w:line="240" w:lineRule="auto"/>
        <w:contextualSpacing/>
        <w:jc w:val="both"/>
        <w:rPr>
          <w:rFonts w:ascii="Arial" w:eastAsia="Times New Roman" w:hAnsi="Arial" w:cs="Arial"/>
          <w:b/>
          <w:sz w:val="20"/>
          <w:szCs w:val="20"/>
        </w:rPr>
      </w:pPr>
      <w:r w:rsidRPr="00C3602E">
        <w:rPr>
          <w:rFonts w:ascii="Arial" w:eastAsia="Times New Roman" w:hAnsi="Arial" w:cs="Arial"/>
          <w:b/>
          <w:sz w:val="20"/>
          <w:szCs w:val="20"/>
          <w:u w:val="single"/>
        </w:rPr>
        <w:t>Payment Terms</w:t>
      </w:r>
      <w:r w:rsidRPr="00C3602E">
        <w:rPr>
          <w:rFonts w:ascii="Arial" w:eastAsia="Times New Roman" w:hAnsi="Arial" w:cs="Arial"/>
          <w:b/>
          <w:sz w:val="20"/>
          <w:szCs w:val="20"/>
        </w:rPr>
        <w:t xml:space="preserve">: </w:t>
      </w:r>
    </w:p>
    <w:bookmarkEnd w:id="1733"/>
    <w:p w14:paraId="3A90F678"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r w:rsidRPr="00C3602E">
        <w:rPr>
          <w:rFonts w:ascii="Arial" w:eastAsia="MS Mincho" w:hAnsi="Arial" w:cs="Arial"/>
          <w:sz w:val="20"/>
          <w:szCs w:val="20"/>
          <w:lang w:eastAsia="ja-JP"/>
        </w:rPr>
        <w:t>•</w:t>
      </w:r>
      <w:r w:rsidRPr="00C3602E">
        <w:rPr>
          <w:rFonts w:ascii="Arial" w:eastAsia="MS Mincho" w:hAnsi="Arial" w:cs="Arial"/>
          <w:sz w:val="20"/>
          <w:szCs w:val="20"/>
          <w:lang w:eastAsia="ja-JP"/>
        </w:rPr>
        <w:tab/>
        <w:t>50% invoiced upon the Schedule Effective Date.</w:t>
      </w:r>
    </w:p>
    <w:p w14:paraId="664C1ED3"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r w:rsidRPr="00C3602E">
        <w:rPr>
          <w:rFonts w:ascii="Arial" w:eastAsia="MS Mincho" w:hAnsi="Arial" w:cs="Arial"/>
          <w:sz w:val="20"/>
          <w:szCs w:val="20"/>
          <w:lang w:eastAsia="ja-JP"/>
        </w:rPr>
        <w:t>•</w:t>
      </w:r>
      <w:r w:rsidRPr="00C3602E">
        <w:rPr>
          <w:rFonts w:ascii="Arial" w:eastAsia="MS Mincho" w:hAnsi="Arial" w:cs="Arial"/>
          <w:sz w:val="20"/>
          <w:szCs w:val="20"/>
          <w:lang w:eastAsia="ja-JP"/>
        </w:rPr>
        <w:tab/>
        <w:t>50% invoiced upon delivery of the Benchmark Report.</w:t>
      </w:r>
    </w:p>
    <w:p w14:paraId="11477E90"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7ECF2217"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6B5BCD01"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3BD49AEC"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66481770"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76B81D5E"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104B9EC1"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4016127A"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29CFAD49"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1F3790A1"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31B4326D"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68FF5371"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2630F9B5"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3FE85E8F"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50806A91" w14:textId="77777777" w:rsidR="00C3602E" w:rsidRPr="00C3602E" w:rsidRDefault="00C3602E" w:rsidP="00C3602E">
      <w:pPr>
        <w:spacing w:after="0" w:line="240" w:lineRule="auto"/>
        <w:ind w:left="1080"/>
        <w:jc w:val="both"/>
        <w:rPr>
          <w:rFonts w:ascii="Arial" w:eastAsia="MS Mincho" w:hAnsi="Arial" w:cs="Arial"/>
          <w:sz w:val="20"/>
          <w:szCs w:val="20"/>
          <w:lang w:eastAsia="ja-JP"/>
        </w:rPr>
      </w:pPr>
    </w:p>
    <w:p w14:paraId="6985159D" w14:textId="77777777" w:rsidR="00C3602E" w:rsidRPr="00C3602E" w:rsidRDefault="00C3602E" w:rsidP="00C3602E">
      <w:pPr>
        <w:spacing w:after="0" w:line="240" w:lineRule="auto"/>
        <w:rPr>
          <w:rFonts w:ascii="Arial" w:eastAsia="Times New Roman" w:hAnsi="Arial" w:cs="Arial"/>
          <w:b/>
          <w:bCs/>
          <w:color w:val="365F91"/>
          <w:sz w:val="20"/>
          <w:szCs w:val="20"/>
          <w:lang w:bidi="en-US"/>
        </w:rPr>
      </w:pPr>
      <w:r w:rsidRPr="00C3602E">
        <w:rPr>
          <w:rFonts w:ascii="Arial" w:eastAsia="Times New Roman" w:hAnsi="Arial" w:cs="Arial"/>
          <w:sz w:val="20"/>
          <w:szCs w:val="20"/>
          <w:lang w:bidi="en-US"/>
        </w:rPr>
        <w:br w:type="page"/>
      </w:r>
    </w:p>
    <w:p w14:paraId="2621B7D4" w14:textId="7F215E71" w:rsidR="00C3602E" w:rsidRPr="00255555" w:rsidRDefault="00255555" w:rsidP="00255555">
      <w:pPr>
        <w:keepNext/>
        <w:keepLines/>
        <w:pBdr>
          <w:bottom w:val="single" w:sz="24" w:space="10" w:color="8AC75F"/>
        </w:pBdr>
        <w:tabs>
          <w:tab w:val="left" w:pos="2443"/>
          <w:tab w:val="left" w:pos="3123"/>
        </w:tabs>
        <w:spacing w:before="480" w:after="200" w:line="240" w:lineRule="auto"/>
        <w:jc w:val="center"/>
        <w:outlineLvl w:val="0"/>
        <w:rPr>
          <w:rFonts w:ascii="Arial" w:eastAsia="MS Gothic" w:hAnsi="Arial" w:cs="Times New Roman"/>
          <w:b/>
          <w:caps/>
          <w:color w:val="191919"/>
          <w:sz w:val="40"/>
          <w:szCs w:val="52"/>
        </w:rPr>
      </w:pPr>
      <w:bookmarkStart w:id="1734" w:name="PAY"/>
      <w:r>
        <w:rPr>
          <w:rFonts w:ascii="Arial" w:eastAsia="MS Gothic" w:hAnsi="Arial" w:cs="Times New Roman"/>
          <w:b/>
          <w:caps/>
          <w:color w:val="191919"/>
          <w:sz w:val="40"/>
          <w:szCs w:val="52"/>
        </w:rPr>
        <w:lastRenderedPageBreak/>
        <w:t>Tangoe pay</w:t>
      </w:r>
      <w:bookmarkEnd w:id="1734"/>
    </w:p>
    <w:p w14:paraId="769609BE" w14:textId="77777777" w:rsidR="00C3602E" w:rsidRPr="00C3602E" w:rsidRDefault="00C3602E" w:rsidP="00C3602E">
      <w:pPr>
        <w:spacing w:after="0" w:line="240" w:lineRule="auto"/>
        <w:jc w:val="both"/>
        <w:rPr>
          <w:rFonts w:ascii="Arial" w:eastAsia="Times New Roman" w:hAnsi="Arial" w:cs="Arial"/>
          <w:sz w:val="20"/>
          <w:szCs w:val="20"/>
          <w:lang w:bidi="en-US"/>
        </w:rPr>
      </w:pPr>
    </w:p>
    <w:p w14:paraId="7500B408" w14:textId="77777777" w:rsidR="00C3602E" w:rsidRPr="00C3602E" w:rsidRDefault="00C3602E" w:rsidP="00DB187E">
      <w:pPr>
        <w:numPr>
          <w:ilvl w:val="0"/>
          <w:numId w:val="37"/>
        </w:numPr>
        <w:spacing w:after="0" w:line="240" w:lineRule="auto"/>
        <w:ind w:left="720"/>
        <w:jc w:val="both"/>
        <w:rPr>
          <w:rFonts w:ascii="Arial" w:eastAsia="Times New Roman" w:hAnsi="Arial" w:cs="Arial"/>
          <w:sz w:val="20"/>
          <w:szCs w:val="20"/>
        </w:rPr>
      </w:pPr>
      <w:r w:rsidRPr="00C3602E">
        <w:rPr>
          <w:rFonts w:ascii="Arial" w:eastAsia="Times New Roman" w:hAnsi="Arial" w:cs="Arial"/>
          <w:sz w:val="20"/>
          <w:szCs w:val="20"/>
        </w:rPr>
        <w:t xml:space="preserve">Tangoe Will:  </w:t>
      </w:r>
    </w:p>
    <w:p w14:paraId="37079A68" w14:textId="77777777" w:rsidR="00C3602E" w:rsidRPr="00C3602E" w:rsidRDefault="00C3602E" w:rsidP="00C3602E">
      <w:pPr>
        <w:spacing w:after="0" w:line="240" w:lineRule="auto"/>
        <w:ind w:left="360" w:right="108"/>
        <w:jc w:val="both"/>
        <w:rPr>
          <w:rFonts w:ascii="Arial" w:eastAsia="Times New Roman" w:hAnsi="Arial" w:cs="Arial"/>
          <w:sz w:val="20"/>
          <w:szCs w:val="20"/>
        </w:rPr>
      </w:pPr>
    </w:p>
    <w:p w14:paraId="39BB593B" w14:textId="77777777" w:rsidR="00C3602E" w:rsidRPr="00C3602E" w:rsidRDefault="00C3602E" w:rsidP="00DB187E">
      <w:pPr>
        <w:keepNext/>
        <w:numPr>
          <w:ilvl w:val="4"/>
          <w:numId w:val="39"/>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Establish dedicated bank accounts for each currency in scope, to integrate with Tangoe’s Managed Pay service on behalf of Customer, from which Tangoe will solely process Vendor payments for Customer</w:t>
      </w:r>
    </w:p>
    <w:p w14:paraId="635AF0EB" w14:textId="77777777" w:rsidR="00C3602E" w:rsidRPr="00C3602E" w:rsidRDefault="00C3602E" w:rsidP="00DB187E">
      <w:pPr>
        <w:keepNext/>
        <w:numPr>
          <w:ilvl w:val="4"/>
          <w:numId w:val="39"/>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 xml:space="preserve"> Define, with Customer, timing of funding requests to Customer based on batch payment processing.</w:t>
      </w:r>
    </w:p>
    <w:p w14:paraId="32D941F6" w14:textId="77777777" w:rsidR="00C3602E" w:rsidRPr="00C3602E" w:rsidRDefault="00C3602E" w:rsidP="00DB187E">
      <w:pPr>
        <w:numPr>
          <w:ilvl w:val="0"/>
          <w:numId w:val="40"/>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At the predefined times, provide Customer with funding requests based on actual amounts of each payment batch processed and awaiting release.</w:t>
      </w:r>
    </w:p>
    <w:p w14:paraId="53C444FF" w14:textId="77777777" w:rsidR="00C3602E" w:rsidRPr="00C3602E" w:rsidRDefault="00C3602E" w:rsidP="00DB187E">
      <w:pPr>
        <w:numPr>
          <w:ilvl w:val="0"/>
          <w:numId w:val="40"/>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Directly remit invoice payments included in each payment batch to vendors once Tangoe receives 100% of the funds in the designated bank account for each funding request</w:t>
      </w:r>
    </w:p>
    <w:p w14:paraId="2B97C12E" w14:textId="77777777" w:rsidR="00C3602E" w:rsidRPr="00C3602E" w:rsidRDefault="00C3602E" w:rsidP="00DB187E">
      <w:pPr>
        <w:numPr>
          <w:ilvl w:val="0"/>
          <w:numId w:val="40"/>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 xml:space="preserve">Prepare a reconciliation of payment batches to funds transfers to verify payments covering the previous months’ payment batches </w:t>
      </w:r>
    </w:p>
    <w:p w14:paraId="77DAD3AE" w14:textId="77777777" w:rsidR="00C3602E" w:rsidRPr="00C3602E" w:rsidRDefault="00C3602E" w:rsidP="00C3602E">
      <w:pPr>
        <w:spacing w:after="0" w:line="240" w:lineRule="auto"/>
        <w:jc w:val="both"/>
        <w:rPr>
          <w:rFonts w:ascii="Arial" w:eastAsia="Times New Roman" w:hAnsi="Arial" w:cs="Arial"/>
          <w:sz w:val="20"/>
          <w:szCs w:val="20"/>
        </w:rPr>
      </w:pPr>
    </w:p>
    <w:p w14:paraId="20F7AF7A" w14:textId="77777777" w:rsidR="00C3602E" w:rsidRPr="00C3602E" w:rsidRDefault="00C3602E" w:rsidP="00DB187E">
      <w:pPr>
        <w:numPr>
          <w:ilvl w:val="0"/>
          <w:numId w:val="37"/>
        </w:numPr>
        <w:spacing w:after="0" w:line="240" w:lineRule="auto"/>
        <w:ind w:left="720"/>
        <w:jc w:val="both"/>
        <w:rPr>
          <w:rFonts w:ascii="Arial" w:eastAsia="Times New Roman" w:hAnsi="Arial" w:cs="Arial"/>
          <w:b/>
          <w:sz w:val="20"/>
          <w:szCs w:val="20"/>
        </w:rPr>
      </w:pPr>
      <w:r w:rsidRPr="00C3602E">
        <w:rPr>
          <w:rFonts w:ascii="Arial" w:eastAsia="Times New Roman" w:hAnsi="Arial" w:cs="Arial"/>
          <w:sz w:val="20"/>
          <w:szCs w:val="20"/>
        </w:rPr>
        <w:t>Customer Will</w:t>
      </w:r>
      <w:r w:rsidRPr="00C3602E">
        <w:rPr>
          <w:rFonts w:ascii="Arial" w:eastAsia="Times New Roman" w:hAnsi="Arial" w:cs="Arial"/>
          <w:b/>
          <w:sz w:val="20"/>
          <w:szCs w:val="20"/>
        </w:rPr>
        <w:t>:</w:t>
      </w:r>
    </w:p>
    <w:p w14:paraId="59139923" w14:textId="77777777" w:rsidR="00C3602E" w:rsidRPr="00C3602E" w:rsidRDefault="00C3602E" w:rsidP="00C3602E">
      <w:pPr>
        <w:spacing w:after="0" w:line="240" w:lineRule="auto"/>
        <w:ind w:left="360" w:right="108"/>
        <w:jc w:val="both"/>
        <w:rPr>
          <w:rFonts w:ascii="Arial" w:eastAsia="Times New Roman" w:hAnsi="Arial" w:cs="Arial"/>
          <w:sz w:val="20"/>
          <w:szCs w:val="20"/>
        </w:rPr>
      </w:pPr>
    </w:p>
    <w:p w14:paraId="5FE6A7EF" w14:textId="77777777" w:rsidR="00C3602E" w:rsidRPr="00C3602E" w:rsidRDefault="00C3602E" w:rsidP="00DB187E">
      <w:pPr>
        <w:numPr>
          <w:ilvl w:val="4"/>
          <w:numId w:val="38"/>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Perform testing once bank account is established, to ensure proper flow of funds and transaction processing prior to go-live in lifecycle.</w:t>
      </w:r>
    </w:p>
    <w:p w14:paraId="2EC55BF5" w14:textId="77777777" w:rsidR="00C3602E" w:rsidRPr="00C3602E" w:rsidRDefault="00C3602E" w:rsidP="00DB187E">
      <w:pPr>
        <w:numPr>
          <w:ilvl w:val="4"/>
          <w:numId w:val="38"/>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Execute funds transfers to enable funds available in the designated bank account within three business days from customer receipt of Tangoe submitted funding request;</w:t>
      </w:r>
    </w:p>
    <w:p w14:paraId="6465A190" w14:textId="77777777" w:rsidR="00C3602E" w:rsidRPr="00C3602E" w:rsidRDefault="00C3602E" w:rsidP="00DB187E">
      <w:pPr>
        <w:numPr>
          <w:ilvl w:val="4"/>
          <w:numId w:val="38"/>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If Customer fails to transfer 100% of the applicable funding request in time for Tangoe to issue payments by the invoice due dates, then Tangoe will not be responsible for any service interruption by a Vendor or for any late fees or service restoration fees charged to Customer by its Vendors;</w:t>
      </w:r>
    </w:p>
    <w:p w14:paraId="29F4102B" w14:textId="77777777" w:rsidR="00C3602E" w:rsidRPr="00C3602E" w:rsidRDefault="00C3602E" w:rsidP="00DB187E">
      <w:pPr>
        <w:numPr>
          <w:ilvl w:val="4"/>
          <w:numId w:val="38"/>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Tangoe is not liable for any damages from the delayed processing of an invoice or any service interruption resulting from Customer’s delay or failure to transfer funds in accordance with the timeframes set forth herein; and</w:t>
      </w:r>
    </w:p>
    <w:p w14:paraId="131D08F5" w14:textId="77777777" w:rsidR="00C3602E" w:rsidRPr="00C3602E" w:rsidRDefault="00C3602E" w:rsidP="00DB187E">
      <w:pPr>
        <w:numPr>
          <w:ilvl w:val="4"/>
          <w:numId w:val="38"/>
        </w:numPr>
        <w:spacing w:before="60" w:after="60" w:line="240" w:lineRule="auto"/>
        <w:jc w:val="both"/>
        <w:rPr>
          <w:rFonts w:ascii="Arial" w:eastAsia="Times New Roman" w:hAnsi="Arial" w:cs="Arial"/>
          <w:sz w:val="20"/>
          <w:szCs w:val="20"/>
        </w:rPr>
      </w:pPr>
      <w:r w:rsidRPr="00C3602E">
        <w:rPr>
          <w:rFonts w:ascii="Arial" w:eastAsia="Times New Roman" w:hAnsi="Arial" w:cs="Arial"/>
          <w:sz w:val="20"/>
          <w:szCs w:val="20"/>
        </w:rPr>
        <w:t>Customer has the right to audit the Tangoe payment batch reconciliation.</w:t>
      </w:r>
    </w:p>
    <w:p w14:paraId="1F404AC3" w14:textId="77777777" w:rsidR="00FB2795" w:rsidRPr="00FB2795" w:rsidRDefault="00FB2795" w:rsidP="00C3602E">
      <w:pPr>
        <w:pStyle w:val="ExhibitClauseLevel2"/>
        <w:widowControl w:val="0"/>
        <w:numPr>
          <w:ilvl w:val="0"/>
          <w:numId w:val="0"/>
        </w:numPr>
        <w:spacing w:before="120" w:after="0"/>
        <w:jc w:val="both"/>
      </w:pPr>
    </w:p>
    <w:sectPr w:rsidR="00FB2795" w:rsidRPr="00FB2795" w:rsidSect="006052E3">
      <w:headerReference w:type="default" r:id="rId14"/>
      <w:footerReference w:type="default" r:id="rId15"/>
      <w:pgSz w:w="12240" w:h="15840"/>
      <w:pgMar w:top="360" w:right="720" w:bottom="720" w:left="720" w:header="288"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488" w:author="Nicholas Harrison" w:date="2019-11-07T08:57:00Z" w:initials="NH">
    <w:p w14:paraId="1864B72E" w14:textId="43DC0E99" w:rsidR="000E1E4E" w:rsidRDefault="000E1E4E">
      <w:pPr>
        <w:pStyle w:val="CommentText"/>
      </w:pPr>
      <w:r>
        <w:rPr>
          <w:rStyle w:val="CommentReference"/>
        </w:rPr>
        <w:annotationRef/>
      </w:r>
      <w:r>
        <w:t xml:space="preserve">Confirm where this should land?  Platform or Services?  </w:t>
      </w:r>
    </w:p>
  </w:comment>
  <w:comment w:id="1643" w:author="Nicholas Harrison" w:date="2019-11-06T15:07:00Z" w:initials="NH">
    <w:p w14:paraId="43E3BE5C" w14:textId="31B1354A" w:rsidR="000E1E4E" w:rsidRDefault="000E1E4E">
      <w:pPr>
        <w:pStyle w:val="CommentText"/>
      </w:pPr>
      <w:r>
        <w:rPr>
          <w:rStyle w:val="CommentReference"/>
        </w:rPr>
        <w:annotationRef/>
      </w:r>
      <w:r>
        <w:t xml:space="preserve">Link will point to the descriptions/addendum that Bryan created.  Short summaries are not needed in the contract.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864B72E" w15:done="0"/>
  <w15:commentEx w15:paraId="43E3BE5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864B72E" w16cid:durableId="216E5AEA"/>
  <w16cid:commentId w16cid:paraId="43E3BE5C" w16cid:durableId="216D602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A7DED" w14:textId="77777777" w:rsidR="00547846" w:rsidRDefault="00547846" w:rsidP="000750EC">
      <w:pPr>
        <w:spacing w:after="0" w:line="240" w:lineRule="auto"/>
      </w:pPr>
      <w:r>
        <w:separator/>
      </w:r>
    </w:p>
  </w:endnote>
  <w:endnote w:type="continuationSeparator" w:id="0">
    <w:p w14:paraId="36DF767D" w14:textId="77777777" w:rsidR="00547846" w:rsidRDefault="00547846" w:rsidP="00075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1002AFF" w:usb1="C000E47F" w:usb2="00000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
    <w:charset w:val="80"/>
    <w:family w:val="auto"/>
    <w:pitch w:val="variable"/>
    <w:sig w:usb0="00000001" w:usb1="08070000" w:usb2="00000010" w:usb3="00000000" w:csb0="00020000"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F6D019" w14:textId="77777777" w:rsidR="000E1E4E" w:rsidRPr="00FC09D2" w:rsidRDefault="000E1E4E" w:rsidP="002F3863">
    <w:pPr>
      <w:pStyle w:val="Footer"/>
      <w:ind w:right="360"/>
      <w:rPr>
        <w:rFonts w:cs="Arial"/>
        <w:color w:val="70AD47" w:themeColor="accent6"/>
        <w:sz w:val="18"/>
        <w:szCs w:val="18"/>
        <w:vertAlign w:val="subscript"/>
      </w:rPr>
    </w:pPr>
    <w:r w:rsidRPr="00F24095">
      <w:rPr>
        <w:rFonts w:cs="Arial"/>
        <w:color w:val="70AD47" w:themeColor="accent6"/>
        <w:sz w:val="18"/>
        <w:szCs w:val="18"/>
      </w:rPr>
      <w:t>Tangoe.com | 844.484.5041</w:t>
    </w:r>
    <w:r>
      <w:rPr>
        <w:rFonts w:cs="Arial"/>
        <w:color w:val="70AD47" w:themeColor="accent6"/>
        <w:sz w:val="18"/>
        <w:szCs w:val="18"/>
      </w:rPr>
      <w:t xml:space="preserve"> | </w:t>
    </w:r>
    <w:hyperlink r:id="rId1" w:history="1">
      <w:r w:rsidRPr="003D3171">
        <w:rPr>
          <w:rStyle w:val="Hyperlink"/>
          <w:rFonts w:cs="Arial"/>
          <w:sz w:val="18"/>
          <w:szCs w:val="18"/>
        </w:rPr>
        <w:t>info@tangoe.com</w:t>
      </w:r>
    </w:hyperlink>
    <w:r>
      <w:rPr>
        <w:rFonts w:cs="Arial"/>
        <w:color w:val="70AD47" w:themeColor="accent6"/>
        <w:sz w:val="18"/>
        <w:szCs w:val="18"/>
      </w:rPr>
      <w:t xml:space="preserve">                                </w:t>
    </w:r>
    <w:r>
      <w:rPr>
        <w:rFonts w:cs="Arial"/>
        <w:color w:val="70AD47" w:themeColor="accent6"/>
        <w:sz w:val="18"/>
        <w:szCs w:val="18"/>
      </w:rPr>
      <w:tab/>
      <w:t xml:space="preserve">   Follow Us:  </w:t>
    </w:r>
    <w:r>
      <w:rPr>
        <w:rFonts w:cs="Arial"/>
        <w:color w:val="70AD47" w:themeColor="accent6"/>
        <w:sz w:val="18"/>
        <w:szCs w:val="18"/>
      </w:rPr>
      <w:softHyphen/>
    </w:r>
    <w:r>
      <w:rPr>
        <w:rFonts w:cs="Arial"/>
        <w:color w:val="70AD47" w:themeColor="accent6"/>
        <w:sz w:val="18"/>
        <w:szCs w:val="18"/>
      </w:rPr>
      <w:softHyphen/>
    </w:r>
    <w:r>
      <w:rPr>
        <w:rFonts w:cs="Arial"/>
        <w:color w:val="70AD47" w:themeColor="accent6"/>
        <w:sz w:val="18"/>
        <w:szCs w:val="18"/>
      </w:rPr>
      <w:softHyphen/>
      <w:t xml:space="preserve"> </w:t>
    </w:r>
    <w:r w:rsidRPr="00DB6C11">
      <w:rPr>
        <w:rFonts w:cs="Arial"/>
        <w:noProof/>
        <w:color w:val="70AD47" w:themeColor="accent6"/>
        <w:sz w:val="18"/>
        <w:szCs w:val="18"/>
        <w:vertAlign w:val="subscript"/>
      </w:rPr>
      <w:drawing>
        <wp:inline distT="0" distB="0" distL="0" distR="0" wp14:anchorId="27122EE2" wp14:editId="7F9D610D">
          <wp:extent cx="192833" cy="160832"/>
          <wp:effectExtent l="0" t="0" r="10795" b="0"/>
          <wp:docPr id="10" name="Picture 10" descr="../social.gif">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ial.gif"/>
                  <pic:cNvPicPr>
                    <a:picLocks noChangeAspect="1" noChangeArrowheads="1"/>
                  </pic:cNvPicPr>
                </pic:nvPicPr>
                <pic:blipFill rotWithShape="1">
                  <a:blip r:embed="rId3">
                    <a:extLst>
                      <a:ext uri="{28A0092B-C50C-407E-A947-70E740481C1C}">
                        <a14:useLocalDpi xmlns:a14="http://schemas.microsoft.com/office/drawing/2010/main" val="0"/>
                      </a:ext>
                    </a:extLst>
                  </a:blip>
                  <a:srcRect r="74591"/>
                  <a:stretch/>
                </pic:blipFill>
                <pic:spPr bwMode="auto">
                  <a:xfrm>
                    <a:off x="0" y="0"/>
                    <a:ext cx="222432" cy="185519"/>
                  </a:xfrm>
                  <a:prstGeom prst="rect">
                    <a:avLst/>
                  </a:prstGeom>
                  <a:noFill/>
                  <a:ln>
                    <a:noFill/>
                  </a:ln>
                  <a:extLst>
                    <a:ext uri="{53640926-AAD7-44D8-BBD7-CCE9431645EC}">
                      <a14:shadowObscured xmlns:a14="http://schemas.microsoft.com/office/drawing/2010/main"/>
                    </a:ext>
                  </a:extLst>
                </pic:spPr>
              </pic:pic>
            </a:graphicData>
          </a:graphic>
        </wp:inline>
      </w:drawing>
    </w:r>
    <w:r>
      <w:rPr>
        <w:rFonts w:cs="Arial"/>
        <w:noProof/>
        <w:color w:val="70AD47" w:themeColor="accent6"/>
        <w:sz w:val="18"/>
        <w:szCs w:val="18"/>
      </w:rPr>
      <w:drawing>
        <wp:inline distT="0" distB="0" distL="0" distR="0" wp14:anchorId="53A11E77" wp14:editId="671AA70D">
          <wp:extent cx="241957" cy="160655"/>
          <wp:effectExtent l="0" t="0" r="12065" b="0"/>
          <wp:docPr id="12" name="Picture 12" descr="../social.gif">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ial.gif"/>
                  <pic:cNvPicPr>
                    <a:picLocks noChangeAspect="1" noChangeArrowheads="1"/>
                  </pic:cNvPicPr>
                </pic:nvPicPr>
                <pic:blipFill rotWithShape="1">
                  <a:blip r:embed="rId3">
                    <a:extLst>
                      <a:ext uri="{28A0092B-C50C-407E-A947-70E740481C1C}">
                        <a14:useLocalDpi xmlns:a14="http://schemas.microsoft.com/office/drawing/2010/main" val="0"/>
                      </a:ext>
                    </a:extLst>
                  </a:blip>
                  <a:srcRect l="24081" t="1" r="44002" b="-1"/>
                  <a:stretch/>
                </pic:blipFill>
                <pic:spPr bwMode="auto">
                  <a:xfrm>
                    <a:off x="0" y="0"/>
                    <a:ext cx="279404" cy="185519"/>
                  </a:xfrm>
                  <a:prstGeom prst="rect">
                    <a:avLst/>
                  </a:prstGeom>
                  <a:noFill/>
                  <a:ln>
                    <a:noFill/>
                  </a:ln>
                  <a:extLst>
                    <a:ext uri="{53640926-AAD7-44D8-BBD7-CCE9431645EC}">
                      <a14:shadowObscured xmlns:a14="http://schemas.microsoft.com/office/drawing/2010/main"/>
                    </a:ext>
                  </a:extLst>
                </pic:spPr>
              </pic:pic>
            </a:graphicData>
          </a:graphic>
        </wp:inline>
      </w:drawing>
    </w:r>
    <w:r>
      <w:rPr>
        <w:rFonts w:cs="Arial"/>
        <w:color w:val="70AD47" w:themeColor="accent6"/>
        <w:sz w:val="18"/>
        <w:szCs w:val="18"/>
      </w:rPr>
      <w:softHyphen/>
    </w:r>
    <w:r>
      <w:rPr>
        <w:rFonts w:cs="Arial"/>
        <w:noProof/>
        <w:color w:val="70AD47" w:themeColor="accent6"/>
        <w:sz w:val="18"/>
        <w:szCs w:val="18"/>
      </w:rPr>
      <w:drawing>
        <wp:inline distT="0" distB="0" distL="0" distR="0" wp14:anchorId="0487862D" wp14:editId="5E3327C4">
          <wp:extent cx="139959" cy="161052"/>
          <wp:effectExtent l="0" t="0" r="0" b="0"/>
          <wp:docPr id="13" name="Picture 13" descr="../social.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ial.gif"/>
                  <pic:cNvPicPr>
                    <a:picLocks noChangeAspect="1" noChangeArrowheads="1"/>
                  </pic:cNvPicPr>
                </pic:nvPicPr>
                <pic:blipFill rotWithShape="1">
                  <a:blip r:embed="rId3">
                    <a:extLst>
                      <a:ext uri="{28A0092B-C50C-407E-A947-70E740481C1C}">
                        <a14:useLocalDpi xmlns:a14="http://schemas.microsoft.com/office/drawing/2010/main" val="0"/>
                      </a:ext>
                    </a:extLst>
                  </a:blip>
                  <a:srcRect l="53125" r="28458"/>
                  <a:stretch/>
                </pic:blipFill>
                <pic:spPr bwMode="auto">
                  <a:xfrm>
                    <a:off x="0" y="0"/>
                    <a:ext cx="161221" cy="185518"/>
                  </a:xfrm>
                  <a:prstGeom prst="rect">
                    <a:avLst/>
                  </a:prstGeom>
                  <a:noFill/>
                  <a:ln>
                    <a:noFill/>
                  </a:ln>
                  <a:extLst>
                    <a:ext uri="{53640926-AAD7-44D8-BBD7-CCE9431645EC}">
                      <a14:shadowObscured xmlns:a14="http://schemas.microsoft.com/office/drawing/2010/main"/>
                    </a:ext>
                  </a:extLst>
                </pic:spPr>
              </pic:pic>
            </a:graphicData>
          </a:graphic>
        </wp:inline>
      </w:drawing>
    </w:r>
    <w:r>
      <w:rPr>
        <w:rFonts w:cs="Arial"/>
        <w:color w:val="70AD47" w:themeColor="accent6"/>
        <w:sz w:val="18"/>
        <w:szCs w:val="18"/>
      </w:rPr>
      <w:t xml:space="preserve"> </w:t>
    </w:r>
    <w:r>
      <w:rPr>
        <w:rFonts w:cs="Arial"/>
        <w:noProof/>
        <w:color w:val="70AD47" w:themeColor="accent6"/>
        <w:sz w:val="18"/>
        <w:szCs w:val="18"/>
      </w:rPr>
      <w:drawing>
        <wp:inline distT="0" distB="0" distL="0" distR="0" wp14:anchorId="6B89659D" wp14:editId="110C28F5">
          <wp:extent cx="213691" cy="161290"/>
          <wp:effectExtent l="0" t="0" r="0" b="0"/>
          <wp:docPr id="15" name="Picture 15" descr="../social.gif">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cial.gif"/>
                  <pic:cNvPicPr>
                    <a:picLocks noChangeAspect="1" noChangeArrowheads="1"/>
                  </pic:cNvPicPr>
                </pic:nvPicPr>
                <pic:blipFill rotWithShape="1">
                  <a:blip r:embed="rId3">
                    <a:extLst>
                      <a:ext uri="{28A0092B-C50C-407E-A947-70E740481C1C}">
                        <a14:useLocalDpi xmlns:a14="http://schemas.microsoft.com/office/drawing/2010/main" val="0"/>
                      </a:ext>
                    </a:extLst>
                  </a:blip>
                  <a:srcRect l="71923"/>
                  <a:stretch/>
                </pic:blipFill>
                <pic:spPr bwMode="auto">
                  <a:xfrm>
                    <a:off x="0" y="0"/>
                    <a:ext cx="245792" cy="185519"/>
                  </a:xfrm>
                  <a:prstGeom prst="rect">
                    <a:avLst/>
                  </a:prstGeom>
                  <a:noFill/>
                  <a:ln>
                    <a:noFill/>
                  </a:ln>
                  <a:extLst>
                    <a:ext uri="{53640926-AAD7-44D8-BBD7-CCE9431645EC}">
                      <a14:shadowObscured xmlns:a14="http://schemas.microsoft.com/office/drawing/2010/main"/>
                    </a:ext>
                  </a:extLst>
                </pic:spPr>
              </pic:pic>
            </a:graphicData>
          </a:graphic>
        </wp:inline>
      </w:drawing>
    </w:r>
  </w:p>
  <w:p w14:paraId="729A0DDF" w14:textId="77777777" w:rsidR="000E1E4E" w:rsidRDefault="000E1E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32E6EB" w14:textId="77777777" w:rsidR="00547846" w:rsidRDefault="00547846" w:rsidP="000750EC">
      <w:pPr>
        <w:spacing w:after="0" w:line="240" w:lineRule="auto"/>
      </w:pPr>
      <w:r>
        <w:separator/>
      </w:r>
    </w:p>
  </w:footnote>
  <w:footnote w:type="continuationSeparator" w:id="0">
    <w:p w14:paraId="414BB27F" w14:textId="77777777" w:rsidR="00547846" w:rsidRDefault="00547846" w:rsidP="000750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D47EA" w14:textId="77777777" w:rsidR="000E1E4E" w:rsidRDefault="000E1E4E" w:rsidP="002F3863">
    <w:pPr>
      <w:spacing w:after="0" w:line="240" w:lineRule="auto"/>
    </w:pPr>
    <w:r w:rsidRPr="000750EC">
      <w:rPr>
        <w:b/>
      </w:rPr>
      <w:t xml:space="preserve"> </w:t>
    </w:r>
    <w:r>
      <w:rPr>
        <w:b/>
      </w:rPr>
      <w:tab/>
    </w:r>
    <w:r>
      <w:rPr>
        <w:b/>
      </w:rPr>
      <w:tab/>
    </w:r>
    <w:r>
      <w:rPr>
        <w:b/>
      </w:rPr>
      <w:tab/>
    </w:r>
    <w:r>
      <w:rPr>
        <w:b/>
      </w:rPr>
      <w:tab/>
    </w:r>
    <w:r>
      <w:rPr>
        <w:b/>
      </w:rPr>
      <w:tab/>
    </w:r>
    <w:r>
      <w:rPr>
        <w:b/>
      </w:rPr>
      <w:tab/>
    </w:r>
    <w:r>
      <w:rPr>
        <w:b/>
      </w:rPr>
      <w:tab/>
    </w:r>
    <w:r>
      <w:rPr>
        <w:b/>
      </w:rPr>
      <w:tab/>
    </w:r>
    <w:r>
      <w:rPr>
        <w:b/>
      </w:rPr>
      <w:tab/>
    </w:r>
    <w:r>
      <w:rPr>
        <w:b/>
      </w:rPr>
      <w:tab/>
    </w:r>
  </w:p>
  <w:p w14:paraId="2F8C8E36" w14:textId="77777777" w:rsidR="000E1E4E" w:rsidRDefault="000E1E4E" w:rsidP="000750EC">
    <w:pPr>
      <w:pStyle w:val="Header"/>
      <w:tabs>
        <w:tab w:val="clear" w:pos="4680"/>
        <w:tab w:val="clear" w:pos="9360"/>
        <w:tab w:val="center" w:pos="10800"/>
      </w:tabs>
      <w:ind w:left="88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83A5F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AC5AAF"/>
    <w:multiLevelType w:val="hybridMultilevel"/>
    <w:tmpl w:val="75CEC13E"/>
    <w:lvl w:ilvl="0" w:tplc="04090015">
      <w:start w:val="1"/>
      <w:numFmt w:val="upperLetter"/>
      <w:lvlText w:val="%1."/>
      <w:lvlJc w:val="left"/>
      <w:pPr>
        <w:ind w:left="1800" w:hanging="360"/>
      </w:pPr>
    </w:lvl>
    <w:lvl w:ilvl="1" w:tplc="0409000F">
      <w:start w:val="1"/>
      <w:numFmt w:val="decimal"/>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EA184E"/>
    <w:multiLevelType w:val="hybridMultilevel"/>
    <w:tmpl w:val="69D22808"/>
    <w:lvl w:ilvl="0" w:tplc="170EE95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665A4"/>
    <w:multiLevelType w:val="hybridMultilevel"/>
    <w:tmpl w:val="41502A1E"/>
    <w:lvl w:ilvl="0" w:tplc="779E63A4">
      <w:start w:val="3"/>
      <w:numFmt w:val="lowerLetter"/>
      <w:lvlText w:val="%1)"/>
      <w:lvlJc w:val="left"/>
      <w:pPr>
        <w:ind w:left="10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4" w15:restartNumberingAfterBreak="0">
    <w:nsid w:val="07EC2049"/>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0B2C4EA8"/>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0D7D1752"/>
    <w:multiLevelType w:val="hybridMultilevel"/>
    <w:tmpl w:val="A14EC58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DD18B8"/>
    <w:multiLevelType w:val="hybridMultilevel"/>
    <w:tmpl w:val="E948F74A"/>
    <w:lvl w:ilvl="0" w:tplc="B846CBF8">
      <w:start w:val="1"/>
      <w:numFmt w:val="bullet"/>
      <w:lvlText w:val=""/>
      <w:lvlJc w:val="left"/>
      <w:pPr>
        <w:ind w:left="216" w:hanging="216"/>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787492"/>
    <w:multiLevelType w:val="hybridMultilevel"/>
    <w:tmpl w:val="CCB24414"/>
    <w:lvl w:ilvl="0" w:tplc="F5404346">
      <w:start w:val="4"/>
      <w:numFmt w:val="lowerLetter"/>
      <w:lvlText w:val="%1)"/>
      <w:lvlJc w:val="left"/>
      <w:pPr>
        <w:ind w:left="108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A776DF"/>
    <w:multiLevelType w:val="hybridMultilevel"/>
    <w:tmpl w:val="1BDC1B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3BC3ED2"/>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61C652C"/>
    <w:multiLevelType w:val="hybridMultilevel"/>
    <w:tmpl w:val="EFE4AD1E"/>
    <w:lvl w:ilvl="0" w:tplc="E5269A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A732E6"/>
    <w:multiLevelType w:val="hybridMultilevel"/>
    <w:tmpl w:val="2E7470E4"/>
    <w:lvl w:ilvl="0" w:tplc="72664400">
      <w:start w:val="1"/>
      <w:numFmt w:val="bullet"/>
      <w:pStyle w:val="TableText-Bullet"/>
      <w:lvlText w:val=""/>
      <w:lvlJc w:val="left"/>
      <w:pPr>
        <w:ind w:left="360" w:hanging="360"/>
      </w:pPr>
      <w:rPr>
        <w:rFonts w:ascii="Symbol" w:hAnsi="Symbol" w:hint="default"/>
        <w:b w:val="0"/>
        <w:i w:val="0"/>
        <w:color w:val="auto"/>
        <w:u w:val="none" w:color="365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863398F"/>
    <w:multiLevelType w:val="hybridMultilevel"/>
    <w:tmpl w:val="D4124FB6"/>
    <w:lvl w:ilvl="0" w:tplc="FFFFFFFF">
      <w:start w:val="1"/>
      <w:numFmt w:val="bullet"/>
      <w:lvlText w:val=""/>
      <w:lvlJc w:val="left"/>
      <w:pPr>
        <w:ind w:left="216" w:hanging="216"/>
      </w:pPr>
      <w:rPr>
        <w:rFonts w:ascii="Symbol" w:hAnsi="Symbol" w:hint="default"/>
        <w:b w:val="0"/>
        <w:i w:val="0"/>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984006"/>
    <w:multiLevelType w:val="hybridMultilevel"/>
    <w:tmpl w:val="F45E5C26"/>
    <w:lvl w:ilvl="0" w:tplc="0409000F">
      <w:start w:val="1"/>
      <w:numFmt w:val="decimal"/>
      <w:lvlText w:val="%1."/>
      <w:lvlJc w:val="left"/>
      <w:pPr>
        <w:ind w:left="720" w:hanging="360"/>
      </w:pPr>
    </w:lvl>
    <w:lvl w:ilvl="1" w:tplc="04090017">
      <w:start w:val="1"/>
      <w:numFmt w:val="lowerLetter"/>
      <w:lvlText w:val="%2)"/>
      <w:lvlJc w:val="left"/>
      <w:pPr>
        <w:ind w:left="99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FF1810"/>
    <w:multiLevelType w:val="multilevel"/>
    <w:tmpl w:val="B100F008"/>
    <w:lvl w:ilvl="0">
      <w:start w:val="1"/>
      <w:numFmt w:val="none"/>
      <w:pStyle w:val="Head1-TitleEnd"/>
      <w:suff w:val="nothing"/>
      <w:lvlText w:val=""/>
      <w:lvlJc w:val="center"/>
      <w:pPr>
        <w:ind w:left="0" w:firstLine="0"/>
      </w:pPr>
      <w:rPr>
        <w:rFonts w:hint="default"/>
      </w:rPr>
    </w:lvl>
    <w:lvl w:ilvl="1">
      <w:start w:val="1"/>
      <w:numFmt w:val="decimal"/>
      <w:pStyle w:val="Head2"/>
      <w:lvlText w:val="%2."/>
      <w:lvlJc w:val="left"/>
      <w:pPr>
        <w:tabs>
          <w:tab w:val="num" w:pos="2790"/>
        </w:tabs>
        <w:ind w:left="2790" w:hanging="360"/>
      </w:pPr>
      <w:rPr>
        <w:rFonts w:hint="default"/>
      </w:rPr>
    </w:lvl>
    <w:lvl w:ilvl="2">
      <w:start w:val="1"/>
      <w:numFmt w:val="upperLetter"/>
      <w:pStyle w:val="Head3"/>
      <w:lvlText w:val="%3."/>
      <w:lvlJc w:val="left"/>
      <w:pPr>
        <w:tabs>
          <w:tab w:val="num" w:pos="360"/>
        </w:tabs>
        <w:ind w:left="360" w:hanging="360"/>
      </w:pPr>
      <w:rPr>
        <w:rFonts w:hint="default"/>
      </w:rPr>
    </w:lvl>
    <w:lvl w:ilvl="3">
      <w:start w:val="1"/>
      <w:numFmt w:val="lowerRoman"/>
      <w:pStyle w:val="Head4"/>
      <w:lvlText w:val="%4."/>
      <w:lvlJc w:val="left"/>
      <w:pPr>
        <w:tabs>
          <w:tab w:val="num" w:pos="360"/>
        </w:tabs>
        <w:ind w:left="360" w:hanging="360"/>
      </w:pPr>
      <w:rPr>
        <w:rFonts w:hint="default"/>
      </w:rPr>
    </w:lvl>
    <w:lvl w:ilvl="4">
      <w:start w:val="1"/>
      <w:numFmt w:val="lowerLetter"/>
      <w:pStyle w:val="Head5"/>
      <w:lvlText w:val="%5."/>
      <w:lvlJc w:val="left"/>
      <w:pPr>
        <w:tabs>
          <w:tab w:val="num" w:pos="360"/>
        </w:tabs>
        <w:ind w:left="360" w:hanging="360"/>
      </w:pPr>
      <w:rPr>
        <w:rFonts w:hint="default"/>
      </w:rPr>
    </w:lvl>
    <w:lvl w:ilvl="5">
      <w:start w:val="1"/>
      <w:numFmt w:val="decimal"/>
      <w:pStyle w:val="Head6"/>
      <w:lvlText w:val="%6."/>
      <w:lvlJc w:val="left"/>
      <w:pPr>
        <w:tabs>
          <w:tab w:val="num" w:pos="360"/>
        </w:tabs>
        <w:ind w:left="360" w:hanging="360"/>
      </w:pPr>
      <w:rPr>
        <w:rFonts w:hint="default"/>
      </w:rPr>
    </w:lvl>
    <w:lvl w:ilvl="6">
      <w:start w:val="1"/>
      <w:numFmt w:val="upperLetter"/>
      <w:pStyle w:val="Head7"/>
      <w:lvlText w:val="%7."/>
      <w:lvlJc w:val="left"/>
      <w:pPr>
        <w:tabs>
          <w:tab w:val="num" w:pos="360"/>
        </w:tabs>
        <w:ind w:left="36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1C423575"/>
    <w:multiLevelType w:val="hybridMultilevel"/>
    <w:tmpl w:val="442A510E"/>
    <w:lvl w:ilvl="0" w:tplc="13A86836">
      <w:start w:val="1"/>
      <w:numFmt w:val="upperRoman"/>
      <w:lvlText w:val="%1."/>
      <w:lvlJc w:val="left"/>
      <w:pPr>
        <w:ind w:left="1080" w:hanging="720"/>
      </w:pPr>
      <w:rPr>
        <w:rFonts w:hint="default"/>
        <w:b/>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9E4742"/>
    <w:multiLevelType w:val="hybridMultilevel"/>
    <w:tmpl w:val="C7B6159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32D1EB9"/>
    <w:multiLevelType w:val="hybridMultilevel"/>
    <w:tmpl w:val="1274725A"/>
    <w:lvl w:ilvl="0" w:tplc="F6A6F842">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5712A95"/>
    <w:multiLevelType w:val="hybridMultilevel"/>
    <w:tmpl w:val="A6A202E0"/>
    <w:lvl w:ilvl="0" w:tplc="04090003">
      <w:start w:val="1"/>
      <w:numFmt w:val="bullet"/>
      <w:lvlText w:val="o"/>
      <w:lvlJc w:val="left"/>
      <w:pPr>
        <w:ind w:left="947" w:hanging="360"/>
      </w:pPr>
      <w:rPr>
        <w:rFonts w:ascii="Courier New" w:hAnsi="Courier New" w:cs="Courier New"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0" w15:restartNumberingAfterBreak="0">
    <w:nsid w:val="2D6E0C1C"/>
    <w:multiLevelType w:val="hybridMultilevel"/>
    <w:tmpl w:val="5B62475C"/>
    <w:lvl w:ilvl="0" w:tplc="B846CBF8">
      <w:start w:val="1"/>
      <w:numFmt w:val="bullet"/>
      <w:lvlText w:val=""/>
      <w:lvlJc w:val="left"/>
      <w:pPr>
        <w:ind w:left="216" w:hanging="216"/>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BE7382"/>
    <w:multiLevelType w:val="hybridMultilevel"/>
    <w:tmpl w:val="35F2F114"/>
    <w:lvl w:ilvl="0" w:tplc="B846CBF8">
      <w:start w:val="1"/>
      <w:numFmt w:val="bullet"/>
      <w:lvlText w:val=""/>
      <w:lvlJc w:val="left"/>
      <w:pPr>
        <w:ind w:left="216" w:hanging="216"/>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F33703F"/>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32DF4933"/>
    <w:multiLevelType w:val="hybridMultilevel"/>
    <w:tmpl w:val="82EAAC1A"/>
    <w:lvl w:ilvl="0" w:tplc="A50C58BA">
      <w:start w:val="1"/>
      <w:numFmt w:val="lowerRoman"/>
      <w:lvlText w:val="%1."/>
      <w:lvlJc w:val="right"/>
      <w:pPr>
        <w:ind w:left="36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start w:val="1"/>
      <w:numFmt w:val="lowerLetter"/>
      <w:lvlText w:val="%5."/>
      <w:lvlJc w:val="left"/>
      <w:pPr>
        <w:ind w:left="144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5D361F"/>
    <w:multiLevelType w:val="hybridMultilevel"/>
    <w:tmpl w:val="ADBA535E"/>
    <w:lvl w:ilvl="0" w:tplc="7020DD42">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7114D28"/>
    <w:multiLevelType w:val="hybridMultilevel"/>
    <w:tmpl w:val="92FE865A"/>
    <w:lvl w:ilvl="0" w:tplc="8976EBA2">
      <w:start w:val="1"/>
      <w:numFmt w:val="lowerLetter"/>
      <w:lvlText w:val="%1."/>
      <w:lvlJc w:val="left"/>
      <w:pPr>
        <w:ind w:left="144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144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39F82A5E"/>
    <w:multiLevelType w:val="hybridMultilevel"/>
    <w:tmpl w:val="3732EA1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3B11441"/>
    <w:multiLevelType w:val="hybridMultilevel"/>
    <w:tmpl w:val="191804C0"/>
    <w:lvl w:ilvl="0" w:tplc="65B4296A">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8" w15:restartNumberingAfterBreak="0">
    <w:nsid w:val="451204EE"/>
    <w:multiLevelType w:val="hybridMultilevel"/>
    <w:tmpl w:val="BE9CFE1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7733DF4"/>
    <w:multiLevelType w:val="hybridMultilevel"/>
    <w:tmpl w:val="F8103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B4657A"/>
    <w:multiLevelType w:val="hybridMultilevel"/>
    <w:tmpl w:val="C7C0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0BB4C92"/>
    <w:multiLevelType w:val="hybridMultilevel"/>
    <w:tmpl w:val="9BAE0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198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6014E7"/>
    <w:multiLevelType w:val="hybridMultilevel"/>
    <w:tmpl w:val="29F61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4366100"/>
    <w:multiLevelType w:val="hybridMultilevel"/>
    <w:tmpl w:val="1EDE7F26"/>
    <w:lvl w:ilvl="0" w:tplc="EBACB6A4">
      <w:start w:val="1"/>
      <w:numFmt w:val="upperLetter"/>
      <w:lvlText w:val="%1."/>
      <w:lvlJc w:val="left"/>
      <w:pPr>
        <w:ind w:left="2160" w:hanging="720"/>
      </w:pPr>
      <w:rPr>
        <w:rFonts w:hint="default"/>
        <w:sz w:val="20"/>
      </w:rPr>
    </w:lvl>
    <w:lvl w:ilvl="1" w:tplc="8976EBA2">
      <w:start w:val="1"/>
      <w:numFmt w:val="lowerLetter"/>
      <w:lvlText w:val="%2."/>
      <w:lvlJc w:val="left"/>
      <w:pPr>
        <w:ind w:left="2520" w:hanging="360"/>
      </w:pPr>
      <w:rPr>
        <w:b w:val="0"/>
        <w:color w:val="auto"/>
      </w:r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4B578FF"/>
    <w:multiLevelType w:val="hybridMultilevel"/>
    <w:tmpl w:val="FE8E34B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5501FC0"/>
    <w:multiLevelType w:val="hybridMultilevel"/>
    <w:tmpl w:val="7452D536"/>
    <w:lvl w:ilvl="0" w:tplc="0409000D">
      <w:start w:val="1"/>
      <w:numFmt w:val="bullet"/>
      <w:lvlText w:val=""/>
      <w:lvlJc w:val="left"/>
      <w:pPr>
        <w:ind w:left="674" w:hanging="360"/>
      </w:pPr>
      <w:rPr>
        <w:rFonts w:ascii="Wingdings" w:hAnsi="Wingdings" w:hint="default"/>
        <w:i/>
      </w:rPr>
    </w:lvl>
    <w:lvl w:ilvl="1" w:tplc="04090003" w:tentative="1">
      <w:start w:val="1"/>
      <w:numFmt w:val="bullet"/>
      <w:lvlText w:val="o"/>
      <w:lvlJc w:val="left"/>
      <w:pPr>
        <w:ind w:left="1394" w:hanging="360"/>
      </w:pPr>
      <w:rPr>
        <w:rFonts w:ascii="Courier New" w:hAnsi="Courier New" w:cs="Courier New" w:hint="default"/>
      </w:rPr>
    </w:lvl>
    <w:lvl w:ilvl="2" w:tplc="04090005" w:tentative="1">
      <w:start w:val="1"/>
      <w:numFmt w:val="bullet"/>
      <w:lvlText w:val=""/>
      <w:lvlJc w:val="left"/>
      <w:pPr>
        <w:ind w:left="2114" w:hanging="360"/>
      </w:pPr>
      <w:rPr>
        <w:rFonts w:ascii="Wingdings" w:hAnsi="Wingdings" w:hint="default"/>
      </w:rPr>
    </w:lvl>
    <w:lvl w:ilvl="3" w:tplc="04090001" w:tentative="1">
      <w:start w:val="1"/>
      <w:numFmt w:val="bullet"/>
      <w:lvlText w:val=""/>
      <w:lvlJc w:val="left"/>
      <w:pPr>
        <w:ind w:left="2834" w:hanging="360"/>
      </w:pPr>
      <w:rPr>
        <w:rFonts w:ascii="Symbol" w:hAnsi="Symbol" w:hint="default"/>
      </w:rPr>
    </w:lvl>
    <w:lvl w:ilvl="4" w:tplc="04090003" w:tentative="1">
      <w:start w:val="1"/>
      <w:numFmt w:val="bullet"/>
      <w:lvlText w:val="o"/>
      <w:lvlJc w:val="left"/>
      <w:pPr>
        <w:ind w:left="3554" w:hanging="360"/>
      </w:pPr>
      <w:rPr>
        <w:rFonts w:ascii="Courier New" w:hAnsi="Courier New" w:cs="Courier New" w:hint="default"/>
      </w:rPr>
    </w:lvl>
    <w:lvl w:ilvl="5" w:tplc="04090005" w:tentative="1">
      <w:start w:val="1"/>
      <w:numFmt w:val="bullet"/>
      <w:lvlText w:val=""/>
      <w:lvlJc w:val="left"/>
      <w:pPr>
        <w:ind w:left="4274" w:hanging="360"/>
      </w:pPr>
      <w:rPr>
        <w:rFonts w:ascii="Wingdings" w:hAnsi="Wingdings" w:hint="default"/>
      </w:rPr>
    </w:lvl>
    <w:lvl w:ilvl="6" w:tplc="04090001" w:tentative="1">
      <w:start w:val="1"/>
      <w:numFmt w:val="bullet"/>
      <w:lvlText w:val=""/>
      <w:lvlJc w:val="left"/>
      <w:pPr>
        <w:ind w:left="4994" w:hanging="360"/>
      </w:pPr>
      <w:rPr>
        <w:rFonts w:ascii="Symbol" w:hAnsi="Symbol" w:hint="default"/>
      </w:rPr>
    </w:lvl>
    <w:lvl w:ilvl="7" w:tplc="04090003" w:tentative="1">
      <w:start w:val="1"/>
      <w:numFmt w:val="bullet"/>
      <w:lvlText w:val="o"/>
      <w:lvlJc w:val="left"/>
      <w:pPr>
        <w:ind w:left="5714" w:hanging="360"/>
      </w:pPr>
      <w:rPr>
        <w:rFonts w:ascii="Courier New" w:hAnsi="Courier New" w:cs="Courier New" w:hint="default"/>
      </w:rPr>
    </w:lvl>
    <w:lvl w:ilvl="8" w:tplc="04090005" w:tentative="1">
      <w:start w:val="1"/>
      <w:numFmt w:val="bullet"/>
      <w:lvlText w:val=""/>
      <w:lvlJc w:val="left"/>
      <w:pPr>
        <w:ind w:left="6434" w:hanging="360"/>
      </w:pPr>
      <w:rPr>
        <w:rFonts w:ascii="Wingdings" w:hAnsi="Wingdings" w:hint="default"/>
      </w:rPr>
    </w:lvl>
  </w:abstractNum>
  <w:abstractNum w:abstractNumId="36" w15:restartNumberingAfterBreak="0">
    <w:nsid w:val="56B701EF"/>
    <w:multiLevelType w:val="hybridMultilevel"/>
    <w:tmpl w:val="B2E0E35A"/>
    <w:lvl w:ilvl="0" w:tplc="0409000F">
      <w:start w:val="1"/>
      <w:numFmt w:val="decimal"/>
      <w:lvlText w:val="%1."/>
      <w:lvlJc w:val="left"/>
      <w:pPr>
        <w:ind w:left="630" w:hanging="360"/>
      </w:pPr>
      <w:rPr>
        <w:rFonts w:hint="default"/>
        <w:b w:val="0"/>
        <w:color w:val="auto"/>
      </w:rPr>
    </w:lvl>
    <w:lvl w:ilvl="1" w:tplc="9246F8C8">
      <w:start w:val="1"/>
      <w:numFmt w:val="lowerLetter"/>
      <w:lvlText w:val="%2."/>
      <w:lvlJc w:val="left"/>
      <w:pPr>
        <w:ind w:left="1350" w:hanging="360"/>
      </w:pPr>
      <w:rPr>
        <w:sz w:val="20"/>
        <w:szCs w:val="20"/>
      </w:rPr>
    </w:lvl>
    <w:lvl w:ilvl="2" w:tplc="5E3459BC">
      <w:start w:val="1"/>
      <w:numFmt w:val="decimal"/>
      <w:lvlText w:val="%3."/>
      <w:lvlJc w:val="left"/>
      <w:pPr>
        <w:ind w:left="2250" w:hanging="360"/>
      </w:pPr>
      <w:rPr>
        <w:rFonts w:hint="default"/>
        <w:b/>
        <w:color w:val="auto"/>
        <w:sz w:val="20"/>
        <w:szCs w:val="20"/>
      </w:rPr>
    </w:lvl>
    <w:lvl w:ilvl="3" w:tplc="3BAA62E2">
      <w:start w:val="2"/>
      <w:numFmt w:val="upperLetter"/>
      <w:lvlText w:val="%4&gt;"/>
      <w:lvlJc w:val="left"/>
      <w:pPr>
        <w:ind w:left="2790" w:hanging="360"/>
      </w:pPr>
      <w:rPr>
        <w:rFonts w:hint="default"/>
        <w:b/>
      </w:r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7" w15:restartNumberingAfterBreak="0">
    <w:nsid w:val="5740027A"/>
    <w:multiLevelType w:val="hybridMultilevel"/>
    <w:tmpl w:val="D3DE6596"/>
    <w:lvl w:ilvl="0" w:tplc="0409000F">
      <w:start w:val="1"/>
      <w:numFmt w:val="decimal"/>
      <w:lvlText w:val="%1."/>
      <w:lvlJc w:val="left"/>
      <w:pPr>
        <w:ind w:left="720" w:hanging="720"/>
      </w:pPr>
      <w:rPr>
        <w:rFonts w:hint="default"/>
        <w:sz w:val="22"/>
      </w:rPr>
    </w:lvl>
    <w:lvl w:ilvl="1" w:tplc="04090017">
      <w:start w:val="1"/>
      <w:numFmt w:val="lowerLetter"/>
      <w:lvlText w:val="%2)"/>
      <w:lvlJc w:val="left"/>
      <w:pPr>
        <w:ind w:left="1080" w:hanging="360"/>
      </w:pPr>
      <w:rPr>
        <w:b w:val="0"/>
        <w:color w:val="auto"/>
      </w:rPr>
    </w:lvl>
    <w:lvl w:ilvl="2" w:tplc="04090017">
      <w:start w:val="1"/>
      <w:numFmt w:val="lowerLetter"/>
      <w:lvlText w:val="%3)"/>
      <w:lvlJc w:val="lef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8F14C09"/>
    <w:multiLevelType w:val="hybridMultilevel"/>
    <w:tmpl w:val="97202BEC"/>
    <w:lvl w:ilvl="0" w:tplc="2948301A">
      <w:start w:val="3"/>
      <w:numFmt w:val="lowerLetter"/>
      <w:lvlText w:val="%1."/>
      <w:lvlJc w:val="left"/>
      <w:pPr>
        <w:ind w:left="1440" w:hanging="360"/>
      </w:pPr>
      <w:rPr>
        <w:rFonts w:hint="default"/>
        <w:b w:val="0"/>
        <w:color w:val="auto"/>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9" w15:restartNumberingAfterBreak="0">
    <w:nsid w:val="65F12C57"/>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5F66BD2"/>
    <w:multiLevelType w:val="multilevel"/>
    <w:tmpl w:val="8B20B33E"/>
    <w:lvl w:ilvl="0">
      <w:start w:val="1"/>
      <w:numFmt w:val="upperLetter"/>
      <w:lvlText w:val="%1."/>
      <w:lvlJc w:val="left"/>
      <w:pPr>
        <w:ind w:left="360" w:hanging="360"/>
      </w:pPr>
      <w:rPr>
        <w:rFonts w:hint="default"/>
        <w:b/>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1" w15:restartNumberingAfterBreak="0">
    <w:nsid w:val="676556B6"/>
    <w:multiLevelType w:val="hybridMultilevel"/>
    <w:tmpl w:val="3E78F278"/>
    <w:lvl w:ilvl="0" w:tplc="B846CBF8">
      <w:start w:val="1"/>
      <w:numFmt w:val="bullet"/>
      <w:lvlText w:val=""/>
      <w:lvlJc w:val="left"/>
      <w:pPr>
        <w:ind w:left="216" w:hanging="216"/>
      </w:pPr>
      <w:rPr>
        <w:rFonts w:ascii="Symbol" w:hAnsi="Symbol" w:hint="default"/>
        <w:b w:val="0"/>
        <w:i w:val="0"/>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EAB5EAB"/>
    <w:multiLevelType w:val="hybridMultilevel"/>
    <w:tmpl w:val="790EAB34"/>
    <w:lvl w:ilvl="0" w:tplc="A8BE0202">
      <w:start w:val="1"/>
      <w:numFmt w:val="lowerLetter"/>
      <w:lvlText w:val="(%1)"/>
      <w:lvlJc w:val="left"/>
      <w:pPr>
        <w:ind w:left="630" w:hanging="360"/>
      </w:pPr>
      <w:rPr>
        <w:rFonts w:hint="default"/>
        <w:b/>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43" w15:restartNumberingAfterBreak="0">
    <w:nsid w:val="78801E0E"/>
    <w:multiLevelType w:val="hybridMultilevel"/>
    <w:tmpl w:val="59E4FBC8"/>
    <w:lvl w:ilvl="0" w:tplc="F59AA6F0">
      <w:start w:val="1"/>
      <w:numFmt w:val="lowerLetter"/>
      <w:lvlText w:val="%1)"/>
      <w:lvlJc w:val="left"/>
      <w:pPr>
        <w:ind w:left="990" w:hanging="360"/>
      </w:pPr>
      <w:rPr>
        <w:b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8CF684C"/>
    <w:multiLevelType w:val="hybridMultilevel"/>
    <w:tmpl w:val="05B2D3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D573A74"/>
    <w:multiLevelType w:val="multilevel"/>
    <w:tmpl w:val="92AA290E"/>
    <w:name w:val="Exhibit"/>
    <w:lvl w:ilvl="0">
      <w:start w:val="1"/>
      <w:numFmt w:val="upperLetter"/>
      <w:pStyle w:val="ExhibitHeader"/>
      <w:suff w:val="nothing"/>
      <w:lvlText w:val="Exhibit %1"/>
      <w:lvlJc w:val="left"/>
      <w:pPr>
        <w:ind w:left="0" w:firstLine="0"/>
      </w:pPr>
      <w:rPr>
        <w:rFonts w:cs="Times New Roman" w:hint="default"/>
        <w:b/>
        <w:bCs w:val="0"/>
        <w:i w:val="0"/>
        <w:iCs w:val="0"/>
        <w:caps w:val="0"/>
        <w:smallCaps w:val="0"/>
        <w:strike w:val="0"/>
        <w:dstrike w:val="0"/>
        <w:vanish w:val="0"/>
        <w:spacing w:val="0"/>
        <w:kern w:val="0"/>
        <w:position w:val="0"/>
        <w:u w:val="single"/>
        <w:effect w:val="none"/>
        <w:vertAlign w:val="baseline"/>
        <w:em w:val="none"/>
        <w14:ligatures w14:val="none"/>
        <w14:numForm w14:val="default"/>
        <w14:numSpacing w14:val="default"/>
        <w14:stylisticSets/>
        <w14:cntxtAlts w14:val="0"/>
      </w:rPr>
    </w:lvl>
    <w:lvl w:ilvl="1">
      <w:start w:val="1"/>
      <w:numFmt w:val="decimal"/>
      <w:pStyle w:val="ExhibitSubHeader"/>
      <w:suff w:val="nothing"/>
      <w:lvlText w:val="Exhibit %1.%2"/>
      <w:lvlJc w:val="left"/>
      <w:pPr>
        <w:ind w:left="0" w:firstLine="0"/>
      </w:pPr>
      <w:rPr>
        <w:rFonts w:ascii="Calibri" w:hAnsi="Calibri" w:hint="default"/>
        <w:b/>
        <w:i w:val="0"/>
        <w:caps w:val="0"/>
        <w:strike w:val="0"/>
        <w:dstrike w:val="0"/>
        <w:vanish w:val="0"/>
        <w:sz w:val="22"/>
        <w:u w:val="single"/>
        <w:vertAlign w:val="baseline"/>
      </w:rPr>
    </w:lvl>
    <w:lvl w:ilvl="2">
      <w:start w:val="1"/>
      <w:numFmt w:val="decimal"/>
      <w:pStyle w:val="ExhibitClauseLevel1"/>
      <w:lvlText w:val="Section %3"/>
      <w:lvlJc w:val="left"/>
      <w:pPr>
        <w:tabs>
          <w:tab w:val="num" w:pos="1008"/>
        </w:tabs>
        <w:ind w:left="0" w:firstLine="0"/>
      </w:pPr>
      <w:rPr>
        <w:rFonts w:ascii="Calibri" w:hAnsi="Calibri" w:hint="default"/>
        <w:b/>
        <w:i w:val="0"/>
        <w:sz w:val="22"/>
      </w:rPr>
    </w:lvl>
    <w:lvl w:ilvl="3">
      <w:start w:val="1"/>
      <w:numFmt w:val="lowerLetter"/>
      <w:pStyle w:val="ExhibitClauseLevel2"/>
      <w:lvlText w:val="(%4)"/>
      <w:lvlJc w:val="left"/>
      <w:pPr>
        <w:tabs>
          <w:tab w:val="num" w:pos="504"/>
        </w:tabs>
        <w:ind w:left="504" w:hanging="504"/>
      </w:pPr>
      <w:rPr>
        <w:rFonts w:ascii="Verdana" w:hAnsi="Verdana" w:hint="default"/>
        <w:b/>
        <w:i w:val="0"/>
        <w:sz w:val="18"/>
      </w:rPr>
    </w:lvl>
    <w:lvl w:ilvl="4">
      <w:start w:val="1"/>
      <w:numFmt w:val="lowerRoman"/>
      <w:pStyle w:val="ExhibitClauseLevel3"/>
      <w:lvlText w:val="(%5)"/>
      <w:lvlJc w:val="left"/>
      <w:pPr>
        <w:tabs>
          <w:tab w:val="num" w:pos="1008"/>
        </w:tabs>
        <w:ind w:left="1008" w:hanging="504"/>
      </w:pPr>
      <w:rPr>
        <w:rFonts w:hint="default"/>
        <w:b/>
        <w:i w:val="0"/>
      </w:rPr>
    </w:lvl>
    <w:lvl w:ilvl="5">
      <w:start w:val="1"/>
      <w:numFmt w:val="upperLetter"/>
      <w:pStyle w:val="ExhibitClauseLevel4"/>
      <w:lvlText w:val="(%6)"/>
      <w:lvlJc w:val="left"/>
      <w:pPr>
        <w:tabs>
          <w:tab w:val="num" w:pos="1512"/>
        </w:tabs>
        <w:ind w:left="1512" w:hanging="504"/>
      </w:pPr>
      <w:rPr>
        <w:rFonts w:hint="default"/>
        <w:b/>
        <w:i w:val="0"/>
      </w:rPr>
    </w:lvl>
    <w:lvl w:ilvl="6">
      <w:start w:val="1"/>
      <w:numFmt w:val="decimal"/>
      <w:lvlRestart w:val="1"/>
      <w:pStyle w:val="ExhibitTableNumbering"/>
      <w:lvlText w:val="Table %1%7"/>
      <w:lvlJc w:val="left"/>
      <w:pPr>
        <w:ind w:left="0" w:firstLine="0"/>
      </w:pPr>
      <w:rPr>
        <w:rFonts w:hint="default"/>
        <w:b/>
        <w:i w:val="0"/>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6" w15:restartNumberingAfterBreak="0">
    <w:nsid w:val="7E9C0B9E"/>
    <w:multiLevelType w:val="hybridMultilevel"/>
    <w:tmpl w:val="59E4FBC8"/>
    <w:lvl w:ilvl="0" w:tplc="F59AA6F0">
      <w:start w:val="1"/>
      <w:numFmt w:val="lowerLetter"/>
      <w:lvlText w:val="%1)"/>
      <w:lvlJc w:val="left"/>
      <w:pPr>
        <w:ind w:left="990" w:hanging="360"/>
      </w:pPr>
      <w:rPr>
        <w:b w:val="0"/>
        <w:sz w:val="20"/>
        <w:szCs w:val="2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15:restartNumberingAfterBreak="0">
    <w:nsid w:val="7EBC4990"/>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5"/>
  </w:num>
  <w:num w:numId="3">
    <w:abstractNumId w:val="0"/>
  </w:num>
  <w:num w:numId="4">
    <w:abstractNumId w:val="12"/>
  </w:num>
  <w:num w:numId="5">
    <w:abstractNumId w:val="7"/>
  </w:num>
  <w:num w:numId="6">
    <w:abstractNumId w:val="21"/>
  </w:num>
  <w:num w:numId="7">
    <w:abstractNumId w:val="20"/>
  </w:num>
  <w:num w:numId="8">
    <w:abstractNumId w:val="13"/>
  </w:num>
  <w:num w:numId="9">
    <w:abstractNumId w:val="41"/>
  </w:num>
  <w:num w:numId="10">
    <w:abstractNumId w:val="45"/>
    <w:lvlOverride w:ilvl="0">
      <w:lvl w:ilvl="0">
        <w:start w:val="1"/>
        <w:numFmt w:val="upperLetter"/>
        <w:pStyle w:val="ExhibitHeader"/>
        <w:suff w:val="nothing"/>
        <w:lvlText w:val="Exhibit %1"/>
        <w:lvlJc w:val="left"/>
        <w:pPr>
          <w:ind w:left="6480" w:firstLine="0"/>
        </w:pPr>
        <w:rPr>
          <w:rFonts w:cs="Times New Roman" w:hint="default"/>
          <w:b/>
          <w:bCs w:val="0"/>
          <w:i w:val="0"/>
          <w:iCs w:val="0"/>
          <w:caps w:val="0"/>
          <w:smallCaps w:val="0"/>
          <w:strike w:val="0"/>
          <w:dstrike w:val="0"/>
          <w:vanish w:val="0"/>
          <w:spacing w:val="0"/>
          <w:kern w:val="0"/>
          <w:position w:val="0"/>
          <w:u w:val="single"/>
          <w:effect w:val="none"/>
          <w:vertAlign w:val="baseline"/>
          <w:em w:val="none"/>
          <w14:ligatures w14:val="none"/>
          <w14:numForm w14:val="default"/>
          <w14:numSpacing w14:val="default"/>
          <w14:stylisticSets/>
          <w14:cntxtAlts w14:val="0"/>
        </w:rPr>
      </w:lvl>
    </w:lvlOverride>
    <w:lvlOverride w:ilvl="1">
      <w:lvl w:ilvl="1">
        <w:start w:val="1"/>
        <w:numFmt w:val="decimal"/>
        <w:pStyle w:val="ExhibitSubHeader"/>
        <w:suff w:val="nothing"/>
        <w:lvlText w:val="Exhibit %1.%2"/>
        <w:lvlJc w:val="left"/>
        <w:pPr>
          <w:ind w:left="6480" w:firstLine="0"/>
        </w:pPr>
        <w:rPr>
          <w:rFonts w:ascii="Calibri" w:hAnsi="Calibri" w:hint="default"/>
          <w:b/>
          <w:i w:val="0"/>
          <w:caps w:val="0"/>
          <w:strike w:val="0"/>
          <w:dstrike w:val="0"/>
          <w:vanish w:val="0"/>
          <w:sz w:val="22"/>
          <w:u w:val="single"/>
          <w:vertAlign w:val="baseline"/>
        </w:rPr>
      </w:lvl>
    </w:lvlOverride>
    <w:lvlOverride w:ilvl="2">
      <w:lvl w:ilvl="2">
        <w:start w:val="1"/>
        <w:numFmt w:val="decimal"/>
        <w:pStyle w:val="ExhibitClauseLevel1"/>
        <w:lvlText w:val="Section %3"/>
        <w:lvlJc w:val="left"/>
        <w:pPr>
          <w:tabs>
            <w:tab w:val="num" w:pos="7488"/>
          </w:tabs>
          <w:ind w:left="6480" w:firstLine="0"/>
        </w:pPr>
        <w:rPr>
          <w:rFonts w:ascii="Calibri" w:hAnsi="Calibri" w:hint="default"/>
          <w:b/>
          <w:i w:val="0"/>
          <w:sz w:val="22"/>
        </w:rPr>
      </w:lvl>
    </w:lvlOverride>
    <w:lvlOverride w:ilvl="3">
      <w:lvl w:ilvl="3">
        <w:start w:val="1"/>
        <w:numFmt w:val="lowerLetter"/>
        <w:pStyle w:val="ExhibitClauseLevel2"/>
        <w:lvlText w:val="(%4)"/>
        <w:lvlJc w:val="left"/>
        <w:pPr>
          <w:tabs>
            <w:tab w:val="num" w:pos="6984"/>
          </w:tabs>
          <w:ind w:left="6984" w:hanging="504"/>
        </w:pPr>
        <w:rPr>
          <w:rFonts w:cs="Times New Roman" w:hint="default"/>
          <w:b/>
          <w:bCs w:val="0"/>
          <w:i w:val="0"/>
          <w:iCs w:val="0"/>
          <w:caps w:val="0"/>
          <w:strike w:val="0"/>
          <w:dstrike w:val="0"/>
          <w:outline w:val="0"/>
          <w:shadow w:val="0"/>
          <w:emboss w:val="0"/>
          <w:imprint w:val="0"/>
          <w:vanish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lowerRoman"/>
        <w:pStyle w:val="ExhibitClauseLevel3"/>
        <w:lvlText w:val="(%5)"/>
        <w:lvlJc w:val="left"/>
        <w:pPr>
          <w:tabs>
            <w:tab w:val="num" w:pos="7488"/>
          </w:tabs>
          <w:ind w:left="7488" w:hanging="504"/>
        </w:pPr>
        <w:rPr>
          <w:rFonts w:hint="default"/>
          <w:b/>
          <w:i w:val="0"/>
        </w:rPr>
      </w:lvl>
    </w:lvlOverride>
    <w:lvlOverride w:ilvl="5">
      <w:lvl w:ilvl="5">
        <w:start w:val="1"/>
        <w:numFmt w:val="upperLetter"/>
        <w:pStyle w:val="ExhibitClauseLevel4"/>
        <w:lvlText w:val="(%6)"/>
        <w:lvlJc w:val="left"/>
        <w:pPr>
          <w:tabs>
            <w:tab w:val="num" w:pos="7992"/>
          </w:tabs>
          <w:ind w:left="7992" w:hanging="504"/>
        </w:pPr>
        <w:rPr>
          <w:rFonts w:hint="default"/>
          <w:b/>
          <w:i w:val="0"/>
        </w:rPr>
      </w:lvl>
    </w:lvlOverride>
    <w:lvlOverride w:ilvl="6">
      <w:lvl w:ilvl="6">
        <w:start w:val="1"/>
        <w:numFmt w:val="decimal"/>
        <w:lvlRestart w:val="1"/>
        <w:pStyle w:val="ExhibitTableNumbering"/>
        <w:suff w:val="nothing"/>
        <w:lvlText w:val="Table %1%7"/>
        <w:lvlJc w:val="left"/>
        <w:pPr>
          <w:ind w:left="6480" w:firstLine="0"/>
        </w:pPr>
        <w:rPr>
          <w:rFonts w:hint="default"/>
          <w:b/>
          <w:i w:val="0"/>
        </w:rPr>
      </w:lvl>
    </w:lvlOverride>
    <w:lvlOverride w:ilvl="7">
      <w:lvl w:ilvl="7">
        <w:start w:val="1"/>
        <w:numFmt w:val="lowerLetter"/>
        <w:lvlText w:val="%8."/>
        <w:lvlJc w:val="left"/>
        <w:pPr>
          <w:ind w:left="9360" w:hanging="360"/>
        </w:pPr>
        <w:rPr>
          <w:rFonts w:hint="default"/>
        </w:rPr>
      </w:lvl>
    </w:lvlOverride>
    <w:lvlOverride w:ilvl="8">
      <w:lvl w:ilvl="8">
        <w:start w:val="1"/>
        <w:numFmt w:val="lowerRoman"/>
        <w:lvlText w:val="%9."/>
        <w:lvlJc w:val="left"/>
        <w:pPr>
          <w:ind w:left="9720" w:hanging="360"/>
        </w:pPr>
        <w:rPr>
          <w:rFonts w:hint="default"/>
        </w:rPr>
      </w:lvl>
    </w:lvlOverride>
  </w:num>
  <w:num w:numId="11">
    <w:abstractNumId w:val="45"/>
    <w:lvlOverride w:ilvl="0">
      <w:lvl w:ilvl="0">
        <w:start w:val="1"/>
        <w:numFmt w:val="upperLetter"/>
        <w:pStyle w:val="ExhibitHeader"/>
        <w:suff w:val="nothing"/>
        <w:lvlText w:val="Exhibit %1"/>
        <w:lvlJc w:val="left"/>
        <w:pPr>
          <w:ind w:left="0" w:firstLine="0"/>
        </w:pPr>
        <w:rPr>
          <w:rFonts w:cs="Times New Roman" w:hint="default"/>
          <w:b/>
          <w:bCs w:val="0"/>
          <w:i w:val="0"/>
          <w:iCs w:val="0"/>
          <w:caps w:val="0"/>
          <w:smallCaps w:val="0"/>
          <w:strike w:val="0"/>
          <w:dstrike w:val="0"/>
          <w:vanish w:val="0"/>
          <w:spacing w:val="0"/>
          <w:kern w:val="0"/>
          <w:position w:val="0"/>
          <w:sz w:val="22"/>
          <w:szCs w:val="22"/>
          <w:u w:val="single"/>
          <w:effect w:val="none"/>
          <w:vertAlign w:val="baseline"/>
          <w:em w:val="none"/>
          <w14:ligatures w14:val="none"/>
          <w14:numForm w14:val="default"/>
          <w14:numSpacing w14:val="default"/>
          <w14:stylisticSets/>
          <w14:cntxtAlts w14:val="0"/>
        </w:rPr>
      </w:lvl>
    </w:lvlOverride>
    <w:lvlOverride w:ilvl="1">
      <w:lvl w:ilvl="1">
        <w:start w:val="1"/>
        <w:numFmt w:val="decimal"/>
        <w:pStyle w:val="ExhibitSubHeader"/>
        <w:suff w:val="nothing"/>
        <w:lvlText w:val="Exhibit %1.%2"/>
        <w:lvlJc w:val="left"/>
        <w:pPr>
          <w:ind w:left="0" w:firstLine="0"/>
        </w:pPr>
        <w:rPr>
          <w:rFonts w:ascii="Calibri" w:hAnsi="Calibri" w:hint="default"/>
          <w:b/>
          <w:i w:val="0"/>
          <w:caps w:val="0"/>
          <w:strike w:val="0"/>
          <w:dstrike w:val="0"/>
          <w:vanish w:val="0"/>
          <w:sz w:val="22"/>
          <w:u w:val="single"/>
          <w:vertAlign w:val="baseline"/>
        </w:rPr>
      </w:lvl>
    </w:lvlOverride>
    <w:lvlOverride w:ilvl="2">
      <w:lvl w:ilvl="2">
        <w:start w:val="1"/>
        <w:numFmt w:val="decimal"/>
        <w:pStyle w:val="ExhibitClauseLevel1"/>
        <w:lvlText w:val="Section %3"/>
        <w:lvlJc w:val="left"/>
        <w:pPr>
          <w:tabs>
            <w:tab w:val="num" w:pos="1008"/>
          </w:tabs>
          <w:ind w:left="0" w:firstLine="0"/>
        </w:pPr>
        <w:rPr>
          <w:rFonts w:ascii="Calibri" w:hAnsi="Calibri" w:hint="default"/>
          <w:b/>
          <w:i w:val="0"/>
          <w:sz w:val="22"/>
        </w:rPr>
      </w:lvl>
    </w:lvlOverride>
    <w:lvlOverride w:ilvl="3">
      <w:lvl w:ilvl="3">
        <w:start w:val="1"/>
        <w:numFmt w:val="lowerLetter"/>
        <w:pStyle w:val="ExhibitClauseLevel2"/>
        <w:lvlText w:val="(%4)"/>
        <w:lvlJc w:val="left"/>
        <w:pPr>
          <w:tabs>
            <w:tab w:val="num" w:pos="504"/>
          </w:tabs>
          <w:ind w:left="0" w:firstLine="0"/>
        </w:pPr>
        <w:rPr>
          <w:rFonts w:cs="Times New Roman" w:hint="default"/>
          <w:b/>
          <w:bCs w:val="0"/>
          <w:i w:val="0"/>
          <w:iCs w:val="0"/>
          <w:caps w:val="0"/>
          <w:strike w:val="0"/>
          <w:dstrike w:val="0"/>
          <w:outline w:val="0"/>
          <w:shadow w:val="0"/>
          <w:emboss w:val="0"/>
          <w:imprint w:val="0"/>
          <w:vanish w:val="0"/>
          <w:kern w:val="0"/>
          <w:position w:val="0"/>
          <w:u w:val="none"/>
          <w:effect w:val="none"/>
          <w:vertAlign w:val="baseline"/>
          <w:em w:val="none"/>
          <w14:ligatures w14:val="none"/>
          <w14:numForm w14:val="default"/>
          <w14:numSpacing w14:val="default"/>
          <w14:stylisticSets/>
          <w14:cntxtAlts w14:val="0"/>
        </w:rPr>
      </w:lvl>
    </w:lvlOverride>
    <w:lvlOverride w:ilvl="4">
      <w:lvl w:ilvl="4">
        <w:start w:val="1"/>
        <w:numFmt w:val="decimal"/>
        <w:pStyle w:val="ExhibitClauseLevel3"/>
        <w:lvlText w:val="(%5)"/>
        <w:lvlJc w:val="left"/>
        <w:pPr>
          <w:tabs>
            <w:tab w:val="num" w:pos="1008"/>
          </w:tabs>
          <w:ind w:left="1008" w:hanging="504"/>
        </w:pPr>
        <w:rPr>
          <w:rFonts w:hint="default"/>
          <w:b w:val="0"/>
          <w:i w:val="0"/>
        </w:rPr>
      </w:lvl>
    </w:lvlOverride>
    <w:lvlOverride w:ilvl="5">
      <w:lvl w:ilvl="5">
        <w:start w:val="1"/>
        <w:numFmt w:val="upperLetter"/>
        <w:pStyle w:val="ExhibitClauseLevel4"/>
        <w:lvlText w:val="(%6)"/>
        <w:lvlJc w:val="left"/>
        <w:pPr>
          <w:tabs>
            <w:tab w:val="num" w:pos="1512"/>
          </w:tabs>
          <w:ind w:left="1512" w:hanging="504"/>
        </w:pPr>
        <w:rPr>
          <w:rFonts w:hint="default"/>
          <w:b/>
          <w:i w:val="0"/>
        </w:rPr>
      </w:lvl>
    </w:lvlOverride>
    <w:lvlOverride w:ilvl="6">
      <w:lvl w:ilvl="6">
        <w:start w:val="1"/>
        <w:numFmt w:val="decimal"/>
        <w:lvlRestart w:val="1"/>
        <w:pStyle w:val="ExhibitTableNumbering"/>
        <w:suff w:val="nothing"/>
        <w:lvlText w:val="Table %1%7"/>
        <w:lvlJc w:val="left"/>
        <w:pPr>
          <w:ind w:left="0" w:firstLine="0"/>
        </w:pPr>
        <w:rPr>
          <w:rFonts w:hint="default"/>
          <w:b/>
          <w:i w:val="0"/>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45"/>
    <w:lvlOverride w:ilvl="0">
      <w:startOverride w:val="1"/>
      <w:lvl w:ilvl="0">
        <w:start w:val="1"/>
        <w:numFmt w:val="upperLetter"/>
        <w:pStyle w:val="ExhibitHeader"/>
        <w:suff w:val="nothing"/>
        <w:lvlText w:val="Exhibit %1"/>
        <w:lvlJc w:val="left"/>
        <w:pPr>
          <w:ind w:left="0" w:firstLine="0"/>
        </w:pPr>
        <w:rPr>
          <w:rFonts w:cs="Times New Roman" w:hint="default"/>
          <w:b/>
          <w:bCs w:val="0"/>
          <w:i w:val="0"/>
          <w:iCs w:val="0"/>
          <w:caps w:val="0"/>
          <w:smallCaps w:val="0"/>
          <w:strike w:val="0"/>
          <w:dstrike w:val="0"/>
          <w:vanish w:val="0"/>
          <w:spacing w:val="0"/>
          <w:kern w:val="0"/>
          <w:position w:val="0"/>
          <w:sz w:val="22"/>
          <w:szCs w:val="22"/>
          <w:u w:val="single"/>
          <w:effect w:val="none"/>
          <w:vertAlign w:val="baseline"/>
          <w:em w:val="none"/>
          <w14:ligatures w14:val="none"/>
          <w14:numForm w14:val="default"/>
          <w14:numSpacing w14:val="default"/>
          <w14:stylisticSets/>
          <w14:cntxtAlts w14:val="0"/>
        </w:rPr>
      </w:lvl>
    </w:lvlOverride>
    <w:lvlOverride w:ilvl="1">
      <w:startOverride w:val="1"/>
      <w:lvl w:ilvl="1">
        <w:start w:val="1"/>
        <w:numFmt w:val="decimal"/>
        <w:pStyle w:val="ExhibitSubHeader"/>
        <w:suff w:val="nothing"/>
        <w:lvlText w:val="Exhibit %1.%2"/>
        <w:lvlJc w:val="left"/>
        <w:pPr>
          <w:ind w:left="0" w:firstLine="0"/>
        </w:pPr>
        <w:rPr>
          <w:rFonts w:ascii="Calibri" w:hAnsi="Calibri" w:hint="default"/>
          <w:b/>
          <w:i w:val="0"/>
          <w:caps w:val="0"/>
          <w:strike w:val="0"/>
          <w:dstrike w:val="0"/>
          <w:vanish w:val="0"/>
          <w:sz w:val="22"/>
          <w:u w:val="single"/>
          <w:vertAlign w:val="baseline"/>
        </w:rPr>
      </w:lvl>
    </w:lvlOverride>
    <w:lvlOverride w:ilvl="2">
      <w:startOverride w:val="1"/>
      <w:lvl w:ilvl="2">
        <w:start w:val="1"/>
        <w:numFmt w:val="decimal"/>
        <w:pStyle w:val="ExhibitClauseLevel1"/>
        <w:lvlText w:val="Section %3"/>
        <w:lvlJc w:val="left"/>
        <w:pPr>
          <w:tabs>
            <w:tab w:val="num" w:pos="1008"/>
          </w:tabs>
          <w:ind w:left="0" w:firstLine="0"/>
        </w:pPr>
        <w:rPr>
          <w:rFonts w:ascii="Calibri" w:hAnsi="Calibri" w:hint="default"/>
          <w:b/>
          <w:i w:val="0"/>
          <w:sz w:val="22"/>
        </w:rPr>
      </w:lvl>
    </w:lvlOverride>
    <w:lvlOverride w:ilvl="3">
      <w:startOverride w:val="1"/>
      <w:lvl w:ilvl="3">
        <w:start w:val="1"/>
        <w:numFmt w:val="lowerLetter"/>
        <w:pStyle w:val="ExhibitClauseLevel2"/>
        <w:lvlText w:val="(%4)"/>
        <w:lvlJc w:val="left"/>
        <w:pPr>
          <w:tabs>
            <w:tab w:val="num" w:pos="504"/>
          </w:tabs>
          <w:ind w:left="0" w:firstLine="0"/>
        </w:pPr>
        <w:rPr>
          <w:rFonts w:cs="Times New Roman" w:hint="default"/>
          <w:b/>
          <w:bCs w:val="0"/>
          <w:i w:val="0"/>
          <w:iCs w:val="0"/>
          <w:caps w:val="0"/>
          <w:strike w:val="0"/>
          <w:dstrike w:val="0"/>
          <w:outline w:val="0"/>
          <w:shadow w:val="0"/>
          <w:emboss w:val="0"/>
          <w:imprint w:val="0"/>
          <w:vanish w:val="0"/>
          <w:kern w:val="0"/>
          <w:position w:val="0"/>
          <w:u w:val="none"/>
          <w:effect w:val="none"/>
          <w:vertAlign w:val="baseline"/>
          <w:em w:val="none"/>
          <w14:ligatures w14:val="none"/>
          <w14:numForm w14:val="default"/>
          <w14:numSpacing w14:val="default"/>
          <w14:stylisticSets/>
          <w14:cntxtAlts w14:val="0"/>
        </w:rPr>
      </w:lvl>
    </w:lvlOverride>
    <w:lvlOverride w:ilvl="4">
      <w:startOverride w:val="1"/>
      <w:lvl w:ilvl="4">
        <w:start w:val="1"/>
        <w:numFmt w:val="decimal"/>
        <w:pStyle w:val="ExhibitClauseLevel3"/>
        <w:lvlText w:val="(%5)"/>
        <w:lvlJc w:val="left"/>
        <w:pPr>
          <w:tabs>
            <w:tab w:val="num" w:pos="1008"/>
          </w:tabs>
          <w:ind w:left="1008" w:hanging="504"/>
        </w:pPr>
        <w:rPr>
          <w:rFonts w:hint="default"/>
          <w:b w:val="0"/>
          <w:i w:val="0"/>
        </w:rPr>
      </w:lvl>
    </w:lvlOverride>
    <w:lvlOverride w:ilvl="5">
      <w:startOverride w:val="1"/>
      <w:lvl w:ilvl="5">
        <w:start w:val="1"/>
        <w:numFmt w:val="upperLetter"/>
        <w:pStyle w:val="ExhibitClauseLevel4"/>
        <w:lvlText w:val="(%6)"/>
        <w:lvlJc w:val="left"/>
        <w:pPr>
          <w:tabs>
            <w:tab w:val="num" w:pos="1512"/>
          </w:tabs>
          <w:ind w:left="1512" w:hanging="504"/>
        </w:pPr>
        <w:rPr>
          <w:rFonts w:hint="default"/>
          <w:b/>
          <w:i w:val="0"/>
        </w:rPr>
      </w:lvl>
    </w:lvlOverride>
    <w:lvlOverride w:ilvl="6">
      <w:startOverride w:val="1"/>
      <w:lvl w:ilvl="6">
        <w:start w:val="1"/>
        <w:numFmt w:val="decimal"/>
        <w:lvlRestart w:val="1"/>
        <w:pStyle w:val="ExhibitTableNumbering"/>
        <w:suff w:val="nothing"/>
        <w:lvlText w:val="Table %1%7"/>
        <w:lvlJc w:val="left"/>
        <w:pPr>
          <w:ind w:left="0" w:firstLine="0"/>
        </w:pPr>
        <w:rPr>
          <w:rFonts w:hint="default"/>
          <w:b/>
          <w:i w:val="0"/>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3">
    <w:abstractNumId w:val="42"/>
  </w:num>
  <w:num w:numId="14">
    <w:abstractNumId w:val="27"/>
  </w:num>
  <w:num w:numId="15">
    <w:abstractNumId w:val="47"/>
  </w:num>
  <w:num w:numId="16">
    <w:abstractNumId w:val="24"/>
  </w:num>
  <w:num w:numId="17">
    <w:abstractNumId w:val="40"/>
  </w:num>
  <w:num w:numId="18">
    <w:abstractNumId w:val="9"/>
  </w:num>
  <w:num w:numId="19">
    <w:abstractNumId w:val="5"/>
  </w:num>
  <w:num w:numId="20">
    <w:abstractNumId w:val="10"/>
  </w:num>
  <w:num w:numId="21">
    <w:abstractNumId w:val="39"/>
  </w:num>
  <w:num w:numId="22">
    <w:abstractNumId w:val="4"/>
  </w:num>
  <w:num w:numId="23">
    <w:abstractNumId w:val="22"/>
  </w:num>
  <w:num w:numId="24">
    <w:abstractNumId w:val="30"/>
  </w:num>
  <w:num w:numId="25">
    <w:abstractNumId w:val="37"/>
  </w:num>
  <w:num w:numId="26">
    <w:abstractNumId w:val="33"/>
  </w:num>
  <w:num w:numId="27">
    <w:abstractNumId w:val="1"/>
  </w:num>
  <w:num w:numId="28">
    <w:abstractNumId w:val="16"/>
  </w:num>
  <w:num w:numId="29">
    <w:abstractNumId w:val="31"/>
  </w:num>
  <w:num w:numId="30">
    <w:abstractNumId w:val="18"/>
  </w:num>
  <w:num w:numId="31">
    <w:abstractNumId w:val="3"/>
  </w:num>
  <w:num w:numId="32">
    <w:abstractNumId w:val="8"/>
  </w:num>
  <w:num w:numId="33">
    <w:abstractNumId w:val="14"/>
  </w:num>
  <w:num w:numId="34">
    <w:abstractNumId w:val="17"/>
  </w:num>
  <w:num w:numId="35">
    <w:abstractNumId w:val="46"/>
  </w:num>
  <w:num w:numId="36">
    <w:abstractNumId w:val="43"/>
  </w:num>
  <w:num w:numId="37">
    <w:abstractNumId w:val="36"/>
  </w:num>
  <w:num w:numId="38">
    <w:abstractNumId w:val="23"/>
  </w:num>
  <w:num w:numId="39">
    <w:abstractNumId w:val="25"/>
  </w:num>
  <w:num w:numId="40">
    <w:abstractNumId w:val="38"/>
  </w:num>
  <w:num w:numId="41">
    <w:abstractNumId w:val="32"/>
  </w:num>
  <w:num w:numId="42">
    <w:abstractNumId w:val="29"/>
  </w:num>
  <w:num w:numId="43">
    <w:abstractNumId w:val="2"/>
  </w:num>
  <w:num w:numId="44">
    <w:abstractNumId w:val="35"/>
  </w:num>
  <w:num w:numId="45">
    <w:abstractNumId w:val="19"/>
  </w:num>
  <w:num w:numId="46">
    <w:abstractNumId w:val="28"/>
  </w:num>
  <w:num w:numId="47">
    <w:abstractNumId w:val="26"/>
  </w:num>
  <w:num w:numId="48">
    <w:abstractNumId w:val="34"/>
  </w:num>
  <w:num w:numId="49">
    <w:abstractNumId w:val="44"/>
  </w:num>
  <w:num w:numId="50">
    <w:abstractNumId w:val="6"/>
  </w:num>
  <w:numIdMacAtCleanup w:val="4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shif Rather">
    <w15:presenceInfo w15:providerId="AD" w15:userId="S-1-5-21-946756870-1885980653-2642561108-657724"/>
  </w15:person>
  <w15:person w15:author="Ivan Latanision">
    <w15:presenceInfo w15:providerId="AD" w15:userId="S::ivan.latanision@tangoe.com::4f03faf4-55a4-435f-9f7b-e01b797ee7db"/>
  </w15:person>
  <w15:person w15:author="Nicholas Harrison">
    <w15:presenceInfo w15:providerId="AD" w15:userId="S-1-5-21-946756870-1885980653-2642561108-2133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0027"/>
    <w:rsid w:val="00013D01"/>
    <w:rsid w:val="00020C9B"/>
    <w:rsid w:val="00021E63"/>
    <w:rsid w:val="0003653D"/>
    <w:rsid w:val="0004588F"/>
    <w:rsid w:val="00066B3E"/>
    <w:rsid w:val="000714F3"/>
    <w:rsid w:val="00074EF5"/>
    <w:rsid w:val="000750EC"/>
    <w:rsid w:val="00090F3E"/>
    <w:rsid w:val="00091F90"/>
    <w:rsid w:val="000954D0"/>
    <w:rsid w:val="000A165D"/>
    <w:rsid w:val="000A567A"/>
    <w:rsid w:val="000B57A4"/>
    <w:rsid w:val="000B6309"/>
    <w:rsid w:val="000B6C1F"/>
    <w:rsid w:val="000D141C"/>
    <w:rsid w:val="000D4E97"/>
    <w:rsid w:val="000E1E4E"/>
    <w:rsid w:val="000E212C"/>
    <w:rsid w:val="000E66F6"/>
    <w:rsid w:val="000F329A"/>
    <w:rsid w:val="0010471C"/>
    <w:rsid w:val="00117C37"/>
    <w:rsid w:val="00125E95"/>
    <w:rsid w:val="00141204"/>
    <w:rsid w:val="00150541"/>
    <w:rsid w:val="00156C8D"/>
    <w:rsid w:val="00162A60"/>
    <w:rsid w:val="001653A8"/>
    <w:rsid w:val="00166149"/>
    <w:rsid w:val="00170A74"/>
    <w:rsid w:val="00176723"/>
    <w:rsid w:val="00191C95"/>
    <w:rsid w:val="0019385C"/>
    <w:rsid w:val="00197308"/>
    <w:rsid w:val="001A28B4"/>
    <w:rsid w:val="001A3080"/>
    <w:rsid w:val="001B342D"/>
    <w:rsid w:val="001B5841"/>
    <w:rsid w:val="001C068A"/>
    <w:rsid w:val="001C1A6E"/>
    <w:rsid w:val="001D7DD7"/>
    <w:rsid w:val="001E1928"/>
    <w:rsid w:val="001E2F0A"/>
    <w:rsid w:val="001E5C41"/>
    <w:rsid w:val="001F0F20"/>
    <w:rsid w:val="001F27FA"/>
    <w:rsid w:val="002056D3"/>
    <w:rsid w:val="002174F0"/>
    <w:rsid w:val="00230561"/>
    <w:rsid w:val="00234262"/>
    <w:rsid w:val="00236429"/>
    <w:rsid w:val="00237CB7"/>
    <w:rsid w:val="002435BF"/>
    <w:rsid w:val="00255555"/>
    <w:rsid w:val="00261C6E"/>
    <w:rsid w:val="00263D3C"/>
    <w:rsid w:val="00265588"/>
    <w:rsid w:val="00281957"/>
    <w:rsid w:val="00282C78"/>
    <w:rsid w:val="0028330E"/>
    <w:rsid w:val="0029206E"/>
    <w:rsid w:val="002A6121"/>
    <w:rsid w:val="002B4ECA"/>
    <w:rsid w:val="002C46D9"/>
    <w:rsid w:val="002C745C"/>
    <w:rsid w:val="002C77A0"/>
    <w:rsid w:val="002D1AF8"/>
    <w:rsid w:val="002E3853"/>
    <w:rsid w:val="002E54C6"/>
    <w:rsid w:val="002E5BC3"/>
    <w:rsid w:val="002E70AE"/>
    <w:rsid w:val="002F3863"/>
    <w:rsid w:val="003125E5"/>
    <w:rsid w:val="003437FC"/>
    <w:rsid w:val="00346B61"/>
    <w:rsid w:val="00350D20"/>
    <w:rsid w:val="003510CC"/>
    <w:rsid w:val="00355DDD"/>
    <w:rsid w:val="00356FC2"/>
    <w:rsid w:val="0036750E"/>
    <w:rsid w:val="00377FD9"/>
    <w:rsid w:val="0038163D"/>
    <w:rsid w:val="0038217B"/>
    <w:rsid w:val="003A57C7"/>
    <w:rsid w:val="003B554F"/>
    <w:rsid w:val="003C59BF"/>
    <w:rsid w:val="003D2D20"/>
    <w:rsid w:val="003D38FC"/>
    <w:rsid w:val="003E4995"/>
    <w:rsid w:val="003E5636"/>
    <w:rsid w:val="003E68D4"/>
    <w:rsid w:val="003F20CC"/>
    <w:rsid w:val="003F6738"/>
    <w:rsid w:val="00401275"/>
    <w:rsid w:val="00402B7F"/>
    <w:rsid w:val="0041280D"/>
    <w:rsid w:val="004143AA"/>
    <w:rsid w:val="00414B40"/>
    <w:rsid w:val="00416CC4"/>
    <w:rsid w:val="00416DBE"/>
    <w:rsid w:val="004202FA"/>
    <w:rsid w:val="004308EB"/>
    <w:rsid w:val="00457CDC"/>
    <w:rsid w:val="0046731C"/>
    <w:rsid w:val="00483157"/>
    <w:rsid w:val="00490CFF"/>
    <w:rsid w:val="00490ECE"/>
    <w:rsid w:val="00497224"/>
    <w:rsid w:val="004A5701"/>
    <w:rsid w:val="004A68BC"/>
    <w:rsid w:val="004B60E1"/>
    <w:rsid w:val="004D6A31"/>
    <w:rsid w:val="004F01E4"/>
    <w:rsid w:val="00511734"/>
    <w:rsid w:val="005243C4"/>
    <w:rsid w:val="005351EE"/>
    <w:rsid w:val="00547846"/>
    <w:rsid w:val="005533CD"/>
    <w:rsid w:val="00557CD6"/>
    <w:rsid w:val="005728D7"/>
    <w:rsid w:val="00572D13"/>
    <w:rsid w:val="00582A79"/>
    <w:rsid w:val="0058301C"/>
    <w:rsid w:val="00592EF3"/>
    <w:rsid w:val="00593636"/>
    <w:rsid w:val="0059685C"/>
    <w:rsid w:val="005A766A"/>
    <w:rsid w:val="005B633E"/>
    <w:rsid w:val="005C1148"/>
    <w:rsid w:val="005C17CB"/>
    <w:rsid w:val="005D64E2"/>
    <w:rsid w:val="005D7675"/>
    <w:rsid w:val="005E053D"/>
    <w:rsid w:val="005E05F7"/>
    <w:rsid w:val="005E4D37"/>
    <w:rsid w:val="005F047C"/>
    <w:rsid w:val="005F28B3"/>
    <w:rsid w:val="005F3C0E"/>
    <w:rsid w:val="0060224F"/>
    <w:rsid w:val="0060231A"/>
    <w:rsid w:val="006052E3"/>
    <w:rsid w:val="00605788"/>
    <w:rsid w:val="00607B00"/>
    <w:rsid w:val="00612961"/>
    <w:rsid w:val="00615B15"/>
    <w:rsid w:val="006320CE"/>
    <w:rsid w:val="006421E1"/>
    <w:rsid w:val="00651CAB"/>
    <w:rsid w:val="0065557D"/>
    <w:rsid w:val="006577BD"/>
    <w:rsid w:val="006A09DD"/>
    <w:rsid w:val="006A71C4"/>
    <w:rsid w:val="006B23F9"/>
    <w:rsid w:val="006B6C37"/>
    <w:rsid w:val="006C5DF5"/>
    <w:rsid w:val="006C761C"/>
    <w:rsid w:val="006D49B2"/>
    <w:rsid w:val="006D4AFA"/>
    <w:rsid w:val="006E1FD5"/>
    <w:rsid w:val="006F21BE"/>
    <w:rsid w:val="007335AC"/>
    <w:rsid w:val="007365E5"/>
    <w:rsid w:val="007460C1"/>
    <w:rsid w:val="007546D8"/>
    <w:rsid w:val="00754937"/>
    <w:rsid w:val="00760F50"/>
    <w:rsid w:val="00765F55"/>
    <w:rsid w:val="00772280"/>
    <w:rsid w:val="007728E9"/>
    <w:rsid w:val="00773DC1"/>
    <w:rsid w:val="00780D9C"/>
    <w:rsid w:val="0079235A"/>
    <w:rsid w:val="00793BCE"/>
    <w:rsid w:val="00793D05"/>
    <w:rsid w:val="007B4418"/>
    <w:rsid w:val="007B65B7"/>
    <w:rsid w:val="007C5249"/>
    <w:rsid w:val="007D732D"/>
    <w:rsid w:val="007F0099"/>
    <w:rsid w:val="007F1DDE"/>
    <w:rsid w:val="007F2997"/>
    <w:rsid w:val="0081545C"/>
    <w:rsid w:val="00816317"/>
    <w:rsid w:val="008204FF"/>
    <w:rsid w:val="00822822"/>
    <w:rsid w:val="00835790"/>
    <w:rsid w:val="00835AD0"/>
    <w:rsid w:val="00837688"/>
    <w:rsid w:val="0084729E"/>
    <w:rsid w:val="00851CE2"/>
    <w:rsid w:val="008647BE"/>
    <w:rsid w:val="008712BB"/>
    <w:rsid w:val="0087265E"/>
    <w:rsid w:val="00873C33"/>
    <w:rsid w:val="00886C61"/>
    <w:rsid w:val="008947C8"/>
    <w:rsid w:val="00896CF0"/>
    <w:rsid w:val="00897A01"/>
    <w:rsid w:val="008C32A1"/>
    <w:rsid w:val="008C5352"/>
    <w:rsid w:val="008C62B6"/>
    <w:rsid w:val="008D5D3B"/>
    <w:rsid w:val="008F41D8"/>
    <w:rsid w:val="008F5073"/>
    <w:rsid w:val="008F738F"/>
    <w:rsid w:val="00901180"/>
    <w:rsid w:val="00901902"/>
    <w:rsid w:val="00911A7F"/>
    <w:rsid w:val="00922B21"/>
    <w:rsid w:val="00975284"/>
    <w:rsid w:val="00981AA1"/>
    <w:rsid w:val="00997339"/>
    <w:rsid w:val="009978BE"/>
    <w:rsid w:val="009A43E8"/>
    <w:rsid w:val="009C4EBE"/>
    <w:rsid w:val="009C5AAC"/>
    <w:rsid w:val="009C5F6A"/>
    <w:rsid w:val="009C74CF"/>
    <w:rsid w:val="009D52AD"/>
    <w:rsid w:val="009D5308"/>
    <w:rsid w:val="009E3FE4"/>
    <w:rsid w:val="00A02E08"/>
    <w:rsid w:val="00A0336D"/>
    <w:rsid w:val="00A4586D"/>
    <w:rsid w:val="00A5430E"/>
    <w:rsid w:val="00A54FE0"/>
    <w:rsid w:val="00A5505D"/>
    <w:rsid w:val="00A567F2"/>
    <w:rsid w:val="00A62685"/>
    <w:rsid w:val="00A6781B"/>
    <w:rsid w:val="00A72EF6"/>
    <w:rsid w:val="00A81BC0"/>
    <w:rsid w:val="00A84C1C"/>
    <w:rsid w:val="00A87C75"/>
    <w:rsid w:val="00A87F47"/>
    <w:rsid w:val="00A9355B"/>
    <w:rsid w:val="00AB0963"/>
    <w:rsid w:val="00AB36D2"/>
    <w:rsid w:val="00AB4207"/>
    <w:rsid w:val="00AB586E"/>
    <w:rsid w:val="00AB5D9E"/>
    <w:rsid w:val="00AC0BA7"/>
    <w:rsid w:val="00AC22A9"/>
    <w:rsid w:val="00AE138A"/>
    <w:rsid w:val="00AF1AC4"/>
    <w:rsid w:val="00B02841"/>
    <w:rsid w:val="00B23E36"/>
    <w:rsid w:val="00B32D20"/>
    <w:rsid w:val="00B37CA6"/>
    <w:rsid w:val="00B40B7E"/>
    <w:rsid w:val="00B5028F"/>
    <w:rsid w:val="00B50E74"/>
    <w:rsid w:val="00B70EFE"/>
    <w:rsid w:val="00B77BAF"/>
    <w:rsid w:val="00B930B8"/>
    <w:rsid w:val="00B934C3"/>
    <w:rsid w:val="00B947E9"/>
    <w:rsid w:val="00BC32DD"/>
    <w:rsid w:val="00BE2E1F"/>
    <w:rsid w:val="00BF4D31"/>
    <w:rsid w:val="00C019D6"/>
    <w:rsid w:val="00C0526C"/>
    <w:rsid w:val="00C30452"/>
    <w:rsid w:val="00C34A14"/>
    <w:rsid w:val="00C3602E"/>
    <w:rsid w:val="00C66A96"/>
    <w:rsid w:val="00C82684"/>
    <w:rsid w:val="00C9179E"/>
    <w:rsid w:val="00CB4D57"/>
    <w:rsid w:val="00CB6C81"/>
    <w:rsid w:val="00CC7C4D"/>
    <w:rsid w:val="00CD509D"/>
    <w:rsid w:val="00CD5B76"/>
    <w:rsid w:val="00CE2527"/>
    <w:rsid w:val="00CF0D4F"/>
    <w:rsid w:val="00CF2091"/>
    <w:rsid w:val="00CF3931"/>
    <w:rsid w:val="00CF42BF"/>
    <w:rsid w:val="00CF5512"/>
    <w:rsid w:val="00CF7834"/>
    <w:rsid w:val="00D140D2"/>
    <w:rsid w:val="00D142A8"/>
    <w:rsid w:val="00D22B8E"/>
    <w:rsid w:val="00D31DDE"/>
    <w:rsid w:val="00D33091"/>
    <w:rsid w:val="00D451D5"/>
    <w:rsid w:val="00D4632B"/>
    <w:rsid w:val="00D64718"/>
    <w:rsid w:val="00D671B6"/>
    <w:rsid w:val="00D72B07"/>
    <w:rsid w:val="00D7585D"/>
    <w:rsid w:val="00D75EA3"/>
    <w:rsid w:val="00D80EA7"/>
    <w:rsid w:val="00D9775F"/>
    <w:rsid w:val="00D97D3C"/>
    <w:rsid w:val="00DA50E5"/>
    <w:rsid w:val="00DA52EB"/>
    <w:rsid w:val="00DA69CC"/>
    <w:rsid w:val="00DB187E"/>
    <w:rsid w:val="00DC15DE"/>
    <w:rsid w:val="00DC1731"/>
    <w:rsid w:val="00DC3899"/>
    <w:rsid w:val="00DC3F87"/>
    <w:rsid w:val="00DD7EB2"/>
    <w:rsid w:val="00DE121F"/>
    <w:rsid w:val="00DE6209"/>
    <w:rsid w:val="00DF234D"/>
    <w:rsid w:val="00DF7BE3"/>
    <w:rsid w:val="00E11172"/>
    <w:rsid w:val="00E1272A"/>
    <w:rsid w:val="00E16307"/>
    <w:rsid w:val="00E165F2"/>
    <w:rsid w:val="00E25BA0"/>
    <w:rsid w:val="00E26F3E"/>
    <w:rsid w:val="00E41D23"/>
    <w:rsid w:val="00E459DE"/>
    <w:rsid w:val="00E5268B"/>
    <w:rsid w:val="00E57CD0"/>
    <w:rsid w:val="00E62DE6"/>
    <w:rsid w:val="00E777F2"/>
    <w:rsid w:val="00E82583"/>
    <w:rsid w:val="00E92E6F"/>
    <w:rsid w:val="00ED1B92"/>
    <w:rsid w:val="00EE200F"/>
    <w:rsid w:val="00EE27E2"/>
    <w:rsid w:val="00EE679F"/>
    <w:rsid w:val="00EF4961"/>
    <w:rsid w:val="00F03ADD"/>
    <w:rsid w:val="00F043B6"/>
    <w:rsid w:val="00F124E7"/>
    <w:rsid w:val="00F23904"/>
    <w:rsid w:val="00F30ECE"/>
    <w:rsid w:val="00F40A6D"/>
    <w:rsid w:val="00F4198B"/>
    <w:rsid w:val="00F52CA6"/>
    <w:rsid w:val="00F53B87"/>
    <w:rsid w:val="00F57B63"/>
    <w:rsid w:val="00F70027"/>
    <w:rsid w:val="00F700DF"/>
    <w:rsid w:val="00F713A3"/>
    <w:rsid w:val="00F975ED"/>
    <w:rsid w:val="00FA3BF2"/>
    <w:rsid w:val="00FB2795"/>
    <w:rsid w:val="00FD126D"/>
    <w:rsid w:val="00FD4A09"/>
    <w:rsid w:val="00FE262E"/>
    <w:rsid w:val="00FF46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2F746E"/>
  <w15:chartTrackingRefBased/>
  <w15:docId w15:val="{8D064570-5ACE-4EEE-87C9-B8C169F0D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65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5D9E"/>
    <w:pPr>
      <w:ind w:left="720"/>
      <w:contextualSpacing/>
    </w:pPr>
  </w:style>
  <w:style w:type="paragraph" w:customStyle="1" w:styleId="Text">
    <w:name w:val="*Text"/>
    <w:basedOn w:val="Normal"/>
    <w:qFormat/>
    <w:rsid w:val="002E70AE"/>
    <w:pPr>
      <w:spacing w:after="60" w:line="240" w:lineRule="auto"/>
      <w:jc w:val="both"/>
    </w:pPr>
    <w:rPr>
      <w:rFonts w:ascii="Calibri" w:eastAsia="Times New Roman" w:hAnsi="Calibri" w:cs="Times New Roman"/>
      <w:color w:val="000000" w:themeColor="text1"/>
      <w:sz w:val="20"/>
    </w:rPr>
  </w:style>
  <w:style w:type="paragraph" w:customStyle="1" w:styleId="Head6-ExhibitList">
    <w:name w:val="*Head6 - Exhibit List"/>
    <w:basedOn w:val="Normal"/>
    <w:next w:val="Normal"/>
    <w:qFormat/>
    <w:rsid w:val="002E70AE"/>
    <w:pPr>
      <w:keepNext/>
      <w:spacing w:before="60" w:after="0" w:line="240" w:lineRule="auto"/>
      <w:ind w:left="360"/>
    </w:pPr>
    <w:rPr>
      <w:rFonts w:ascii="Calibri" w:eastAsia="Times New Roman" w:hAnsi="Calibri" w:cs="Times New Roman"/>
      <w:color w:val="000000"/>
      <w:sz w:val="20"/>
      <w:szCs w:val="24"/>
    </w:rPr>
  </w:style>
  <w:style w:type="paragraph" w:customStyle="1" w:styleId="Head5">
    <w:name w:val="*Head5"/>
    <w:basedOn w:val="Normal"/>
    <w:next w:val="Normal"/>
    <w:rsid w:val="00AF1AC4"/>
    <w:pPr>
      <w:keepNext/>
      <w:numPr>
        <w:ilvl w:val="4"/>
        <w:numId w:val="2"/>
      </w:numPr>
      <w:spacing w:before="60" w:after="60" w:line="240" w:lineRule="auto"/>
    </w:pPr>
    <w:rPr>
      <w:rFonts w:ascii="Calibri" w:eastAsia="Times New Roman" w:hAnsi="Calibri" w:cs="Times New Roman"/>
      <w:color w:val="000000" w:themeColor="text1"/>
      <w:sz w:val="20"/>
      <w:szCs w:val="24"/>
    </w:rPr>
  </w:style>
  <w:style w:type="paragraph" w:customStyle="1" w:styleId="Head7">
    <w:name w:val="*Head7"/>
    <w:basedOn w:val="Normal"/>
    <w:next w:val="Normal"/>
    <w:rsid w:val="00AF1AC4"/>
    <w:pPr>
      <w:keepNext/>
      <w:numPr>
        <w:ilvl w:val="6"/>
        <w:numId w:val="2"/>
      </w:numPr>
      <w:tabs>
        <w:tab w:val="right" w:pos="9360"/>
      </w:tabs>
      <w:spacing w:after="60" w:line="240" w:lineRule="auto"/>
    </w:pPr>
    <w:rPr>
      <w:rFonts w:ascii="Calibri" w:eastAsia="Times New Roman" w:hAnsi="Calibri" w:cs="Times New Roman"/>
      <w:color w:val="000000"/>
      <w:sz w:val="20"/>
      <w:szCs w:val="24"/>
    </w:rPr>
  </w:style>
  <w:style w:type="paragraph" w:customStyle="1" w:styleId="Head3">
    <w:name w:val="*Head3"/>
    <w:basedOn w:val="Normal"/>
    <w:next w:val="Normal"/>
    <w:rsid w:val="00AF1AC4"/>
    <w:pPr>
      <w:keepNext/>
      <w:numPr>
        <w:ilvl w:val="2"/>
        <w:numId w:val="2"/>
      </w:numPr>
      <w:spacing w:before="200" w:after="60" w:line="240" w:lineRule="auto"/>
      <w:outlineLvl w:val="2"/>
    </w:pPr>
    <w:rPr>
      <w:rFonts w:ascii="Calibri" w:eastAsia="Times New Roman" w:hAnsi="Calibri" w:cs="Times New Roman"/>
      <w:b/>
      <w:color w:val="000000" w:themeColor="text1"/>
      <w:szCs w:val="26"/>
    </w:rPr>
  </w:style>
  <w:style w:type="paragraph" w:customStyle="1" w:styleId="Head4">
    <w:name w:val="*Head4"/>
    <w:basedOn w:val="Normal"/>
    <w:next w:val="Normal"/>
    <w:rsid w:val="00AF1AC4"/>
    <w:pPr>
      <w:keepNext/>
      <w:numPr>
        <w:ilvl w:val="3"/>
        <w:numId w:val="2"/>
      </w:numPr>
      <w:spacing w:before="120" w:after="60" w:line="240" w:lineRule="auto"/>
    </w:pPr>
    <w:rPr>
      <w:rFonts w:ascii="Calibri" w:eastAsia="Times New Roman" w:hAnsi="Calibri" w:cs="Times New Roman"/>
      <w:b/>
      <w:color w:val="000000" w:themeColor="text1"/>
      <w:sz w:val="20"/>
      <w:u w:val="single"/>
    </w:rPr>
  </w:style>
  <w:style w:type="paragraph" w:customStyle="1" w:styleId="Head2">
    <w:name w:val="*Head2"/>
    <w:basedOn w:val="Normal"/>
    <w:next w:val="Normal"/>
    <w:rsid w:val="00AF1AC4"/>
    <w:pPr>
      <w:keepNext/>
      <w:numPr>
        <w:ilvl w:val="1"/>
        <w:numId w:val="2"/>
      </w:numPr>
      <w:spacing w:before="300" w:after="60" w:line="240" w:lineRule="auto"/>
      <w:outlineLvl w:val="1"/>
    </w:pPr>
    <w:rPr>
      <w:rFonts w:ascii="Calibri" w:eastAsia="Times New Roman" w:hAnsi="Calibri" w:cs="Times New Roman"/>
      <w:b/>
      <w:color w:val="000000" w:themeColor="text1"/>
      <w:szCs w:val="24"/>
      <w:u w:val="single"/>
    </w:rPr>
  </w:style>
  <w:style w:type="paragraph" w:customStyle="1" w:styleId="Head6">
    <w:name w:val="*Head6"/>
    <w:basedOn w:val="Normal"/>
    <w:next w:val="Normal"/>
    <w:rsid w:val="00AF1AC4"/>
    <w:pPr>
      <w:keepNext/>
      <w:numPr>
        <w:ilvl w:val="5"/>
        <w:numId w:val="2"/>
      </w:numPr>
      <w:spacing w:after="60" w:line="240" w:lineRule="auto"/>
      <w:jc w:val="both"/>
    </w:pPr>
    <w:rPr>
      <w:rFonts w:ascii="Calibri" w:eastAsia="Times New Roman" w:hAnsi="Calibri" w:cs="Times New Roman"/>
      <w:color w:val="000000" w:themeColor="text1"/>
      <w:sz w:val="20"/>
      <w:szCs w:val="24"/>
    </w:rPr>
  </w:style>
  <w:style w:type="paragraph" w:customStyle="1" w:styleId="Head1-TitleEnd">
    <w:name w:val="*Head1 - Title End"/>
    <w:basedOn w:val="Normal"/>
    <w:qFormat/>
    <w:rsid w:val="00AF1AC4"/>
    <w:pPr>
      <w:keepNext/>
      <w:numPr>
        <w:numId w:val="2"/>
      </w:numPr>
      <w:spacing w:after="240" w:line="240" w:lineRule="auto"/>
      <w:jc w:val="center"/>
    </w:pPr>
    <w:rPr>
      <w:rFonts w:ascii="Calibri" w:eastAsia="Times New Roman" w:hAnsi="Calibri" w:cs="Times New Roman"/>
      <w:b/>
      <w:color w:val="000000"/>
      <w:sz w:val="28"/>
      <w:szCs w:val="24"/>
    </w:rPr>
  </w:style>
  <w:style w:type="character" w:styleId="Hyperlink">
    <w:name w:val="Hyperlink"/>
    <w:basedOn w:val="DefaultParagraphFont"/>
    <w:uiPriority w:val="99"/>
    <w:unhideWhenUsed/>
    <w:rsid w:val="008F41D8"/>
    <w:rPr>
      <w:color w:val="0563C1" w:themeColor="hyperlink"/>
      <w:u w:val="single"/>
    </w:rPr>
  </w:style>
  <w:style w:type="character" w:customStyle="1" w:styleId="UnresolvedMention1">
    <w:name w:val="Unresolved Mention1"/>
    <w:basedOn w:val="DefaultParagraphFont"/>
    <w:uiPriority w:val="99"/>
    <w:semiHidden/>
    <w:unhideWhenUsed/>
    <w:rsid w:val="008F41D8"/>
    <w:rPr>
      <w:color w:val="808080"/>
      <w:shd w:val="clear" w:color="auto" w:fill="E6E6E6"/>
    </w:rPr>
  </w:style>
  <w:style w:type="paragraph" w:customStyle="1" w:styleId="TableHead-Center2">
    <w:name w:val="*TableHead-Center2"/>
    <w:basedOn w:val="Normal"/>
    <w:next w:val="Normal"/>
    <w:rsid w:val="00BC32DD"/>
    <w:pPr>
      <w:keepNext/>
      <w:spacing w:after="0" w:line="240" w:lineRule="auto"/>
      <w:jc w:val="center"/>
    </w:pPr>
    <w:rPr>
      <w:rFonts w:ascii="Calibri" w:eastAsia="Times New Roman" w:hAnsi="Calibri" w:cs="Times New Roman"/>
      <w:b/>
      <w:color w:val="000000" w:themeColor="text1"/>
      <w:sz w:val="20"/>
      <w:szCs w:val="24"/>
    </w:rPr>
  </w:style>
  <w:style w:type="paragraph" w:customStyle="1" w:styleId="Head1PageBreak">
    <w:name w:val="*Head1 Page Break"/>
    <w:basedOn w:val="Normal"/>
    <w:qFormat/>
    <w:rsid w:val="00BC32DD"/>
    <w:pPr>
      <w:keepNext/>
      <w:pageBreakBefore/>
      <w:spacing w:before="360" w:after="60" w:line="240" w:lineRule="auto"/>
      <w:jc w:val="center"/>
    </w:pPr>
    <w:rPr>
      <w:rFonts w:ascii="Calibri" w:eastAsia="Times New Roman" w:hAnsi="Calibri" w:cs="Times New Roman"/>
      <w:b/>
      <w:color w:val="000000" w:themeColor="text1"/>
      <w:sz w:val="28"/>
      <w:szCs w:val="24"/>
    </w:rPr>
  </w:style>
  <w:style w:type="table" w:customStyle="1" w:styleId="TableGrid1">
    <w:name w:val="Table Grid1"/>
    <w:basedOn w:val="TableNormal"/>
    <w:next w:val="TableGrid"/>
    <w:uiPriority w:val="59"/>
    <w:rsid w:val="00BC3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ColorBold">
    <w:name w:val="*Ch-ColorBold"/>
    <w:basedOn w:val="DefaultParagraphFont"/>
    <w:qFormat/>
    <w:rsid w:val="00A5505D"/>
    <w:rPr>
      <w:b/>
      <w:color w:val="FF0000"/>
      <w:u w:val="single"/>
    </w:rPr>
  </w:style>
  <w:style w:type="paragraph" w:styleId="ListBullet">
    <w:name w:val="List Bullet"/>
    <w:basedOn w:val="Normal"/>
    <w:semiHidden/>
    <w:unhideWhenUsed/>
    <w:rsid w:val="00897A01"/>
    <w:pPr>
      <w:numPr>
        <w:numId w:val="3"/>
      </w:numPr>
      <w:spacing w:after="0" w:line="240" w:lineRule="auto"/>
      <w:contextualSpacing/>
    </w:pPr>
    <w:rPr>
      <w:rFonts w:ascii="Times New Roman" w:eastAsia="Times New Roman" w:hAnsi="Times New Roman" w:cs="Times New Roman"/>
      <w:sz w:val="24"/>
      <w:szCs w:val="24"/>
    </w:rPr>
  </w:style>
  <w:style w:type="paragraph" w:customStyle="1" w:styleId="Text-TablesTerm">
    <w:name w:val="*Text - Tables Term"/>
    <w:basedOn w:val="Normal"/>
    <w:rsid w:val="00FD4A09"/>
    <w:pPr>
      <w:spacing w:after="60" w:line="240" w:lineRule="auto"/>
    </w:pPr>
    <w:rPr>
      <w:rFonts w:ascii="Calibri" w:eastAsia="Times New Roman" w:hAnsi="Calibri" w:cs="Times New Roman"/>
      <w:color w:val="000000" w:themeColor="text1"/>
      <w:sz w:val="18"/>
    </w:rPr>
  </w:style>
  <w:style w:type="character" w:customStyle="1" w:styleId="Ch-Bold">
    <w:name w:val="*Ch-Bold"/>
    <w:qFormat/>
    <w:rsid w:val="00FD4A09"/>
    <w:rPr>
      <w:b/>
      <w:color w:val="000000" w:themeColor="text1"/>
    </w:rPr>
  </w:style>
  <w:style w:type="paragraph" w:customStyle="1" w:styleId="Head1-PageBreak">
    <w:name w:val="*Head1 - PageBreak"/>
    <w:basedOn w:val="Normal"/>
    <w:qFormat/>
    <w:rsid w:val="00FD4A09"/>
    <w:pPr>
      <w:keepNext/>
      <w:pageBreakBefore/>
      <w:spacing w:before="360" w:after="60" w:line="240" w:lineRule="auto"/>
      <w:jc w:val="center"/>
    </w:pPr>
    <w:rPr>
      <w:rFonts w:ascii="Calibri" w:eastAsia="Times New Roman" w:hAnsi="Calibri" w:cs="Times New Roman"/>
      <w:b/>
      <w:color w:val="000000"/>
      <w:sz w:val="28"/>
      <w:szCs w:val="24"/>
    </w:rPr>
  </w:style>
  <w:style w:type="paragraph" w:customStyle="1" w:styleId="Text-Tables">
    <w:name w:val="*Text - Tables"/>
    <w:basedOn w:val="Normal"/>
    <w:next w:val="Normal"/>
    <w:qFormat/>
    <w:rsid w:val="00FD4A09"/>
    <w:pPr>
      <w:spacing w:after="40" w:line="240" w:lineRule="auto"/>
      <w:jc w:val="both"/>
    </w:pPr>
    <w:rPr>
      <w:rFonts w:ascii="Calibri" w:eastAsia="Times New Roman" w:hAnsi="Calibri" w:cs="Times New Roman"/>
      <w:color w:val="000000"/>
      <w:sz w:val="18"/>
    </w:rPr>
  </w:style>
  <w:style w:type="character" w:styleId="CommentReference">
    <w:name w:val="annotation reference"/>
    <w:basedOn w:val="DefaultParagraphFont"/>
    <w:uiPriority w:val="99"/>
    <w:semiHidden/>
    <w:unhideWhenUsed/>
    <w:rsid w:val="00074EF5"/>
    <w:rPr>
      <w:sz w:val="16"/>
      <w:szCs w:val="16"/>
    </w:rPr>
  </w:style>
  <w:style w:type="paragraph" w:styleId="CommentText">
    <w:name w:val="annotation text"/>
    <w:basedOn w:val="Normal"/>
    <w:link w:val="CommentTextChar"/>
    <w:uiPriority w:val="99"/>
    <w:semiHidden/>
    <w:unhideWhenUsed/>
    <w:rsid w:val="00074EF5"/>
    <w:pPr>
      <w:spacing w:line="240" w:lineRule="auto"/>
    </w:pPr>
    <w:rPr>
      <w:sz w:val="20"/>
      <w:szCs w:val="20"/>
    </w:rPr>
  </w:style>
  <w:style w:type="character" w:customStyle="1" w:styleId="CommentTextChar">
    <w:name w:val="Comment Text Char"/>
    <w:basedOn w:val="DefaultParagraphFont"/>
    <w:link w:val="CommentText"/>
    <w:uiPriority w:val="99"/>
    <w:semiHidden/>
    <w:rsid w:val="00074EF5"/>
    <w:rPr>
      <w:sz w:val="20"/>
      <w:szCs w:val="20"/>
    </w:rPr>
  </w:style>
  <w:style w:type="paragraph" w:styleId="CommentSubject">
    <w:name w:val="annotation subject"/>
    <w:basedOn w:val="CommentText"/>
    <w:next w:val="CommentText"/>
    <w:link w:val="CommentSubjectChar"/>
    <w:uiPriority w:val="99"/>
    <w:semiHidden/>
    <w:unhideWhenUsed/>
    <w:rsid w:val="00074EF5"/>
    <w:rPr>
      <w:b/>
      <w:bCs/>
    </w:rPr>
  </w:style>
  <w:style w:type="character" w:customStyle="1" w:styleId="CommentSubjectChar">
    <w:name w:val="Comment Subject Char"/>
    <w:basedOn w:val="CommentTextChar"/>
    <w:link w:val="CommentSubject"/>
    <w:uiPriority w:val="99"/>
    <w:semiHidden/>
    <w:rsid w:val="00074EF5"/>
    <w:rPr>
      <w:b/>
      <w:bCs/>
      <w:sz w:val="20"/>
      <w:szCs w:val="20"/>
    </w:rPr>
  </w:style>
  <w:style w:type="paragraph" w:styleId="BalloonText">
    <w:name w:val="Balloon Text"/>
    <w:basedOn w:val="Normal"/>
    <w:link w:val="BalloonTextChar"/>
    <w:uiPriority w:val="99"/>
    <w:semiHidden/>
    <w:unhideWhenUsed/>
    <w:rsid w:val="00074E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4EF5"/>
    <w:rPr>
      <w:rFonts w:ascii="Segoe UI" w:hAnsi="Segoe UI" w:cs="Segoe UI"/>
      <w:sz w:val="18"/>
      <w:szCs w:val="18"/>
    </w:rPr>
  </w:style>
  <w:style w:type="character" w:styleId="UnresolvedMention">
    <w:name w:val="Unresolved Mention"/>
    <w:basedOn w:val="DefaultParagraphFont"/>
    <w:uiPriority w:val="99"/>
    <w:semiHidden/>
    <w:unhideWhenUsed/>
    <w:rsid w:val="00DC15DE"/>
    <w:rPr>
      <w:color w:val="808080"/>
      <w:shd w:val="clear" w:color="auto" w:fill="E6E6E6"/>
    </w:rPr>
  </w:style>
  <w:style w:type="character" w:styleId="FollowedHyperlink">
    <w:name w:val="FollowedHyperlink"/>
    <w:basedOn w:val="DefaultParagraphFont"/>
    <w:uiPriority w:val="99"/>
    <w:semiHidden/>
    <w:unhideWhenUsed/>
    <w:rsid w:val="00263D3C"/>
    <w:rPr>
      <w:color w:val="954F72" w:themeColor="followedHyperlink"/>
      <w:u w:val="single"/>
    </w:rPr>
  </w:style>
  <w:style w:type="character" w:styleId="PlaceholderText">
    <w:name w:val="Placeholder Text"/>
    <w:basedOn w:val="DefaultParagraphFont"/>
    <w:uiPriority w:val="99"/>
    <w:semiHidden/>
    <w:rsid w:val="006D49B2"/>
    <w:rPr>
      <w:color w:val="808080"/>
    </w:rPr>
  </w:style>
  <w:style w:type="paragraph" w:customStyle="1" w:styleId="TableText-Bullet">
    <w:name w:val="*TableText-Bullet"/>
    <w:basedOn w:val="Normal"/>
    <w:rsid w:val="00B50E74"/>
    <w:pPr>
      <w:numPr>
        <w:numId w:val="4"/>
      </w:numPr>
      <w:spacing w:after="0" w:line="240" w:lineRule="auto"/>
    </w:pPr>
    <w:rPr>
      <w:rFonts w:ascii="Calibri" w:eastAsia="Times New Roman" w:hAnsi="Calibri" w:cs="Times New Roman"/>
      <w:color w:val="000000" w:themeColor="text1"/>
      <w:sz w:val="16"/>
    </w:rPr>
  </w:style>
  <w:style w:type="paragraph" w:styleId="Header">
    <w:name w:val="header"/>
    <w:basedOn w:val="Normal"/>
    <w:link w:val="HeaderChar"/>
    <w:uiPriority w:val="99"/>
    <w:unhideWhenUsed/>
    <w:rsid w:val="000750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50EC"/>
  </w:style>
  <w:style w:type="paragraph" w:styleId="Footer">
    <w:name w:val="footer"/>
    <w:basedOn w:val="Normal"/>
    <w:link w:val="FooterChar"/>
    <w:uiPriority w:val="99"/>
    <w:unhideWhenUsed/>
    <w:rsid w:val="000750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50EC"/>
  </w:style>
  <w:style w:type="table" w:customStyle="1" w:styleId="TableGrid11">
    <w:name w:val="Table Grid11"/>
    <w:basedOn w:val="TableNormal"/>
    <w:next w:val="TableGrid"/>
    <w:uiPriority w:val="59"/>
    <w:rsid w:val="00592E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locked/>
    <w:rsid w:val="00141204"/>
    <w:pPr>
      <w:overflowPunct w:val="0"/>
      <w:autoSpaceDE w:val="0"/>
      <w:autoSpaceDN w:val="0"/>
      <w:adjustRightInd w:val="0"/>
      <w:spacing w:after="240" w:line="240" w:lineRule="auto"/>
      <w:textAlignment w:val="baseline"/>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xhibitHeader">
    <w:name w:val="Exhibit Header"/>
    <w:basedOn w:val="Normal"/>
    <w:next w:val="Normal"/>
    <w:uiPriority w:val="99"/>
    <w:qFormat/>
    <w:rsid w:val="00141204"/>
    <w:pPr>
      <w:numPr>
        <w:numId w:val="10"/>
      </w:numPr>
      <w:spacing w:after="120" w:line="240" w:lineRule="auto"/>
      <w:jc w:val="right"/>
      <w:outlineLvl w:val="0"/>
    </w:pPr>
    <w:rPr>
      <w:rFonts w:ascii="Calibri" w:eastAsia="Calibri" w:hAnsi="Calibri" w:cs="Times New Roman"/>
      <w:b/>
      <w:u w:val="single"/>
    </w:rPr>
  </w:style>
  <w:style w:type="paragraph" w:customStyle="1" w:styleId="ExhibitClauseLevel1">
    <w:name w:val="Exhibit Clause Level 1"/>
    <w:basedOn w:val="ExhibitHeader"/>
    <w:qFormat/>
    <w:rsid w:val="00141204"/>
    <w:pPr>
      <w:numPr>
        <w:ilvl w:val="2"/>
      </w:numPr>
      <w:spacing w:before="120" w:after="40"/>
      <w:jc w:val="left"/>
    </w:pPr>
    <w:rPr>
      <w:b w:val="0"/>
      <w:u w:val="none"/>
    </w:rPr>
  </w:style>
  <w:style w:type="paragraph" w:customStyle="1" w:styleId="ExhibitClauseLevel2">
    <w:name w:val="Exhibit Clause Level 2"/>
    <w:basedOn w:val="ExhibitClauseLevel1"/>
    <w:qFormat/>
    <w:rsid w:val="00141204"/>
    <w:pPr>
      <w:numPr>
        <w:ilvl w:val="3"/>
      </w:numPr>
      <w:spacing w:before="40"/>
      <w:outlineLvl w:val="3"/>
    </w:pPr>
    <w:rPr>
      <w:rFonts w:eastAsia="MS Mincho"/>
      <w:spacing w:val="-3"/>
    </w:rPr>
  </w:style>
  <w:style w:type="paragraph" w:customStyle="1" w:styleId="ExhibitClauseLevel3">
    <w:name w:val="Exhibit Clause Level 3"/>
    <w:basedOn w:val="ExhibitClauseLevel2"/>
    <w:qFormat/>
    <w:rsid w:val="00141204"/>
    <w:pPr>
      <w:numPr>
        <w:ilvl w:val="4"/>
      </w:numPr>
      <w:ind w:left="0" w:firstLine="504"/>
      <w:outlineLvl w:val="4"/>
    </w:pPr>
  </w:style>
  <w:style w:type="paragraph" w:customStyle="1" w:styleId="ExhibitClauseLevel4">
    <w:name w:val="Exhibit Clause Level 4"/>
    <w:basedOn w:val="ExhibitClauseLevel3"/>
    <w:qFormat/>
    <w:rsid w:val="00141204"/>
    <w:pPr>
      <w:numPr>
        <w:ilvl w:val="5"/>
      </w:numPr>
      <w:tabs>
        <w:tab w:val="clear" w:pos="7992"/>
      </w:tabs>
      <w:ind w:left="4320" w:hanging="360"/>
      <w:outlineLvl w:val="5"/>
    </w:pPr>
  </w:style>
  <w:style w:type="paragraph" w:customStyle="1" w:styleId="ExhibitSubHeader">
    <w:name w:val="Exhibit Sub Header"/>
    <w:basedOn w:val="ExhibitHeader"/>
    <w:next w:val="ExhibitClauseLevel1"/>
    <w:qFormat/>
    <w:rsid w:val="00141204"/>
    <w:pPr>
      <w:numPr>
        <w:ilvl w:val="1"/>
      </w:numPr>
      <w:outlineLvl w:val="1"/>
    </w:pPr>
  </w:style>
  <w:style w:type="paragraph" w:customStyle="1" w:styleId="ExhibitTableNumbering">
    <w:name w:val="Exhibit Table Numbering"/>
    <w:basedOn w:val="Normal"/>
    <w:next w:val="Normal"/>
    <w:qFormat/>
    <w:rsid w:val="00141204"/>
    <w:pPr>
      <w:numPr>
        <w:ilvl w:val="6"/>
        <w:numId w:val="10"/>
      </w:numPr>
      <w:spacing w:after="0" w:line="240" w:lineRule="auto"/>
      <w:jc w:val="center"/>
      <w:outlineLvl w:val="6"/>
    </w:pPr>
    <w:rPr>
      <w:rFonts w:ascii="Calibri" w:eastAsia="Calibri" w:hAnsi="Calibri" w:cs="Times New Roman"/>
      <w:b/>
    </w:rPr>
  </w:style>
  <w:style w:type="paragraph" w:customStyle="1" w:styleId="UnnumberedBodySection">
    <w:name w:val="Unnumbered Body Section"/>
    <w:basedOn w:val="Normal"/>
    <w:link w:val="UnnumberedBodySectionChar"/>
    <w:uiPriority w:val="99"/>
    <w:qFormat/>
    <w:rsid w:val="00FB2795"/>
    <w:pPr>
      <w:spacing w:after="100" w:line="240" w:lineRule="auto"/>
      <w:jc w:val="both"/>
    </w:pPr>
    <w:rPr>
      <w:rFonts w:ascii="Calibri" w:eastAsia="Calibri" w:hAnsi="Calibri" w:cs="Times New Roman"/>
    </w:rPr>
  </w:style>
  <w:style w:type="character" w:customStyle="1" w:styleId="UnnumberedBodySectionChar">
    <w:name w:val="Unnumbered Body Section Char"/>
    <w:basedOn w:val="DefaultParagraphFont"/>
    <w:link w:val="UnnumberedBodySection"/>
    <w:uiPriority w:val="99"/>
    <w:locked/>
    <w:rsid w:val="00FB2795"/>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13979">
      <w:bodyDiv w:val="1"/>
      <w:marLeft w:val="0"/>
      <w:marRight w:val="0"/>
      <w:marTop w:val="0"/>
      <w:marBottom w:val="0"/>
      <w:divBdr>
        <w:top w:val="none" w:sz="0" w:space="0" w:color="auto"/>
        <w:left w:val="none" w:sz="0" w:space="0" w:color="auto"/>
        <w:bottom w:val="none" w:sz="0" w:space="0" w:color="auto"/>
        <w:right w:val="none" w:sz="0" w:space="0" w:color="auto"/>
      </w:divBdr>
    </w:div>
    <w:div w:id="1379865442">
      <w:bodyDiv w:val="1"/>
      <w:marLeft w:val="0"/>
      <w:marRight w:val="0"/>
      <w:marTop w:val="0"/>
      <w:marBottom w:val="0"/>
      <w:divBdr>
        <w:top w:val="none" w:sz="0" w:space="0" w:color="auto"/>
        <w:left w:val="none" w:sz="0" w:space="0" w:color="auto"/>
        <w:bottom w:val="none" w:sz="0" w:space="0" w:color="auto"/>
        <w:right w:val="none" w:sz="0" w:space="0" w:color="auto"/>
      </w:divBdr>
    </w:div>
    <w:div w:id="1414231873">
      <w:bodyDiv w:val="1"/>
      <w:marLeft w:val="0"/>
      <w:marRight w:val="0"/>
      <w:marTop w:val="0"/>
      <w:marBottom w:val="0"/>
      <w:divBdr>
        <w:top w:val="none" w:sz="0" w:space="0" w:color="auto"/>
        <w:left w:val="none" w:sz="0" w:space="0" w:color="auto"/>
        <w:bottom w:val="none" w:sz="0" w:space="0" w:color="auto"/>
        <w:right w:val="none" w:sz="0" w:space="0" w:color="auto"/>
      </w:divBdr>
    </w:div>
    <w:div w:id="1481799921">
      <w:bodyDiv w:val="1"/>
      <w:marLeft w:val="0"/>
      <w:marRight w:val="0"/>
      <w:marTop w:val="0"/>
      <w:marBottom w:val="0"/>
      <w:divBdr>
        <w:top w:val="none" w:sz="0" w:space="0" w:color="auto"/>
        <w:left w:val="none" w:sz="0" w:space="0" w:color="auto"/>
        <w:bottom w:val="none" w:sz="0" w:space="0" w:color="auto"/>
        <w:right w:val="none" w:sz="0" w:space="0" w:color="auto"/>
      </w:divBdr>
    </w:div>
    <w:div w:id="1649477632">
      <w:bodyDiv w:val="1"/>
      <w:marLeft w:val="0"/>
      <w:marRight w:val="0"/>
      <w:marTop w:val="0"/>
      <w:marBottom w:val="0"/>
      <w:divBdr>
        <w:top w:val="none" w:sz="0" w:space="0" w:color="auto"/>
        <w:left w:val="none" w:sz="0" w:space="0" w:color="auto"/>
        <w:bottom w:val="none" w:sz="0" w:space="0" w:color="auto"/>
        <w:right w:val="none" w:sz="0" w:space="0" w:color="auto"/>
      </w:divBdr>
    </w:div>
    <w:div w:id="1712072116">
      <w:bodyDiv w:val="1"/>
      <w:marLeft w:val="0"/>
      <w:marRight w:val="0"/>
      <w:marTop w:val="0"/>
      <w:marBottom w:val="0"/>
      <w:divBdr>
        <w:top w:val="none" w:sz="0" w:space="0" w:color="auto"/>
        <w:left w:val="none" w:sz="0" w:space="0" w:color="auto"/>
        <w:bottom w:val="none" w:sz="0" w:space="0" w:color="auto"/>
        <w:right w:val="none" w:sz="0" w:space="0" w:color="auto"/>
      </w:divBdr>
    </w:div>
    <w:div w:id="174024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angoe.com/" TargetMode="Externa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2.tangoe.com/subscription-term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3" Type="http://schemas.openxmlformats.org/officeDocument/2006/relationships/image" Target="media/image2.gif"/><Relationship Id="rId2" Type="http://schemas.openxmlformats.org/officeDocument/2006/relationships/hyperlink" Target="https://twitter.com/Tangoe" TargetMode="External"/><Relationship Id="rId1" Type="http://schemas.openxmlformats.org/officeDocument/2006/relationships/hyperlink" Target="mailto:info@tangoe.com" TargetMode="External"/><Relationship Id="rId6" Type="http://schemas.openxmlformats.org/officeDocument/2006/relationships/hyperlink" Target="https://www.youtube.com/channel/UCe7RtUjxLJMcYJVCy1I3ZUQ" TargetMode="External"/><Relationship Id="rId5" Type="http://schemas.openxmlformats.org/officeDocument/2006/relationships/hyperlink" Target="https://www.facebook.com/TangoeCorp/" TargetMode="External"/><Relationship Id="rId4" Type="http://schemas.openxmlformats.org/officeDocument/2006/relationships/hyperlink" Target="https://www.linkedin.com/company/tango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9"/>
        <w:category>
          <w:name w:val="General"/>
          <w:gallery w:val="placeholder"/>
        </w:category>
        <w:types>
          <w:type w:val="bbPlcHdr"/>
        </w:types>
        <w:behaviors>
          <w:behavior w:val="content"/>
        </w:behaviors>
        <w:guid w:val="{5A492AC6-2E38-4642-A720-AC856B2B6F54}"/>
      </w:docPartPr>
      <w:docPartBody>
        <w:p w:rsidR="00431081" w:rsidRDefault="00FD6DDC">
          <w:r w:rsidRPr="00F57333">
            <w:rPr>
              <w:rStyle w:val="PlaceholderText"/>
            </w:rPr>
            <w:t>Choose an item.</w:t>
          </w:r>
        </w:p>
      </w:docPartBody>
    </w:docPart>
    <w:docPart>
      <w:docPartPr>
        <w:name w:val="B129EB1B892842E58AF591FC177FA31E"/>
        <w:category>
          <w:name w:val="General"/>
          <w:gallery w:val="placeholder"/>
        </w:category>
        <w:types>
          <w:type w:val="bbPlcHdr"/>
        </w:types>
        <w:behaviors>
          <w:behavior w:val="content"/>
        </w:behaviors>
        <w:guid w:val="{B60E22DA-1618-4040-BED7-D3B1E9D77C4E}"/>
      </w:docPartPr>
      <w:docPartBody>
        <w:p w:rsidR="007E6EBD" w:rsidRDefault="007E6EBD" w:rsidP="007E6EBD">
          <w:pPr>
            <w:pStyle w:val="B129EB1B892842E58AF591FC177FA31E"/>
          </w:pPr>
          <w:r w:rsidRPr="00F57333">
            <w:rPr>
              <w:rStyle w:val="PlaceholderText"/>
            </w:rPr>
            <w:t>Choose an item.</w:t>
          </w:r>
        </w:p>
      </w:docPartBody>
    </w:docPart>
    <w:docPart>
      <w:docPartPr>
        <w:name w:val="DefaultPlaceholder_-1854013440"/>
        <w:category>
          <w:name w:val="General"/>
          <w:gallery w:val="placeholder"/>
        </w:category>
        <w:types>
          <w:type w:val="bbPlcHdr"/>
        </w:types>
        <w:behaviors>
          <w:behavior w:val="content"/>
        </w:behaviors>
        <w:guid w:val="{AD21476A-4B62-453A-B4F8-73B53408C2E2}"/>
      </w:docPartPr>
      <w:docPartBody>
        <w:p w:rsidR="00467227" w:rsidRDefault="00467227">
          <w:r w:rsidRPr="008B771D">
            <w:rPr>
              <w:rStyle w:val="PlaceholderText"/>
            </w:rPr>
            <w:t>Click or tap here to enter text.</w:t>
          </w:r>
        </w:p>
      </w:docPartBody>
    </w:docPart>
    <w:docPart>
      <w:docPartPr>
        <w:name w:val="09A804A888AE0847838C136D76F11923"/>
        <w:category>
          <w:name w:val="General"/>
          <w:gallery w:val="placeholder"/>
        </w:category>
        <w:types>
          <w:type w:val="bbPlcHdr"/>
        </w:types>
        <w:behaviors>
          <w:behavior w:val="content"/>
        </w:behaviors>
        <w:guid w:val="{A97DBED4-9511-3D46-B06A-53B948C873AC}"/>
      </w:docPartPr>
      <w:docPartBody>
        <w:p w:rsidR="0086582F" w:rsidRDefault="00C61AB8" w:rsidP="00C61AB8">
          <w:pPr>
            <w:pStyle w:val="09A804A888AE0847838C136D76F11923"/>
          </w:pPr>
          <w:r w:rsidRPr="008B771D">
            <w:rPr>
              <w:rStyle w:val="PlaceholderText"/>
            </w:rPr>
            <w:t>Choose an item.</w:t>
          </w:r>
        </w:p>
      </w:docPartBody>
    </w:docPart>
    <w:docPart>
      <w:docPartPr>
        <w:name w:val="F35D554130EB2446991FE3A410DEE318"/>
        <w:category>
          <w:name w:val="General"/>
          <w:gallery w:val="placeholder"/>
        </w:category>
        <w:types>
          <w:type w:val="bbPlcHdr"/>
        </w:types>
        <w:behaviors>
          <w:behavior w:val="content"/>
        </w:behaviors>
        <w:guid w:val="{ADBD4A49-8D0C-EE4F-B6D2-97E1D13AD5C5}"/>
      </w:docPartPr>
      <w:docPartBody>
        <w:p w:rsidR="0086582F" w:rsidRDefault="00C61AB8" w:rsidP="00C61AB8">
          <w:pPr>
            <w:pStyle w:val="F35D554130EB2446991FE3A410DEE318"/>
          </w:pPr>
          <w:r w:rsidRPr="008B771D">
            <w:rPr>
              <w:rStyle w:val="PlaceholderText"/>
            </w:rPr>
            <w:t>Click or tap here to enter text.</w:t>
          </w:r>
        </w:p>
      </w:docPartBody>
    </w:docPart>
    <w:docPart>
      <w:docPartPr>
        <w:name w:val="EC92D311378B0447BB1BECBAA4BFE01F"/>
        <w:category>
          <w:name w:val="General"/>
          <w:gallery w:val="placeholder"/>
        </w:category>
        <w:types>
          <w:type w:val="bbPlcHdr"/>
        </w:types>
        <w:behaviors>
          <w:behavior w:val="content"/>
        </w:behaviors>
        <w:guid w:val="{F3A574F2-959D-294E-BE0D-6D788EAC4770}"/>
      </w:docPartPr>
      <w:docPartBody>
        <w:p w:rsidR="0086582F" w:rsidRDefault="00C61AB8" w:rsidP="00C61AB8">
          <w:pPr>
            <w:pStyle w:val="EC92D311378B0447BB1BECBAA4BFE01F"/>
          </w:pPr>
          <w:r w:rsidRPr="008B771D">
            <w:rPr>
              <w:rStyle w:val="PlaceholderText"/>
            </w:rPr>
            <w:t>Choose an item.</w:t>
          </w:r>
        </w:p>
      </w:docPartBody>
    </w:docPart>
    <w:docPart>
      <w:docPartPr>
        <w:name w:val="93DD866F3CED65448C8C1B4718333546"/>
        <w:category>
          <w:name w:val="General"/>
          <w:gallery w:val="placeholder"/>
        </w:category>
        <w:types>
          <w:type w:val="bbPlcHdr"/>
        </w:types>
        <w:behaviors>
          <w:behavior w:val="content"/>
        </w:behaviors>
        <w:guid w:val="{ADEB2859-4F97-424E-AB1B-BFAF442A4B9E}"/>
      </w:docPartPr>
      <w:docPartBody>
        <w:p w:rsidR="0086582F" w:rsidRDefault="00C61AB8" w:rsidP="00C61AB8">
          <w:pPr>
            <w:pStyle w:val="93DD866F3CED65448C8C1B4718333546"/>
          </w:pPr>
          <w:r w:rsidRPr="008B771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1002AFF" w:usb1="C000E47F" w:usb2="0000002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
    <w:charset w:val="80"/>
    <w:family w:val="auto"/>
    <w:pitch w:val="variable"/>
    <w:sig w:usb0="00000001" w:usb1="08070000" w:usb2="00000010" w:usb3="00000000" w:csb0="00020000" w:csb1="00000000"/>
  </w:font>
  <w:font w:name="ヒラギノ角ゴ Pro W3">
    <w:altName w:val="Yu Gothic"/>
    <w:charset w:val="80"/>
    <w:family w:val="auto"/>
    <w:pitch w:val="variable"/>
    <w:sig w:usb0="E00002FF" w:usb1="7AC7FFFF" w:usb2="00000012" w:usb3="00000000" w:csb0="0002000D"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6DDC"/>
    <w:rsid w:val="0001365C"/>
    <w:rsid w:val="0002404A"/>
    <w:rsid w:val="0013141F"/>
    <w:rsid w:val="00287930"/>
    <w:rsid w:val="003926CD"/>
    <w:rsid w:val="00431081"/>
    <w:rsid w:val="00442944"/>
    <w:rsid w:val="00467227"/>
    <w:rsid w:val="004B4D1F"/>
    <w:rsid w:val="00522390"/>
    <w:rsid w:val="00592318"/>
    <w:rsid w:val="00645C30"/>
    <w:rsid w:val="006B4319"/>
    <w:rsid w:val="007B7D4B"/>
    <w:rsid w:val="007E6EBD"/>
    <w:rsid w:val="008507F8"/>
    <w:rsid w:val="0086582F"/>
    <w:rsid w:val="00920A0B"/>
    <w:rsid w:val="00BB40BD"/>
    <w:rsid w:val="00C61AB8"/>
    <w:rsid w:val="00CC6530"/>
    <w:rsid w:val="00CE0425"/>
    <w:rsid w:val="00D63657"/>
    <w:rsid w:val="00E226D8"/>
    <w:rsid w:val="00E244FF"/>
    <w:rsid w:val="00E568FE"/>
    <w:rsid w:val="00F5535E"/>
    <w:rsid w:val="00FD6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61AB8"/>
    <w:rPr>
      <w:color w:val="808080"/>
    </w:rPr>
  </w:style>
  <w:style w:type="paragraph" w:customStyle="1" w:styleId="B129EB1B892842E58AF591FC177FA31E">
    <w:name w:val="B129EB1B892842E58AF591FC177FA31E"/>
    <w:rsid w:val="007E6EBD"/>
  </w:style>
  <w:style w:type="paragraph" w:customStyle="1" w:styleId="09A804A888AE0847838C136D76F11923">
    <w:name w:val="09A804A888AE0847838C136D76F11923"/>
    <w:rsid w:val="00C61AB8"/>
    <w:pPr>
      <w:spacing w:after="0" w:line="240" w:lineRule="auto"/>
    </w:pPr>
    <w:rPr>
      <w:sz w:val="24"/>
      <w:szCs w:val="24"/>
    </w:rPr>
  </w:style>
  <w:style w:type="paragraph" w:customStyle="1" w:styleId="F35D554130EB2446991FE3A410DEE318">
    <w:name w:val="F35D554130EB2446991FE3A410DEE318"/>
    <w:rsid w:val="00C61AB8"/>
    <w:pPr>
      <w:spacing w:after="0" w:line="240" w:lineRule="auto"/>
    </w:pPr>
    <w:rPr>
      <w:sz w:val="24"/>
      <w:szCs w:val="24"/>
    </w:rPr>
  </w:style>
  <w:style w:type="paragraph" w:customStyle="1" w:styleId="EC92D311378B0447BB1BECBAA4BFE01F">
    <w:name w:val="EC92D311378B0447BB1BECBAA4BFE01F"/>
    <w:rsid w:val="00C61AB8"/>
    <w:pPr>
      <w:spacing w:after="0" w:line="240" w:lineRule="auto"/>
    </w:pPr>
    <w:rPr>
      <w:sz w:val="24"/>
      <w:szCs w:val="24"/>
    </w:rPr>
  </w:style>
  <w:style w:type="paragraph" w:customStyle="1" w:styleId="93DD866F3CED65448C8C1B4718333546">
    <w:name w:val="93DD866F3CED65448C8C1B4718333546"/>
    <w:rsid w:val="00C61AB8"/>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BCEC00-53F1-4129-9ACD-49129571F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16</Pages>
  <Words>6549</Words>
  <Characters>37333</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Harrison</dc:creator>
  <cp:keywords/>
  <dc:description/>
  <cp:lastModifiedBy>Kashif Rather</cp:lastModifiedBy>
  <cp:revision>7</cp:revision>
  <cp:lastPrinted>2019-12-09T21:51:00Z</cp:lastPrinted>
  <dcterms:created xsi:type="dcterms:W3CDTF">2020-01-06T20:14:00Z</dcterms:created>
  <dcterms:modified xsi:type="dcterms:W3CDTF">2020-01-06T20:31:00Z</dcterms:modified>
</cp:coreProperties>
</file>